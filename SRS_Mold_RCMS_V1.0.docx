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00D56F9F" w:rsidP="0094451F" w:rsidRDefault="00D56F9F" w14:paraId="741F682D" w14:textId="77777777">
      <w:pPr>
        <w:jc w:val="center"/>
      </w:pPr>
    </w:p>
    <w:tbl>
      <w:tblPr>
        <w:tblW w:w="10559"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5000"/>
        <w:gridCol w:w="2562"/>
        <w:gridCol w:w="2997"/>
      </w:tblGrid>
      <w:tr w:rsidR="00D56F9F" w:rsidTr="7D0F52F2" w14:paraId="4FA8FEAB" w14:textId="77777777">
        <w:trPr>
          <w:trHeight w:val="280"/>
        </w:trPr>
        <w:tc>
          <w:tcPr>
            <w:tcW w:w="5000" w:type="dxa"/>
            <w:vMerge w:val="restart"/>
            <w:tcBorders>
              <w:top w:val="nil"/>
              <w:left w:val="nil"/>
              <w:bottom w:val="nil"/>
            </w:tcBorders>
          </w:tcPr>
          <w:p w:rsidR="00D56F9F" w:rsidP="00244F28" w:rsidRDefault="00791F1C" w14:paraId="73EC7504" w14:textId="3984AAD1">
            <w:r>
              <w:rPr>
                <w:noProof/>
                <w:color w:val="2B579A"/>
                <w:shd w:val="clear" w:color="auto" w:fill="E6E6E6"/>
              </w:rPr>
              <w:drawing>
                <wp:anchor distT="0" distB="0" distL="114300" distR="114300" simplePos="0" relativeHeight="251658242" behindDoc="0" locked="0" layoutInCell="1" allowOverlap="1" wp14:anchorId="3199F33C" wp14:editId="0C352CBE">
                  <wp:simplePos x="0" y="0"/>
                  <wp:positionH relativeFrom="margin">
                    <wp:posOffset>1270</wp:posOffset>
                  </wp:positionH>
                  <wp:positionV relativeFrom="paragraph">
                    <wp:posOffset>-3175</wp:posOffset>
                  </wp:positionV>
                  <wp:extent cx="1788938" cy="272415"/>
                  <wp:effectExtent l="0" t="0" r="1905" b="0"/>
                  <wp:wrapNone/>
                  <wp:docPr id="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7"/>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88938" cy="272415"/>
                          </a:xfrm>
                          <a:prstGeom prst="rect">
                            <a:avLst/>
                          </a:prstGeom>
                        </pic:spPr>
                      </pic:pic>
                    </a:graphicData>
                  </a:graphic>
                </wp:anchor>
              </w:drawing>
            </w:r>
          </w:p>
        </w:tc>
        <w:tc>
          <w:tcPr>
            <w:tcW w:w="2562" w:type="dxa"/>
          </w:tcPr>
          <w:p w:rsidRPr="0003190E" w:rsidR="00D56F9F" w:rsidP="00244F28" w:rsidRDefault="00D56F9F" w14:paraId="5151FF3B" w14:textId="77777777">
            <w:pPr>
              <w:rPr>
                <w:sz w:val="18"/>
                <w:szCs w:val="18"/>
              </w:rPr>
            </w:pPr>
            <w:r w:rsidRPr="0003190E">
              <w:rPr>
                <w:b/>
                <w:sz w:val="18"/>
                <w:szCs w:val="18"/>
              </w:rPr>
              <w:t>Document Name</w:t>
            </w:r>
          </w:p>
        </w:tc>
        <w:tc>
          <w:tcPr>
            <w:tcW w:w="2997" w:type="dxa"/>
          </w:tcPr>
          <w:p w:rsidRPr="0003190E" w:rsidR="00D56F9F" w:rsidP="009D530C" w:rsidRDefault="008321A8" w14:paraId="51B9601C" w14:textId="582F005D">
            <w:pPr>
              <w:rPr>
                <w:b/>
                <w:bCs/>
                <w:sz w:val="18"/>
                <w:szCs w:val="18"/>
              </w:rPr>
            </w:pPr>
            <w:r>
              <w:rPr>
                <w:b/>
                <w:bCs/>
                <w:sz w:val="18"/>
                <w:szCs w:val="18"/>
              </w:rPr>
              <w:t>SRS</w:t>
            </w:r>
            <w:r w:rsidR="000C7A58">
              <w:rPr>
                <w:b/>
                <w:bCs/>
                <w:sz w:val="18"/>
                <w:szCs w:val="18"/>
              </w:rPr>
              <w:t xml:space="preserve"> for</w:t>
            </w:r>
            <w:r w:rsidRPr="59BA5AC6">
              <w:rPr>
                <w:b/>
                <w:bCs/>
                <w:sz w:val="18"/>
                <w:szCs w:val="18"/>
              </w:rPr>
              <w:t xml:space="preserve"> </w:t>
            </w:r>
            <w:r w:rsidRPr="59BA5AC6" w:rsidR="0003190E">
              <w:rPr>
                <w:b/>
                <w:bCs/>
                <w:sz w:val="18"/>
                <w:szCs w:val="18"/>
              </w:rPr>
              <w:t>Mold</w:t>
            </w:r>
            <w:r w:rsidRPr="59BA5AC6" w:rsidR="00F76E0B">
              <w:rPr>
                <w:b/>
                <w:bCs/>
                <w:sz w:val="18"/>
                <w:szCs w:val="18"/>
              </w:rPr>
              <w:t xml:space="preserve"> </w:t>
            </w:r>
            <w:r w:rsidRPr="59BA5AC6" w:rsidR="00791F1C">
              <w:rPr>
                <w:b/>
                <w:bCs/>
                <w:sz w:val="18"/>
                <w:szCs w:val="18"/>
              </w:rPr>
              <w:t>Remote</w:t>
            </w:r>
            <w:r w:rsidRPr="59BA5AC6" w:rsidR="00543B38">
              <w:rPr>
                <w:b/>
                <w:bCs/>
                <w:sz w:val="18"/>
                <w:szCs w:val="18"/>
              </w:rPr>
              <w:t xml:space="preserve"> </w:t>
            </w:r>
            <w:r w:rsidRPr="4DA29D2F" w:rsidR="3505B4FA">
              <w:rPr>
                <w:b/>
                <w:bCs/>
                <w:sz w:val="18"/>
                <w:szCs w:val="18"/>
              </w:rPr>
              <w:t>Condition</w:t>
            </w:r>
            <w:r w:rsidR="00D7644B">
              <w:rPr>
                <w:b/>
                <w:bCs/>
                <w:sz w:val="18"/>
                <w:szCs w:val="18"/>
              </w:rPr>
              <w:t xml:space="preserve"> </w:t>
            </w:r>
            <w:r w:rsidRPr="4DA29D2F" w:rsidR="3505B4FA">
              <w:rPr>
                <w:b/>
                <w:bCs/>
                <w:sz w:val="18"/>
                <w:szCs w:val="18"/>
              </w:rPr>
              <w:t>Monitoring</w:t>
            </w:r>
            <w:r w:rsidRPr="59BA5AC6" w:rsidR="00791F1C">
              <w:rPr>
                <w:b/>
                <w:bCs/>
                <w:sz w:val="18"/>
                <w:szCs w:val="18"/>
              </w:rPr>
              <w:t xml:space="preserve"> </w:t>
            </w:r>
            <w:r w:rsidRPr="7D0F52F2" w:rsidR="047EA096">
              <w:rPr>
                <w:b/>
                <w:bCs/>
                <w:sz w:val="18"/>
                <w:szCs w:val="18"/>
              </w:rPr>
              <w:t>System</w:t>
            </w:r>
          </w:p>
        </w:tc>
      </w:tr>
      <w:tr w:rsidR="00D56F9F" w:rsidTr="00CB2739" w14:paraId="5C83AD1A" w14:textId="77777777">
        <w:trPr>
          <w:trHeight w:val="270"/>
        </w:trPr>
        <w:tc>
          <w:tcPr>
            <w:tcW w:w="5000" w:type="dxa"/>
            <w:vMerge/>
          </w:tcPr>
          <w:p w:rsidR="00D56F9F" w:rsidP="00244F28" w:rsidRDefault="00D56F9F" w14:paraId="213EC090" w14:textId="77777777"/>
        </w:tc>
        <w:tc>
          <w:tcPr>
            <w:tcW w:w="2562" w:type="dxa"/>
          </w:tcPr>
          <w:p w:rsidRPr="0003190E" w:rsidR="00D56F9F" w:rsidP="00244F28" w:rsidRDefault="00D56F9F" w14:paraId="7F6E1100" w14:textId="77777777">
            <w:pPr>
              <w:rPr>
                <w:sz w:val="18"/>
                <w:szCs w:val="18"/>
              </w:rPr>
            </w:pPr>
            <w:r w:rsidRPr="0003190E">
              <w:rPr>
                <w:b/>
                <w:sz w:val="18"/>
                <w:szCs w:val="18"/>
              </w:rPr>
              <w:t>Based on Template</w:t>
            </w:r>
          </w:p>
        </w:tc>
        <w:tc>
          <w:tcPr>
            <w:tcW w:w="2997" w:type="dxa"/>
          </w:tcPr>
          <w:p w:rsidRPr="0003190E" w:rsidR="00D56F9F" w:rsidP="00244F28" w:rsidRDefault="00791F1C" w14:paraId="3C8F3226" w14:textId="06C0B078">
            <w:pPr>
              <w:rPr>
                <w:b/>
                <w:sz w:val="18"/>
                <w:szCs w:val="18"/>
              </w:rPr>
            </w:pPr>
            <w:r w:rsidRPr="0003190E">
              <w:rPr>
                <w:b/>
                <w:sz w:val="18"/>
                <w:szCs w:val="18"/>
              </w:rPr>
              <w:t>ZiMetrics</w:t>
            </w:r>
          </w:p>
        </w:tc>
      </w:tr>
      <w:tr w:rsidR="00D56F9F" w:rsidTr="7D0F52F2" w14:paraId="31711557" w14:textId="77777777">
        <w:trPr>
          <w:trHeight w:val="280"/>
        </w:trPr>
        <w:tc>
          <w:tcPr>
            <w:tcW w:w="5000" w:type="dxa"/>
            <w:vMerge/>
          </w:tcPr>
          <w:p w:rsidR="00D56F9F" w:rsidP="00244F28" w:rsidRDefault="00D56F9F" w14:paraId="42949B5B" w14:textId="77777777"/>
        </w:tc>
        <w:tc>
          <w:tcPr>
            <w:tcW w:w="2562" w:type="dxa"/>
          </w:tcPr>
          <w:p w:rsidRPr="0003190E" w:rsidR="00D56F9F" w:rsidP="00244F28" w:rsidRDefault="00D56F9F" w14:paraId="5A18D4E3" w14:textId="77777777">
            <w:pPr>
              <w:rPr>
                <w:sz w:val="18"/>
                <w:szCs w:val="18"/>
              </w:rPr>
            </w:pPr>
            <w:r w:rsidRPr="0003190E">
              <w:rPr>
                <w:b/>
                <w:sz w:val="18"/>
                <w:szCs w:val="18"/>
              </w:rPr>
              <w:t>Created By</w:t>
            </w:r>
          </w:p>
        </w:tc>
        <w:tc>
          <w:tcPr>
            <w:tcW w:w="2997" w:type="dxa"/>
          </w:tcPr>
          <w:p w:rsidRPr="0003190E" w:rsidR="00D56F9F" w:rsidP="00244F28" w:rsidRDefault="00791F1C" w14:paraId="05ABF8B6" w14:textId="27FE689D">
            <w:pPr>
              <w:rPr>
                <w:sz w:val="18"/>
                <w:szCs w:val="18"/>
              </w:rPr>
            </w:pPr>
            <w:r w:rsidRPr="0003190E">
              <w:rPr>
                <w:b/>
                <w:sz w:val="18"/>
                <w:szCs w:val="18"/>
              </w:rPr>
              <w:t>ZiMetrics</w:t>
            </w:r>
          </w:p>
        </w:tc>
      </w:tr>
    </w:tbl>
    <w:p w:rsidR="00D56F9F" w:rsidP="00D56F9F" w:rsidRDefault="00D56F9F" w14:paraId="5A4C7F6C" w14:textId="77777777">
      <w:pPr>
        <w:keepNext/>
        <w:keepLines/>
        <w:tabs>
          <w:tab w:val="left" w:pos="1440"/>
          <w:tab w:val="left" w:pos="1890"/>
          <w:tab w:val="left" w:pos="2340"/>
          <w:tab w:val="left" w:pos="3420"/>
        </w:tabs>
        <w:spacing w:before="320" w:after="160"/>
        <w:jc w:val="center"/>
      </w:pPr>
      <w:r>
        <w:rPr>
          <w:b/>
          <w:sz w:val="44"/>
          <w:szCs w:val="44"/>
        </w:rPr>
        <w:br/>
      </w:r>
    </w:p>
    <w:p w:rsidR="002B7F86" w:rsidP="00B609B1" w:rsidRDefault="004F28C4" w14:paraId="6850FDB4" w14:textId="119C7535">
      <w:pPr>
        <w:keepNext/>
        <w:keepLines/>
        <w:tabs>
          <w:tab w:val="left" w:pos="1440"/>
          <w:tab w:val="left" w:pos="1890"/>
          <w:tab w:val="left" w:pos="2340"/>
          <w:tab w:val="left" w:pos="3420"/>
        </w:tabs>
        <w:spacing w:before="320" w:after="160"/>
        <w:jc w:val="center"/>
        <w:rPr>
          <w:b/>
          <w:bCs/>
          <w:sz w:val="44"/>
          <w:szCs w:val="44"/>
        </w:rPr>
      </w:pPr>
      <w:r>
        <w:rPr>
          <w:b/>
          <w:bCs/>
          <w:sz w:val="44"/>
          <w:szCs w:val="44"/>
        </w:rPr>
        <w:t>Software</w:t>
      </w:r>
      <w:r w:rsidRPr="1EED1B80">
        <w:rPr>
          <w:b/>
          <w:bCs/>
          <w:sz w:val="44"/>
          <w:szCs w:val="44"/>
        </w:rPr>
        <w:t xml:space="preserve"> </w:t>
      </w:r>
      <w:r w:rsidRPr="1EED1B80" w:rsidR="75871DBB">
        <w:rPr>
          <w:b/>
          <w:bCs/>
          <w:sz w:val="44"/>
          <w:szCs w:val="44"/>
        </w:rPr>
        <w:t>Requirement Specification</w:t>
      </w:r>
      <w:r w:rsidRPr="1EED1B80" w:rsidR="14356444">
        <w:rPr>
          <w:b/>
          <w:bCs/>
          <w:sz w:val="44"/>
          <w:szCs w:val="44"/>
        </w:rPr>
        <w:t xml:space="preserve"> </w:t>
      </w:r>
      <w:r w:rsidR="005A28BE">
        <w:rPr>
          <w:b/>
          <w:bCs/>
          <w:sz w:val="44"/>
          <w:szCs w:val="44"/>
        </w:rPr>
        <w:t>f</w:t>
      </w:r>
      <w:r w:rsidRPr="1EED1B80" w:rsidR="14356444">
        <w:rPr>
          <w:b/>
          <w:bCs/>
          <w:sz w:val="44"/>
          <w:szCs w:val="44"/>
        </w:rPr>
        <w:t xml:space="preserve">or </w:t>
      </w:r>
      <w:r w:rsidRPr="1EED1B80" w:rsidR="0A1E855E">
        <w:rPr>
          <w:b/>
          <w:bCs/>
          <w:sz w:val="44"/>
          <w:szCs w:val="44"/>
        </w:rPr>
        <w:t xml:space="preserve">Mold Remote Condition Monitoring </w:t>
      </w:r>
      <w:r w:rsidRPr="1EED1B80" w:rsidR="63D9448C">
        <w:rPr>
          <w:b/>
          <w:bCs/>
          <w:sz w:val="44"/>
          <w:szCs w:val="44"/>
        </w:rPr>
        <w:t>System</w:t>
      </w:r>
    </w:p>
    <w:p w:rsidR="00B6132D" w:rsidRDefault="01534423" w14:paraId="061A938B" w14:textId="7F987A11">
      <w:pPr>
        <w:keepNext w:val="1"/>
        <w:keepLines/>
        <w:tabs>
          <w:tab w:val="left" w:pos="1440"/>
          <w:tab w:val="left" w:pos="1890"/>
          <w:tab w:val="left" w:pos="2340"/>
          <w:tab w:val="left" w:pos="3420"/>
        </w:tabs>
        <w:spacing w:before="320" w:after="160"/>
        <w:jc w:val="center"/>
        <w:rPr>
          <w:b w:val="1"/>
          <w:bCs w:val="1"/>
          <w:sz w:val="44"/>
          <w:szCs w:val="44"/>
        </w:rPr>
      </w:pPr>
      <w:r w:rsidRPr="2CC9DEB2" w:rsidR="194DBBDE">
        <w:rPr>
          <w:b w:val="1"/>
          <w:bCs w:val="1"/>
          <w:sz w:val="44"/>
          <w:szCs w:val="44"/>
        </w:rPr>
        <w:t>Ver</w:t>
      </w:r>
      <w:r w:rsidRPr="2CC9DEB2" w:rsidR="674074C0">
        <w:rPr>
          <w:b w:val="1"/>
          <w:bCs w:val="1"/>
          <w:sz w:val="44"/>
          <w:szCs w:val="44"/>
        </w:rPr>
        <w:t xml:space="preserve">sion </w:t>
      </w:r>
      <w:r w:rsidRPr="2CC9DEB2" w:rsidR="4E820599">
        <w:rPr>
          <w:b w:val="1"/>
          <w:bCs w:val="1"/>
          <w:sz w:val="44"/>
          <w:szCs w:val="44"/>
        </w:rPr>
        <w:t>–</w:t>
      </w:r>
      <w:r w:rsidRPr="2CC9DEB2" w:rsidR="194DBBDE">
        <w:rPr>
          <w:b w:val="1"/>
          <w:bCs w:val="1"/>
          <w:sz w:val="44"/>
          <w:szCs w:val="44"/>
        </w:rPr>
        <w:t xml:space="preserve"> </w:t>
      </w:r>
      <w:r w:rsidRPr="2CC9DEB2" w:rsidR="4E820599">
        <w:rPr>
          <w:b w:val="1"/>
          <w:bCs w:val="1"/>
          <w:sz w:val="44"/>
          <w:szCs w:val="44"/>
        </w:rPr>
        <w:t>1.0</w:t>
      </w:r>
    </w:p>
    <w:p w:rsidR="00D67BC5" w:rsidP="00851DC7" w:rsidRDefault="00D67BC5" w14:paraId="316778AD" w14:textId="47E97232">
      <w:pPr>
        <w:keepNext/>
        <w:keepLines/>
        <w:tabs>
          <w:tab w:val="left" w:pos="1440"/>
          <w:tab w:val="left" w:pos="1890"/>
          <w:tab w:val="left" w:pos="2340"/>
          <w:tab w:val="left" w:pos="3420"/>
        </w:tabs>
        <w:spacing w:before="320" w:after="160"/>
        <w:jc w:val="center"/>
        <w:rPr>
          <w:b/>
          <w:bCs/>
          <w:sz w:val="44"/>
          <w:szCs w:val="44"/>
        </w:rPr>
      </w:pPr>
    </w:p>
    <w:p w:rsidR="00D67BC5" w:rsidP="00851DC7" w:rsidRDefault="00D67BC5" w14:paraId="61CEC1B4" w14:textId="53E9F28D">
      <w:pPr>
        <w:keepNext/>
        <w:keepLines/>
        <w:tabs>
          <w:tab w:val="left" w:pos="1440"/>
          <w:tab w:val="left" w:pos="1890"/>
          <w:tab w:val="left" w:pos="2340"/>
          <w:tab w:val="left" w:pos="3420"/>
        </w:tabs>
        <w:spacing w:before="320" w:after="160"/>
        <w:jc w:val="center"/>
        <w:rPr>
          <w:b/>
          <w:bCs/>
          <w:sz w:val="44"/>
          <w:szCs w:val="44"/>
        </w:rPr>
      </w:pPr>
    </w:p>
    <w:p w:rsidR="00D67BC5" w:rsidP="00851DC7" w:rsidRDefault="00D67BC5" w14:paraId="510AF518" w14:textId="2C698CCF">
      <w:pPr>
        <w:keepNext/>
        <w:keepLines/>
        <w:tabs>
          <w:tab w:val="left" w:pos="1440"/>
          <w:tab w:val="left" w:pos="1890"/>
          <w:tab w:val="left" w:pos="2340"/>
          <w:tab w:val="left" w:pos="3420"/>
        </w:tabs>
        <w:spacing w:before="320" w:after="160"/>
        <w:jc w:val="center"/>
        <w:rPr>
          <w:b/>
          <w:bCs/>
          <w:sz w:val="44"/>
          <w:szCs w:val="44"/>
        </w:rPr>
      </w:pPr>
    </w:p>
    <w:p w:rsidR="00D67BC5" w:rsidP="00851DC7" w:rsidRDefault="00D67BC5" w14:paraId="684BBB09" w14:textId="3C53404E">
      <w:pPr>
        <w:keepNext/>
        <w:keepLines/>
        <w:tabs>
          <w:tab w:val="left" w:pos="1440"/>
          <w:tab w:val="left" w:pos="1890"/>
          <w:tab w:val="left" w:pos="2340"/>
          <w:tab w:val="left" w:pos="3420"/>
        </w:tabs>
        <w:spacing w:before="320" w:after="160"/>
        <w:jc w:val="center"/>
        <w:rPr>
          <w:b/>
          <w:bCs/>
          <w:sz w:val="44"/>
          <w:szCs w:val="44"/>
        </w:rPr>
      </w:pPr>
    </w:p>
    <w:p w:rsidR="00D67BC5" w:rsidP="79616DC5" w:rsidRDefault="00D67BC5" w14:paraId="60D6C9B9" w14:textId="77777777">
      <w:pPr>
        <w:keepNext/>
        <w:keepLines/>
        <w:tabs>
          <w:tab w:val="left" w:pos="1440"/>
          <w:tab w:val="left" w:pos="1890"/>
          <w:tab w:val="left" w:pos="2340"/>
          <w:tab w:val="left" w:pos="3420"/>
        </w:tabs>
        <w:spacing w:before="320" w:after="160"/>
        <w:jc w:val="center"/>
        <w:rPr>
          <w:b/>
          <w:bCs/>
          <w:sz w:val="44"/>
          <w:szCs w:val="44"/>
        </w:rPr>
      </w:pPr>
    </w:p>
    <w:p w:rsidR="00D207F1" w:rsidP="1EED1B80" w:rsidRDefault="4F05B53A" w14:paraId="4A473B90" w14:textId="38104C7C">
      <w:pPr>
        <w:keepNext/>
        <w:keepLines/>
        <w:tabs>
          <w:tab w:val="left" w:pos="1440"/>
          <w:tab w:val="left" w:pos="1890"/>
          <w:tab w:val="left" w:pos="2340"/>
          <w:tab w:val="left" w:pos="3420"/>
        </w:tabs>
        <w:spacing w:before="320" w:after="160"/>
        <w:rPr>
          <w:b/>
          <w:bCs/>
          <w:sz w:val="44"/>
          <w:szCs w:val="44"/>
        </w:rPr>
      </w:pPr>
      <w:r w:rsidRPr="1EED1B80">
        <w:rPr>
          <w:b/>
          <w:bCs/>
          <w:sz w:val="44"/>
          <w:szCs w:val="44"/>
        </w:rPr>
        <w:t xml:space="preserve">                               </w:t>
      </w:r>
      <w:r w:rsidR="002E4368">
        <w:rPr>
          <w:b/>
          <w:bCs/>
          <w:sz w:val="44"/>
          <w:szCs w:val="44"/>
        </w:rPr>
        <w:t xml:space="preserve">  </w:t>
      </w:r>
      <w:r w:rsidDel="00851DC7" w:rsidR="002E4368">
        <w:rPr>
          <w:b/>
          <w:bCs/>
          <w:sz w:val="44"/>
          <w:szCs w:val="44"/>
        </w:rPr>
        <w:t xml:space="preserve"> </w:t>
      </w:r>
      <w:r w:rsidRPr="00D26470" w:rsidR="002E4368">
        <w:rPr>
          <w:rFonts w:ascii="Arial Bold" w:hAnsi="Arial Bold" w:eastAsia="Arial Bold" w:cs="Arial Bold"/>
          <w:b/>
          <w:color w:val="000000" w:themeColor="text1"/>
          <w:sz w:val="24"/>
          <w:szCs w:val="24"/>
        </w:rPr>
        <w:t>Copyright Notice</w:t>
      </w:r>
      <w:r w:rsidRPr="1EED1B80" w:rsidDel="00744B3D" w:rsidR="002E4368">
        <w:rPr>
          <w:b/>
          <w:bCs/>
          <w:sz w:val="44"/>
          <w:szCs w:val="44"/>
        </w:rPr>
        <w:t xml:space="preserve"> </w:t>
      </w:r>
    </w:p>
    <w:tbl>
      <w:tblPr>
        <w:tblStyle w:val="TableGrid"/>
        <w:tblpPr w:leftFromText="180" w:rightFromText="180" w:vertAnchor="text" w:horzAnchor="margin" w:tblpXSpec="right" w:tblpY="199"/>
        <w:tblW w:w="0" w:type="auto"/>
        <w:tblLook w:val="04A0" w:firstRow="1" w:lastRow="0" w:firstColumn="1" w:lastColumn="0" w:noHBand="0" w:noVBand="1"/>
      </w:tblPr>
      <w:tblGrid>
        <w:gridCol w:w="9085"/>
      </w:tblGrid>
      <w:tr w:rsidR="00D200F3" w:rsidTr="00CB2739" w14:paraId="26359314" w14:textId="77777777">
        <w:tc>
          <w:tcPr>
            <w:tcW w:w="9085" w:type="dxa"/>
          </w:tcPr>
          <w:p w:rsidR="00D200F3" w:rsidP="00CB2739" w:rsidRDefault="00D200F3" w14:paraId="29C92FA5" w14:textId="3A9B8BEB">
            <w:pPr>
              <w:keepNext/>
              <w:keepLines/>
              <w:tabs>
                <w:tab w:val="left" w:pos="1440"/>
                <w:tab w:val="left" w:pos="1890"/>
                <w:tab w:val="left" w:pos="2340"/>
                <w:tab w:val="left" w:pos="3420"/>
              </w:tabs>
              <w:spacing w:before="320" w:after="160"/>
              <w:rPr>
                <w:sz w:val="44"/>
                <w:szCs w:val="44"/>
              </w:rPr>
            </w:pPr>
            <w:r w:rsidRPr="1EED1B80">
              <w:rPr>
                <w:color w:val="000000" w:themeColor="text1"/>
                <w:sz w:val="22"/>
                <w:szCs w:val="22"/>
              </w:rPr>
              <w:t>This document contains proprietary information of ZiMetrics. No part of this document may be reproduced, stored, copied, or transmitted in any form or by means of electronic, mechanical, photocopying or otherwise, without the express consent of Zimetrics. This document is intended for internal circulation only and not meant for external distribution.</w:t>
            </w:r>
          </w:p>
        </w:tc>
      </w:tr>
    </w:tbl>
    <w:p w:rsidR="006B3F0F" w:rsidP="006B3F0F" w:rsidRDefault="006B3F0F" w14:paraId="605C5DE6" w14:textId="77777777">
      <w:pPr>
        <w:pBdr>
          <w:top w:val="nil"/>
          <w:left w:val="nil"/>
          <w:bottom w:val="nil"/>
          <w:right w:val="nil"/>
          <w:between w:val="nil"/>
        </w:pBdr>
        <w:spacing w:before="120" w:after="120"/>
        <w:ind w:left="1080" w:hanging="1080"/>
        <w:rPr>
          <w:rFonts w:ascii="Arial Bold" w:hAnsi="Arial Bold" w:eastAsia="Arial Bold" w:cs="Arial Bold"/>
          <w:b/>
          <w:color w:val="000000" w:themeColor="text1"/>
          <w:sz w:val="24"/>
          <w:szCs w:val="24"/>
        </w:rPr>
      </w:pPr>
      <w:r>
        <w:rPr>
          <w:rFonts w:ascii="Arial Bold" w:hAnsi="Arial Bold" w:eastAsia="Arial Bold" w:cs="Arial Bold"/>
          <w:b/>
          <w:color w:val="000000" w:themeColor="text1"/>
          <w:sz w:val="24"/>
          <w:szCs w:val="24"/>
        </w:rPr>
        <w:t xml:space="preserve">                                                  </w:t>
      </w:r>
    </w:p>
    <w:p w:rsidR="004A54A4" w:rsidP="006B3F0F" w:rsidRDefault="006B3F0F" w14:paraId="3721C3CC" w14:textId="2CDC8DE4">
      <w:pPr>
        <w:pBdr>
          <w:top w:val="nil"/>
          <w:left w:val="nil"/>
          <w:bottom w:val="nil"/>
          <w:right w:val="nil"/>
          <w:between w:val="nil"/>
        </w:pBdr>
        <w:spacing w:before="120" w:after="120"/>
        <w:ind w:left="1080" w:hanging="1080"/>
        <w:rPr>
          <w:rFonts w:ascii="Arial Bold" w:hAnsi="Arial Bold" w:eastAsia="Arial Bold" w:cs="Arial Bold"/>
          <w:b/>
          <w:color w:val="000000" w:themeColor="text1"/>
          <w:sz w:val="24"/>
          <w:szCs w:val="24"/>
        </w:rPr>
      </w:pPr>
      <w:r>
        <w:rPr>
          <w:rFonts w:ascii="Arial Bold" w:hAnsi="Arial Bold" w:eastAsia="Arial Bold" w:cs="Arial Bold"/>
          <w:b/>
          <w:color w:val="000000" w:themeColor="text1"/>
          <w:sz w:val="24"/>
          <w:szCs w:val="24"/>
        </w:rPr>
        <w:t xml:space="preserve">                         </w:t>
      </w:r>
    </w:p>
    <w:p w:rsidR="00D56F9F" w:rsidP="58E3EE15" w:rsidRDefault="00D56F9F" w14:paraId="19B44D08" w14:textId="67F54B18">
      <w:pPr>
        <w:keepNext/>
        <w:keepLines/>
        <w:spacing w:before="120" w:after="120"/>
        <w:jc w:val="center"/>
      </w:pPr>
      <w:r>
        <w:br w:type="page"/>
      </w:r>
      <w:r w:rsidRPr="58E3EE15">
        <w:rPr>
          <w:b/>
          <w:bCs/>
          <w:sz w:val="44"/>
          <w:szCs w:val="44"/>
        </w:rPr>
        <w:lastRenderedPageBreak/>
        <w:t>Reviewers</w:t>
      </w:r>
    </w:p>
    <w:p w:rsidR="00D56F9F" w:rsidP="00D56F9F" w:rsidRDefault="00D56F9F" w14:paraId="34FBF6E9" w14:textId="77777777"/>
    <w:tbl>
      <w:tblPr>
        <w:tblW w:w="9508" w:type="dxa"/>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468"/>
        <w:gridCol w:w="5040"/>
      </w:tblGrid>
      <w:tr w:rsidR="00AD65A3" w:rsidTr="1EED1B80" w14:paraId="66FD882E" w14:textId="77777777">
        <w:tc>
          <w:tcPr>
            <w:tcW w:w="4468" w:type="dxa"/>
            <w:shd w:val="clear" w:color="auto" w:fill="F2F2F2" w:themeFill="background1" w:themeFillShade="F2"/>
          </w:tcPr>
          <w:p w:rsidR="00D56F9F" w:rsidP="1EED1B80" w:rsidRDefault="00744B3D" w14:paraId="413C1BAA" w14:textId="38B18045">
            <w:pPr>
              <w:widowControl w:val="0"/>
              <w:jc w:val="center"/>
              <w:rPr>
                <w:b/>
                <w:bCs/>
                <w:color w:val="auto"/>
                <w:sz w:val="24"/>
                <w:szCs w:val="24"/>
              </w:rPr>
            </w:pPr>
            <w:r>
              <w:rPr>
                <w:b/>
                <w:bCs/>
                <w:color w:val="auto"/>
                <w:sz w:val="24"/>
                <w:szCs w:val="24"/>
              </w:rPr>
              <w:t>Designation</w:t>
            </w:r>
          </w:p>
        </w:tc>
        <w:tc>
          <w:tcPr>
            <w:tcW w:w="5040" w:type="dxa"/>
            <w:shd w:val="clear" w:color="auto" w:fill="F2F2F2" w:themeFill="background1" w:themeFillShade="F2"/>
          </w:tcPr>
          <w:p w:rsidRPr="00077D39" w:rsidR="00D56F9F" w:rsidP="00244F28" w:rsidRDefault="00D56F9F" w14:paraId="39FE2C7D" w14:textId="77777777">
            <w:pPr>
              <w:widowControl w:val="0"/>
              <w:jc w:val="center"/>
              <w:rPr>
                <w:b/>
                <w:color w:val="auto"/>
                <w:sz w:val="24"/>
                <w:szCs w:val="24"/>
              </w:rPr>
            </w:pPr>
            <w:r w:rsidRPr="00077D39">
              <w:rPr>
                <w:b/>
                <w:color w:val="auto"/>
                <w:sz w:val="24"/>
                <w:szCs w:val="24"/>
              </w:rPr>
              <w:t>Name/Title</w:t>
            </w:r>
          </w:p>
        </w:tc>
      </w:tr>
      <w:tr w:rsidR="00C15892" w:rsidTr="1EED1B80" w14:paraId="1B492951" w14:textId="77777777">
        <w:trPr>
          <w:trHeight w:val="233"/>
        </w:trPr>
        <w:tc>
          <w:tcPr>
            <w:tcW w:w="4468" w:type="dxa"/>
          </w:tcPr>
          <w:p w:rsidRPr="00E30C44" w:rsidR="00D56F9F" w:rsidP="00E30C44" w:rsidRDefault="00E30C44" w14:paraId="275E4592" w14:textId="557F9199">
            <w:pPr>
              <w:shd w:val="clear" w:color="auto" w:fill="FFFFFF"/>
              <w:jc w:val="left"/>
              <w:rPr>
                <w:rFonts w:ascii="Segoe UI" w:hAnsi="Segoe UI" w:eastAsia="Times New Roman" w:cs="Segoe UI"/>
                <w:color w:val="auto"/>
                <w:sz w:val="18"/>
                <w:szCs w:val="18"/>
              </w:rPr>
            </w:pPr>
            <w:r w:rsidRPr="00E30C44">
              <w:rPr>
                <w:rFonts w:ascii="Segoe UI" w:hAnsi="Segoe UI" w:eastAsia="Times New Roman" w:cs="Segoe UI"/>
                <w:color w:val="auto"/>
                <w:sz w:val="18"/>
                <w:szCs w:val="18"/>
              </w:rPr>
              <w:t>Practice Head - Embedded Engineering</w:t>
            </w:r>
          </w:p>
        </w:tc>
        <w:tc>
          <w:tcPr>
            <w:tcW w:w="5040" w:type="dxa"/>
          </w:tcPr>
          <w:p w:rsidR="00D56F9F" w:rsidP="00244F28" w:rsidRDefault="00791F1C" w14:paraId="669FCB5A" w14:textId="67C3BD79">
            <w:r>
              <w:t>Anurag Srivastava</w:t>
            </w:r>
          </w:p>
        </w:tc>
      </w:tr>
      <w:tr w:rsidR="00C15892" w:rsidTr="1EED1B80" w14:paraId="0A0B64CF" w14:textId="77777777">
        <w:tc>
          <w:tcPr>
            <w:tcW w:w="4468" w:type="dxa"/>
          </w:tcPr>
          <w:p w:rsidRPr="00E30C44" w:rsidR="00D56F9F" w:rsidP="00E30C44" w:rsidRDefault="00E30C44" w14:paraId="60C2D84C" w14:textId="63E02A9A">
            <w:pPr>
              <w:shd w:val="clear" w:color="auto" w:fill="FFFFFF"/>
              <w:jc w:val="left"/>
              <w:rPr>
                <w:rFonts w:ascii="Segoe UI" w:hAnsi="Segoe UI" w:eastAsia="Times New Roman" w:cs="Segoe UI"/>
                <w:color w:val="auto"/>
                <w:sz w:val="18"/>
                <w:szCs w:val="18"/>
              </w:rPr>
            </w:pPr>
            <w:r w:rsidRPr="00E30C44">
              <w:rPr>
                <w:rFonts w:ascii="Segoe UI" w:hAnsi="Segoe UI" w:eastAsia="Times New Roman" w:cs="Segoe UI"/>
                <w:color w:val="auto"/>
                <w:sz w:val="18"/>
                <w:szCs w:val="18"/>
              </w:rPr>
              <w:t>Principal Practice Architect - Embedded Engineering</w:t>
            </w:r>
          </w:p>
        </w:tc>
        <w:tc>
          <w:tcPr>
            <w:tcW w:w="5040" w:type="dxa"/>
          </w:tcPr>
          <w:p w:rsidR="00D56F9F" w:rsidP="00244F28" w:rsidRDefault="00791F1C" w14:paraId="2DF0CD94" w14:textId="5D30BA2F">
            <w:r>
              <w:t>Parag Gupta</w:t>
            </w:r>
          </w:p>
        </w:tc>
      </w:tr>
      <w:tr w:rsidR="004F28C4" w:rsidTr="1EED1B80" w14:paraId="3064870D" w14:textId="77777777">
        <w:tc>
          <w:tcPr>
            <w:tcW w:w="4468" w:type="dxa"/>
          </w:tcPr>
          <w:p w:rsidRPr="00E30C44" w:rsidR="004F28C4" w:rsidP="004F28C4" w:rsidRDefault="004F28C4" w14:paraId="46C1143B" w14:textId="44ADB41F">
            <w:pPr>
              <w:shd w:val="clear" w:color="auto" w:fill="FFFFFF"/>
              <w:jc w:val="left"/>
              <w:rPr>
                <w:rFonts w:ascii="Segoe UI" w:hAnsi="Segoe UI" w:eastAsia="Times New Roman" w:cs="Segoe UI"/>
                <w:color w:val="auto"/>
                <w:sz w:val="18"/>
                <w:szCs w:val="18"/>
              </w:rPr>
            </w:pPr>
            <w:r>
              <w:t>Senior Technical Lead</w:t>
            </w:r>
          </w:p>
        </w:tc>
        <w:tc>
          <w:tcPr>
            <w:tcW w:w="5040" w:type="dxa"/>
          </w:tcPr>
          <w:p w:rsidR="004F28C4" w:rsidP="004F28C4" w:rsidRDefault="004F28C4" w14:paraId="7831FA84" w14:textId="56E3DD55">
            <w:r>
              <w:t>Manoj Sharma</w:t>
            </w:r>
          </w:p>
        </w:tc>
      </w:tr>
      <w:tr w:rsidR="004F28C4" w:rsidTr="1EED1B80" w14:paraId="01089B8E" w14:textId="77777777">
        <w:tc>
          <w:tcPr>
            <w:tcW w:w="4468" w:type="dxa"/>
          </w:tcPr>
          <w:p w:rsidR="004F28C4" w:rsidP="004F28C4" w:rsidRDefault="004F28C4" w14:paraId="72271BF5" w14:textId="1D0489E1">
            <w:r>
              <w:t xml:space="preserve">Solution architect </w:t>
            </w:r>
          </w:p>
        </w:tc>
        <w:tc>
          <w:tcPr>
            <w:tcW w:w="5040" w:type="dxa"/>
          </w:tcPr>
          <w:p w:rsidRPr="0074602D" w:rsidR="004F28C4" w:rsidP="0074602D" w:rsidRDefault="004F28C4" w14:paraId="61688023" w14:textId="522A4E69">
            <w:pPr>
              <w:pStyle w:val="Heading1"/>
              <w:numPr>
                <w:ilvl w:val="0"/>
                <w:numId w:val="0"/>
              </w:numPr>
              <w:shd w:val="clear" w:color="auto" w:fill="FFFFFF"/>
              <w:spacing w:before="0"/>
              <w:ind w:left="432" w:hanging="432"/>
              <w:rPr>
                <w:rFonts w:eastAsia="Times New Roman" w:asciiTheme="minorHAnsi" w:hAnsiTheme="minorHAnsi" w:cstheme="minorHAnsi"/>
                <w:color w:val="252424"/>
                <w:sz w:val="22"/>
                <w:szCs w:val="22"/>
              </w:rPr>
            </w:pPr>
            <w:r w:rsidRPr="0074602D">
              <w:rPr>
                <w:rFonts w:asciiTheme="minorHAnsi" w:hAnsiTheme="minorHAnsi" w:cstheme="minorHAnsi"/>
                <w:color w:val="252424"/>
                <w:sz w:val="22"/>
                <w:szCs w:val="22"/>
              </w:rPr>
              <w:t>Jeganathan Palanisamy</w:t>
            </w:r>
          </w:p>
        </w:tc>
      </w:tr>
    </w:tbl>
    <w:p w:rsidR="00D56F9F" w:rsidP="00D56F9F" w:rsidRDefault="00D56F9F" w14:paraId="42444C16" w14:textId="08E48AFC">
      <w:pPr>
        <w:keepNext/>
        <w:keepLines/>
        <w:tabs>
          <w:tab w:val="left" w:pos="1440"/>
          <w:tab w:val="left" w:pos="1890"/>
          <w:tab w:val="left" w:pos="2340"/>
          <w:tab w:val="left" w:pos="3420"/>
        </w:tabs>
        <w:spacing w:before="320" w:after="160"/>
        <w:jc w:val="center"/>
      </w:pPr>
      <w:r>
        <w:rPr>
          <w:b/>
          <w:sz w:val="44"/>
          <w:szCs w:val="44"/>
        </w:rPr>
        <w:t>Modification History</w:t>
      </w:r>
    </w:p>
    <w:p w:rsidR="00D56F9F" w:rsidP="00D56F9F" w:rsidRDefault="00D56F9F" w14:paraId="5127B5FE" w14:textId="77777777"/>
    <w:tbl>
      <w:tblPr>
        <w:tblW w:w="9468"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2460"/>
        <w:gridCol w:w="1425"/>
        <w:gridCol w:w="1805"/>
        <w:gridCol w:w="3778"/>
      </w:tblGrid>
      <w:tr w:rsidR="00A660C6" w:rsidTr="22FA0E40" w14:paraId="4C4C3F6F" w14:textId="77777777">
        <w:trPr>
          <w:trHeight w:val="360"/>
        </w:trPr>
        <w:tc>
          <w:tcPr>
            <w:tcW w:w="2460" w:type="dxa"/>
            <w:shd w:val="clear" w:color="auto" w:fill="F2F2F2" w:themeFill="background1" w:themeFillShade="F2"/>
            <w:tcMar/>
          </w:tcPr>
          <w:p w:rsidRPr="00EF0364" w:rsidR="00D56F9F" w:rsidP="00244F28" w:rsidRDefault="00D56F9F" w14:paraId="7B7DB9F2" w14:textId="77777777">
            <w:pPr>
              <w:widowControl w:val="0"/>
              <w:jc w:val="center"/>
              <w:rPr>
                <w:b/>
                <w:color w:val="auto"/>
              </w:rPr>
            </w:pPr>
            <w:r w:rsidRPr="00EF0364">
              <w:rPr>
                <w:b/>
                <w:color w:val="auto"/>
              </w:rPr>
              <w:t>Revision</w:t>
            </w:r>
          </w:p>
        </w:tc>
        <w:tc>
          <w:tcPr>
            <w:tcW w:w="1425" w:type="dxa"/>
            <w:shd w:val="clear" w:color="auto" w:fill="F2F2F2" w:themeFill="background1" w:themeFillShade="F2"/>
            <w:tcMar/>
          </w:tcPr>
          <w:p w:rsidRPr="00EF0364" w:rsidR="00D56F9F" w:rsidP="00244F28" w:rsidRDefault="00D56F9F" w14:paraId="21536F9A" w14:textId="77777777">
            <w:pPr>
              <w:widowControl w:val="0"/>
              <w:jc w:val="center"/>
              <w:rPr>
                <w:b/>
                <w:color w:val="auto"/>
              </w:rPr>
            </w:pPr>
            <w:r w:rsidRPr="00EF0364">
              <w:rPr>
                <w:b/>
                <w:color w:val="auto"/>
              </w:rPr>
              <w:t>Date</w:t>
            </w:r>
          </w:p>
        </w:tc>
        <w:tc>
          <w:tcPr>
            <w:tcW w:w="1805" w:type="dxa"/>
            <w:shd w:val="clear" w:color="auto" w:fill="F2F2F2" w:themeFill="background1" w:themeFillShade="F2"/>
            <w:tcMar/>
          </w:tcPr>
          <w:p w:rsidRPr="00EF0364" w:rsidR="00D56F9F" w:rsidP="00244F28" w:rsidRDefault="00D56F9F" w14:paraId="18ED35FF" w14:textId="77777777">
            <w:pPr>
              <w:widowControl w:val="0"/>
              <w:jc w:val="center"/>
              <w:rPr>
                <w:b/>
                <w:color w:val="auto"/>
              </w:rPr>
            </w:pPr>
            <w:r w:rsidRPr="00EF0364">
              <w:rPr>
                <w:b/>
                <w:color w:val="auto"/>
              </w:rPr>
              <w:t>Originator</w:t>
            </w:r>
          </w:p>
        </w:tc>
        <w:tc>
          <w:tcPr>
            <w:tcW w:w="3778" w:type="dxa"/>
            <w:shd w:val="clear" w:color="auto" w:fill="F2F2F2" w:themeFill="background1" w:themeFillShade="F2"/>
            <w:tcMar/>
          </w:tcPr>
          <w:p w:rsidRPr="00EF0364" w:rsidR="00D56F9F" w:rsidP="00244F28" w:rsidRDefault="00D56F9F" w14:paraId="5F3D4350" w14:textId="77777777">
            <w:pPr>
              <w:widowControl w:val="0"/>
              <w:jc w:val="center"/>
              <w:rPr>
                <w:b/>
                <w:color w:val="auto"/>
              </w:rPr>
            </w:pPr>
            <w:r w:rsidRPr="00EF0364">
              <w:rPr>
                <w:b/>
                <w:color w:val="auto"/>
              </w:rPr>
              <w:t xml:space="preserve">Comments (List impact by section) </w:t>
            </w:r>
          </w:p>
        </w:tc>
      </w:tr>
      <w:tr w:rsidR="00C15892" w:rsidTr="22FA0E40" w14:paraId="79133FF7" w14:textId="77777777">
        <w:tc>
          <w:tcPr>
            <w:tcW w:w="2460" w:type="dxa"/>
            <w:tcMar/>
          </w:tcPr>
          <w:p w:rsidRPr="00EF0364" w:rsidR="00D56F9F" w:rsidP="00244F28" w:rsidRDefault="5803D4EA" w14:paraId="242A6A54" w14:textId="236EB4FF">
            <w:pPr>
              <w:rPr>
                <w:sz w:val="18"/>
                <w:szCs w:val="18"/>
              </w:rPr>
            </w:pPr>
            <w:r w:rsidRPr="00EF0364">
              <w:rPr>
                <w:sz w:val="18"/>
                <w:szCs w:val="18"/>
              </w:rPr>
              <w:t>Ver</w:t>
            </w:r>
            <w:r w:rsidR="00D47DFA">
              <w:rPr>
                <w:sz w:val="18"/>
                <w:szCs w:val="18"/>
              </w:rPr>
              <w:t>sion -</w:t>
            </w:r>
            <w:r w:rsidRPr="00EF0364" w:rsidR="00473A11">
              <w:rPr>
                <w:sz w:val="18"/>
                <w:szCs w:val="18"/>
              </w:rPr>
              <w:t xml:space="preserve"> </w:t>
            </w:r>
            <w:r w:rsidRPr="00EF0364">
              <w:rPr>
                <w:sz w:val="18"/>
                <w:szCs w:val="18"/>
              </w:rPr>
              <w:t>0.</w:t>
            </w:r>
            <w:r w:rsidRPr="00EF0364" w:rsidR="3C44B2EE">
              <w:rPr>
                <w:sz w:val="18"/>
                <w:szCs w:val="18"/>
              </w:rPr>
              <w:t>1</w:t>
            </w:r>
          </w:p>
        </w:tc>
        <w:tc>
          <w:tcPr>
            <w:tcW w:w="1425" w:type="dxa"/>
            <w:tcMar/>
          </w:tcPr>
          <w:p w:rsidRPr="00EF0364" w:rsidR="00D56F9F" w:rsidP="0020054E" w:rsidRDefault="00256F3E" w14:paraId="0A3DECAA" w14:textId="047F7CF4">
            <w:pPr>
              <w:rPr>
                <w:sz w:val="18"/>
                <w:szCs w:val="18"/>
              </w:rPr>
            </w:pPr>
            <w:r w:rsidRPr="00EF0364">
              <w:rPr>
                <w:sz w:val="18"/>
                <w:szCs w:val="18"/>
              </w:rPr>
              <w:t>18</w:t>
            </w:r>
            <w:r w:rsidRPr="00EF0364" w:rsidR="0020054E">
              <w:rPr>
                <w:sz w:val="18"/>
                <w:szCs w:val="18"/>
              </w:rPr>
              <w:t>/</w:t>
            </w:r>
            <w:r w:rsidRPr="00EF0364">
              <w:rPr>
                <w:sz w:val="18"/>
                <w:szCs w:val="18"/>
              </w:rPr>
              <w:t>04</w:t>
            </w:r>
            <w:r w:rsidRPr="00EF0364" w:rsidR="00D56F9F">
              <w:rPr>
                <w:sz w:val="18"/>
                <w:szCs w:val="18"/>
              </w:rPr>
              <w:t>/20</w:t>
            </w:r>
            <w:r w:rsidRPr="00EF0364">
              <w:rPr>
                <w:sz w:val="18"/>
                <w:szCs w:val="18"/>
              </w:rPr>
              <w:t>22</w:t>
            </w:r>
          </w:p>
        </w:tc>
        <w:tc>
          <w:tcPr>
            <w:tcW w:w="1805" w:type="dxa"/>
            <w:tcMar/>
          </w:tcPr>
          <w:p w:rsidRPr="00EF0364" w:rsidR="00D56F9F" w:rsidP="00244F28" w:rsidRDefault="00342479" w14:paraId="04ACE890" w14:textId="2F4E84D1">
            <w:pPr>
              <w:rPr>
                <w:sz w:val="18"/>
                <w:szCs w:val="18"/>
              </w:rPr>
            </w:pPr>
            <w:r>
              <w:rPr>
                <w:sz w:val="18"/>
                <w:szCs w:val="18"/>
              </w:rPr>
              <w:t>Nitesh Srivastava</w:t>
            </w:r>
          </w:p>
        </w:tc>
        <w:tc>
          <w:tcPr>
            <w:tcW w:w="3778" w:type="dxa"/>
            <w:tcMar/>
          </w:tcPr>
          <w:p w:rsidRPr="00EF0364" w:rsidR="00D56F9F" w:rsidP="00244F28" w:rsidRDefault="0020054E" w14:paraId="786295A1" w14:textId="07859017">
            <w:pPr>
              <w:rPr>
                <w:sz w:val="18"/>
                <w:szCs w:val="18"/>
              </w:rPr>
            </w:pPr>
            <w:r w:rsidRPr="00EF0364">
              <w:rPr>
                <w:sz w:val="18"/>
                <w:szCs w:val="18"/>
              </w:rPr>
              <w:t>Initial</w:t>
            </w:r>
            <w:r w:rsidR="00BA53B3">
              <w:rPr>
                <w:sz w:val="18"/>
                <w:szCs w:val="18"/>
              </w:rPr>
              <w:t xml:space="preserve"> </w:t>
            </w:r>
            <w:r w:rsidR="00CF63E1">
              <w:rPr>
                <w:sz w:val="18"/>
                <w:szCs w:val="18"/>
              </w:rPr>
              <w:t>D</w:t>
            </w:r>
            <w:r w:rsidR="00BA53B3">
              <w:rPr>
                <w:sz w:val="18"/>
                <w:szCs w:val="18"/>
              </w:rPr>
              <w:t>raft</w:t>
            </w:r>
            <w:r w:rsidRPr="00EF0364">
              <w:rPr>
                <w:sz w:val="18"/>
                <w:szCs w:val="18"/>
              </w:rPr>
              <w:t xml:space="preserve"> Version</w:t>
            </w:r>
          </w:p>
        </w:tc>
      </w:tr>
      <w:tr w:rsidR="00C15892" w:rsidTr="22FA0E40" w14:paraId="201E791E" w14:textId="77777777">
        <w:trPr>
          <w:trHeight w:val="188"/>
        </w:trPr>
        <w:tc>
          <w:tcPr>
            <w:tcW w:w="2460" w:type="dxa"/>
            <w:tcMar/>
          </w:tcPr>
          <w:p w:rsidRPr="00EF0364" w:rsidR="00256F3E" w:rsidP="2CC9DEB2" w:rsidRDefault="003D5E7D" w14:paraId="7289D7F2" w14:textId="66143E4D">
            <w:pPr>
              <w:pStyle w:val="Normal"/>
              <w:bidi w:val="0"/>
              <w:spacing w:before="0" w:beforeAutospacing="off" w:after="0" w:afterAutospacing="off" w:line="240" w:lineRule="auto"/>
              <w:ind w:left="0" w:right="0"/>
              <w:jc w:val="both"/>
              <w:rPr>
                <w:sz w:val="18"/>
                <w:szCs w:val="18"/>
              </w:rPr>
            </w:pPr>
            <w:r w:rsidRPr="2CC9DEB2" w:rsidR="41142A54">
              <w:rPr>
                <w:sz w:val="18"/>
                <w:szCs w:val="18"/>
              </w:rPr>
              <w:t>Version -1.</w:t>
            </w:r>
            <w:r w:rsidRPr="2CC9DEB2" w:rsidR="15883007">
              <w:rPr>
                <w:sz w:val="18"/>
                <w:szCs w:val="18"/>
              </w:rPr>
              <w:t>0</w:t>
            </w:r>
          </w:p>
        </w:tc>
        <w:tc>
          <w:tcPr>
            <w:tcW w:w="1425" w:type="dxa"/>
            <w:tcMar/>
          </w:tcPr>
          <w:p w:rsidRPr="00EF0364" w:rsidR="00256F3E" w:rsidP="2CC9DEB2" w:rsidRDefault="003D5E7D" w14:paraId="2D2E4A70" w14:textId="260202CE">
            <w:pPr>
              <w:pStyle w:val="Normal"/>
              <w:bidi w:val="0"/>
              <w:spacing w:before="0" w:beforeAutospacing="off" w:after="0" w:afterAutospacing="off" w:line="240" w:lineRule="auto"/>
              <w:ind w:left="0" w:right="0"/>
              <w:jc w:val="both"/>
              <w:rPr>
                <w:sz w:val="18"/>
                <w:szCs w:val="18"/>
              </w:rPr>
            </w:pPr>
            <w:r w:rsidRPr="2CC9DEB2" w:rsidR="41142A54">
              <w:rPr>
                <w:sz w:val="18"/>
                <w:szCs w:val="18"/>
              </w:rPr>
              <w:t>30/0</w:t>
            </w:r>
            <w:r w:rsidRPr="2CC9DEB2" w:rsidR="69266A58">
              <w:rPr>
                <w:sz w:val="18"/>
                <w:szCs w:val="18"/>
              </w:rPr>
              <w:t>9</w:t>
            </w:r>
            <w:r w:rsidRPr="2CC9DEB2" w:rsidR="41142A54">
              <w:rPr>
                <w:sz w:val="18"/>
                <w:szCs w:val="18"/>
              </w:rPr>
              <w:t>/2022</w:t>
            </w:r>
          </w:p>
        </w:tc>
        <w:tc>
          <w:tcPr>
            <w:tcW w:w="1805" w:type="dxa"/>
            <w:tcMar/>
          </w:tcPr>
          <w:p w:rsidRPr="00EF0364" w:rsidR="00256F3E" w:rsidP="2CC9DEB2" w:rsidRDefault="003D5E7D" w14:paraId="63EA7756" w14:textId="7298A955">
            <w:pPr>
              <w:pStyle w:val="Normal"/>
              <w:bidi w:val="0"/>
              <w:spacing w:before="0" w:beforeAutospacing="off" w:after="0" w:afterAutospacing="off" w:line="240" w:lineRule="auto"/>
              <w:ind w:left="0" w:right="0"/>
              <w:jc w:val="both"/>
              <w:rPr>
                <w:sz w:val="18"/>
                <w:szCs w:val="18"/>
              </w:rPr>
            </w:pPr>
            <w:r w:rsidRPr="2CC9DEB2" w:rsidR="41142A54">
              <w:rPr>
                <w:sz w:val="18"/>
                <w:szCs w:val="18"/>
              </w:rPr>
              <w:t>Priyanka Yadav</w:t>
            </w:r>
          </w:p>
        </w:tc>
        <w:tc>
          <w:tcPr>
            <w:tcW w:w="3778" w:type="dxa"/>
            <w:tcMar/>
          </w:tcPr>
          <w:p w:rsidRPr="00EF0364" w:rsidR="00256F3E" w:rsidP="00256F3E" w:rsidRDefault="00256F3E" w14:paraId="34F1177A" w14:textId="5CF9A972">
            <w:pPr>
              <w:rPr>
                <w:sz w:val="18"/>
                <w:szCs w:val="18"/>
              </w:rPr>
            </w:pPr>
            <w:r w:rsidRPr="22FA0E40" w:rsidR="08F377E3">
              <w:rPr>
                <w:sz w:val="18"/>
                <w:szCs w:val="18"/>
              </w:rPr>
              <w:t xml:space="preserve">Phase 1 </w:t>
            </w:r>
            <w:del w:author="Priyanka Yadav" w:date="2022-10-10T06:24:10.228Z" w:id="1783537415">
              <w:r w:rsidRPr="22FA0E40" w:rsidDel="08F377E3">
                <w:rPr>
                  <w:sz w:val="18"/>
                  <w:szCs w:val="18"/>
                </w:rPr>
                <w:delText>requiement</w:delText>
              </w:r>
            </w:del>
            <w:ins w:author="Priyanka Yadav" w:date="2022-10-10T06:24:10.231Z" w:id="1544612674">
              <w:r w:rsidRPr="22FA0E40" w:rsidR="2F075F05">
                <w:rPr>
                  <w:sz w:val="18"/>
                  <w:szCs w:val="18"/>
                </w:rPr>
                <w:t>requirement</w:t>
              </w:r>
            </w:ins>
            <w:r w:rsidRPr="22FA0E40" w:rsidR="08F377E3">
              <w:rPr>
                <w:sz w:val="18"/>
                <w:szCs w:val="18"/>
              </w:rPr>
              <w:t xml:space="preserve"> incorporated</w:t>
            </w:r>
          </w:p>
        </w:tc>
      </w:tr>
      <w:tr w:rsidR="00C15892" w:rsidTr="22FA0E40" w14:paraId="32D192C2" w14:textId="77777777">
        <w:tc>
          <w:tcPr>
            <w:tcW w:w="2460" w:type="dxa"/>
            <w:tcMar/>
          </w:tcPr>
          <w:p w:rsidRPr="00EF0364" w:rsidR="0032473D" w:rsidP="0032473D" w:rsidRDefault="0032473D" w14:paraId="4C19268D" w14:textId="42AF1A87">
            <w:pPr>
              <w:rPr>
                <w:sz w:val="18"/>
                <w:szCs w:val="18"/>
              </w:rPr>
            </w:pPr>
          </w:p>
        </w:tc>
        <w:tc>
          <w:tcPr>
            <w:tcW w:w="1425" w:type="dxa"/>
            <w:tcMar/>
          </w:tcPr>
          <w:p w:rsidRPr="00EF0364" w:rsidR="0032473D" w:rsidP="0032473D" w:rsidRDefault="0032473D" w14:paraId="7BE8C0F7" w14:textId="6E160245">
            <w:pPr>
              <w:rPr>
                <w:sz w:val="18"/>
                <w:szCs w:val="18"/>
              </w:rPr>
            </w:pPr>
          </w:p>
        </w:tc>
        <w:tc>
          <w:tcPr>
            <w:tcW w:w="1805" w:type="dxa"/>
            <w:tcMar/>
          </w:tcPr>
          <w:p w:rsidRPr="00EF0364" w:rsidR="0032473D" w:rsidP="0032473D" w:rsidRDefault="0032473D" w14:paraId="2B3FCA74" w14:textId="5D6205F4">
            <w:pPr>
              <w:rPr>
                <w:sz w:val="18"/>
                <w:szCs w:val="18"/>
              </w:rPr>
            </w:pPr>
          </w:p>
        </w:tc>
        <w:tc>
          <w:tcPr>
            <w:tcW w:w="3778" w:type="dxa"/>
            <w:tcMar/>
          </w:tcPr>
          <w:p w:rsidRPr="00EF0364" w:rsidR="0032473D" w:rsidP="0032473D" w:rsidRDefault="0032473D" w14:paraId="49468E65" w14:textId="4C712B54">
            <w:pPr>
              <w:rPr>
                <w:sz w:val="18"/>
                <w:szCs w:val="18"/>
              </w:rPr>
            </w:pPr>
          </w:p>
        </w:tc>
      </w:tr>
      <w:tr w:rsidR="00C15892" w:rsidTr="22FA0E40" w14:paraId="4A9F45A1" w14:textId="77777777">
        <w:tc>
          <w:tcPr>
            <w:tcW w:w="2460" w:type="dxa"/>
            <w:tcMar/>
          </w:tcPr>
          <w:p w:rsidRPr="00EF0364" w:rsidR="0032473D" w:rsidP="0032473D" w:rsidRDefault="0032473D" w14:paraId="2CF7DCB1" w14:textId="27A40F08">
            <w:pPr>
              <w:rPr>
                <w:sz w:val="18"/>
                <w:szCs w:val="18"/>
              </w:rPr>
            </w:pPr>
          </w:p>
        </w:tc>
        <w:tc>
          <w:tcPr>
            <w:tcW w:w="1425" w:type="dxa"/>
            <w:tcMar/>
          </w:tcPr>
          <w:p w:rsidRPr="00EF0364" w:rsidR="0032473D" w:rsidP="0032473D" w:rsidRDefault="0032473D" w14:paraId="3BDA3F54" w14:textId="5BE16538">
            <w:pPr>
              <w:rPr>
                <w:sz w:val="18"/>
                <w:szCs w:val="18"/>
              </w:rPr>
            </w:pPr>
          </w:p>
        </w:tc>
        <w:tc>
          <w:tcPr>
            <w:tcW w:w="1805" w:type="dxa"/>
            <w:tcMar/>
          </w:tcPr>
          <w:p w:rsidRPr="00EF0364" w:rsidR="0032473D" w:rsidP="0032473D" w:rsidRDefault="0032473D" w14:paraId="3EBC48DD" w14:textId="70F501D6">
            <w:pPr>
              <w:rPr>
                <w:sz w:val="18"/>
                <w:szCs w:val="18"/>
              </w:rPr>
            </w:pPr>
          </w:p>
        </w:tc>
        <w:tc>
          <w:tcPr>
            <w:tcW w:w="3778" w:type="dxa"/>
            <w:tcMar/>
          </w:tcPr>
          <w:p w:rsidRPr="00EF0364" w:rsidR="0032473D" w:rsidP="0032473D" w:rsidRDefault="0032473D" w14:paraId="58442DD6" w14:textId="02546F8C">
            <w:pPr>
              <w:rPr>
                <w:sz w:val="18"/>
                <w:szCs w:val="18"/>
              </w:rPr>
            </w:pPr>
          </w:p>
        </w:tc>
      </w:tr>
      <w:tr w:rsidR="00C15892" w:rsidTr="22FA0E40" w14:paraId="510987A3" w14:textId="77777777">
        <w:tc>
          <w:tcPr>
            <w:tcW w:w="2460" w:type="dxa"/>
            <w:tcMar/>
          </w:tcPr>
          <w:p w:rsidRPr="00EF0364" w:rsidR="0032473D" w:rsidP="0032473D" w:rsidRDefault="0032473D" w14:paraId="5B3F17FD" w14:textId="3EE7096E">
            <w:pPr>
              <w:rPr>
                <w:sz w:val="18"/>
                <w:szCs w:val="18"/>
              </w:rPr>
            </w:pPr>
          </w:p>
        </w:tc>
        <w:tc>
          <w:tcPr>
            <w:tcW w:w="1425" w:type="dxa"/>
            <w:tcMar/>
          </w:tcPr>
          <w:p w:rsidRPr="00EF0364" w:rsidR="0032473D" w:rsidP="0032473D" w:rsidRDefault="0032473D" w14:paraId="1E883155" w14:textId="4AEE9C17">
            <w:pPr>
              <w:rPr>
                <w:sz w:val="18"/>
                <w:szCs w:val="18"/>
              </w:rPr>
            </w:pPr>
          </w:p>
        </w:tc>
        <w:tc>
          <w:tcPr>
            <w:tcW w:w="1805" w:type="dxa"/>
            <w:tcMar/>
          </w:tcPr>
          <w:p w:rsidRPr="00EF0364" w:rsidR="0032473D" w:rsidP="0032473D" w:rsidRDefault="0032473D" w14:paraId="69D95D59" w14:textId="6EF6260D">
            <w:pPr>
              <w:rPr>
                <w:sz w:val="18"/>
                <w:szCs w:val="18"/>
              </w:rPr>
            </w:pPr>
          </w:p>
        </w:tc>
        <w:tc>
          <w:tcPr>
            <w:tcW w:w="3778" w:type="dxa"/>
            <w:tcMar/>
          </w:tcPr>
          <w:p w:rsidRPr="00EF0364" w:rsidR="0032473D" w:rsidP="0032473D" w:rsidRDefault="0032473D" w14:paraId="52DF0682" w14:textId="29925C92">
            <w:pPr>
              <w:rPr>
                <w:sz w:val="18"/>
                <w:szCs w:val="18"/>
              </w:rPr>
            </w:pPr>
          </w:p>
        </w:tc>
      </w:tr>
      <w:tr w:rsidR="00C15892" w:rsidTr="22FA0E40" w14:paraId="51132717" w14:textId="77777777">
        <w:tc>
          <w:tcPr>
            <w:tcW w:w="2460" w:type="dxa"/>
            <w:tcMar/>
          </w:tcPr>
          <w:p w:rsidRPr="00EF0364" w:rsidR="0032473D" w:rsidP="0032473D" w:rsidRDefault="0032473D" w14:paraId="71A4CEA7" w14:textId="77777777">
            <w:pPr>
              <w:rPr>
                <w:sz w:val="18"/>
                <w:szCs w:val="18"/>
              </w:rPr>
            </w:pPr>
          </w:p>
        </w:tc>
        <w:tc>
          <w:tcPr>
            <w:tcW w:w="1425" w:type="dxa"/>
            <w:tcMar/>
          </w:tcPr>
          <w:p w:rsidRPr="00EF0364" w:rsidR="0032473D" w:rsidP="0032473D" w:rsidRDefault="0032473D" w14:paraId="5A98D0CE" w14:textId="77777777">
            <w:pPr>
              <w:rPr>
                <w:sz w:val="18"/>
                <w:szCs w:val="18"/>
              </w:rPr>
            </w:pPr>
          </w:p>
        </w:tc>
        <w:tc>
          <w:tcPr>
            <w:tcW w:w="1805" w:type="dxa"/>
            <w:tcMar/>
          </w:tcPr>
          <w:p w:rsidRPr="00EF0364" w:rsidR="0032473D" w:rsidP="0032473D" w:rsidRDefault="0032473D" w14:paraId="338F5DA8" w14:textId="77777777">
            <w:pPr>
              <w:rPr>
                <w:sz w:val="18"/>
                <w:szCs w:val="18"/>
              </w:rPr>
            </w:pPr>
          </w:p>
        </w:tc>
        <w:tc>
          <w:tcPr>
            <w:tcW w:w="3778" w:type="dxa"/>
            <w:tcMar/>
          </w:tcPr>
          <w:p w:rsidRPr="00EF0364" w:rsidR="0032473D" w:rsidP="0032473D" w:rsidRDefault="0032473D" w14:paraId="1E08C250" w14:textId="77777777">
            <w:pPr>
              <w:rPr>
                <w:sz w:val="18"/>
                <w:szCs w:val="18"/>
              </w:rPr>
            </w:pPr>
          </w:p>
        </w:tc>
      </w:tr>
    </w:tbl>
    <w:p w:rsidR="00D56F9F" w:rsidP="00D56F9F" w:rsidRDefault="00D56F9F" w14:paraId="4EA3CE79" w14:textId="2B911271"/>
    <w:p w:rsidR="00722BA4" w:rsidP="00D56F9F" w:rsidRDefault="00722BA4" w14:paraId="794E037C" w14:textId="77777777"/>
    <w:p w:rsidR="00722BA4" w:rsidP="00D56F9F" w:rsidRDefault="00722BA4" w14:paraId="39AEDECA" w14:textId="77777777"/>
    <w:p w:rsidR="00286276" w:rsidP="00D56F9F" w:rsidRDefault="00286276" w14:paraId="07BBEB3D" w14:textId="4F3C2C85"/>
    <w:p w:rsidR="004D728F" w:rsidP="00D56F9F" w:rsidRDefault="004D728F" w14:paraId="1E07CA19" w14:textId="77777777"/>
    <w:p w:rsidR="00286276" w:rsidP="00D56F9F" w:rsidRDefault="00286276" w14:paraId="5284CE58" w14:textId="4BECF29D"/>
    <w:p w:rsidR="00286276" w:rsidP="00D56F9F" w:rsidRDefault="00286276" w14:paraId="5C245969" w14:textId="77777777"/>
    <w:p w:rsidR="00722BA4" w:rsidP="00D56F9F" w:rsidRDefault="00722BA4" w14:paraId="408FCF22" w14:textId="77777777"/>
    <w:p w:rsidR="00DF523D" w:rsidP="00D56F9F" w:rsidRDefault="00DF523D" w14:paraId="08C598DC" w14:textId="77777777"/>
    <w:p w:rsidR="00DF523D" w:rsidP="00D56F9F" w:rsidRDefault="00DF523D" w14:paraId="6F8E24EC" w14:textId="77777777"/>
    <w:p w:rsidR="00DF523D" w:rsidP="00D56F9F" w:rsidRDefault="00DF523D" w14:paraId="090760AB" w14:textId="77777777"/>
    <w:p w:rsidR="00F94876" w:rsidP="00D56F9F" w:rsidRDefault="00F94876" w14:paraId="30644811" w14:textId="77777777"/>
    <w:p w:rsidR="00F94876" w:rsidP="00D56F9F" w:rsidRDefault="00F94876" w14:paraId="05C9B78F" w14:textId="77777777"/>
    <w:p w:rsidR="00F94876" w:rsidP="00D56F9F" w:rsidRDefault="00F94876" w14:paraId="0D0B59F2" w14:textId="77777777"/>
    <w:p w:rsidR="00F94876" w:rsidP="00D56F9F" w:rsidRDefault="00F94876" w14:paraId="0F2929CC" w14:textId="77777777"/>
    <w:p w:rsidR="00F94876" w:rsidP="00D56F9F" w:rsidRDefault="00F94876" w14:paraId="71D1BA3B" w14:textId="77777777"/>
    <w:p w:rsidR="00F94876" w:rsidP="00D56F9F" w:rsidRDefault="00F94876" w14:paraId="6022B477" w14:textId="77777777"/>
    <w:p w:rsidR="00F94876" w:rsidP="00D56F9F" w:rsidRDefault="00F94876" w14:paraId="30289B31" w14:textId="77777777"/>
    <w:p w:rsidR="00F94876" w:rsidP="00D56F9F" w:rsidRDefault="00F94876" w14:paraId="23013FBF" w14:textId="77777777"/>
    <w:p w:rsidR="00F94876" w:rsidP="00D56F9F" w:rsidRDefault="00F94876" w14:paraId="5AEDB375" w14:textId="77777777"/>
    <w:p w:rsidR="00DF523D" w:rsidP="00D56F9F" w:rsidRDefault="00DF523D" w14:paraId="542E422C" w14:textId="77777777"/>
    <w:p w:rsidR="00DF523D" w:rsidP="00D56F9F" w:rsidRDefault="00DF523D" w14:paraId="512B0E08" w14:textId="77777777"/>
    <w:p w:rsidR="00DF523D" w:rsidP="00D56F9F" w:rsidRDefault="00DF523D" w14:paraId="7AB150BF" w14:textId="77777777"/>
    <w:p w:rsidR="00F94876" w:rsidP="00D56F9F" w:rsidRDefault="00F94876" w14:paraId="6697D209" w14:textId="77777777"/>
    <w:p w:rsidR="00722BA4" w:rsidP="00D56F9F" w:rsidRDefault="00722BA4" w14:paraId="68333B1E" w14:textId="77777777"/>
    <w:p w:rsidR="00D56F9F" w:rsidP="79616DC5" w:rsidRDefault="75871DBB" w14:paraId="710D7200" w14:textId="33D8D22F">
      <w:pPr>
        <w:keepNext/>
        <w:keepLines/>
        <w:spacing w:before="120" w:after="120"/>
        <w:rPr>
          <w:b/>
          <w:bCs/>
          <w:sz w:val="44"/>
          <w:szCs w:val="44"/>
        </w:rPr>
      </w:pPr>
      <w:bookmarkStart w:name="_gjdgxs" w:colFirst="0" w:colLast="0" w:id="8"/>
      <w:bookmarkEnd w:id="8"/>
      <w:r w:rsidRPr="1EED1B80">
        <w:rPr>
          <w:b/>
          <w:bCs/>
          <w:sz w:val="44"/>
          <w:szCs w:val="44"/>
        </w:rPr>
        <w:lastRenderedPageBreak/>
        <w:t>Table of Contents</w:t>
      </w:r>
    </w:p>
    <w:bookmarkStart w:name="_30j0zll" w:colFirst="0" w:colLast="0" w:displacedByCustomXml="next" w:id="9"/>
    <w:bookmarkEnd w:displacedByCustomXml="next" w:id="9"/>
    <w:bookmarkStart w:name="_1fob9te" w:colFirst="0" w:colLast="0" w:displacedByCustomXml="next" w:id="10"/>
    <w:bookmarkEnd w:displacedByCustomXml="next" w:id="10"/>
    <w:sdt>
      <w:sdtPr>
        <w:rPr>
          <w:rFonts w:ascii="Calibri" w:hAnsi="Calibri" w:eastAsia="Calibri" w:cs="Calibri"/>
          <w:color w:val="000000"/>
          <w:sz w:val="20"/>
          <w:szCs w:val="20"/>
          <w:shd w:val="clear" w:color="auto" w:fill="E6E6E6"/>
        </w:rPr>
        <w:id w:val="1413821717"/>
        <w:docPartObj>
          <w:docPartGallery w:val="Table of Contents"/>
          <w:docPartUnique/>
        </w:docPartObj>
      </w:sdtPr>
      <w:sdtEndPr>
        <w:rPr>
          <w:b/>
          <w:bCs/>
          <w:noProof/>
        </w:rPr>
      </w:sdtEndPr>
      <w:sdtContent>
        <w:p w:rsidR="00D56F9F" w:rsidP="00652E5E" w:rsidRDefault="00D56F9F" w14:paraId="2BDB5406" w14:textId="77777777">
          <w:pPr>
            <w:pStyle w:val="TOCHeading"/>
            <w:numPr>
              <w:ilvl w:val="0"/>
              <w:numId w:val="0"/>
            </w:numPr>
            <w:ind w:left="432"/>
          </w:pPr>
        </w:p>
        <w:p w:rsidR="005A28BE" w:rsidRDefault="009846A8" w14:paraId="3B58324A" w14:textId="4748C8B1">
          <w:pPr>
            <w:pStyle w:val="TOC1"/>
            <w:rPr>
              <w:rFonts w:asciiTheme="minorHAnsi" w:hAnsiTheme="minorHAnsi" w:eastAsiaTheme="minorEastAsia" w:cstheme="minorBidi"/>
              <w:color w:val="auto"/>
              <w:sz w:val="22"/>
              <w:szCs w:val="22"/>
              <w:lang w:val="en-IN" w:eastAsia="en-IN"/>
            </w:rPr>
          </w:pPr>
          <w:r>
            <w:rPr>
              <w:b/>
              <w:bCs/>
              <w:color w:val="2B579A"/>
              <w:shd w:val="clear" w:color="auto" w:fill="E6E6E6"/>
            </w:rPr>
            <w:fldChar w:fldCharType="begin"/>
          </w:r>
          <w:r>
            <w:rPr>
              <w:b/>
              <w:bCs/>
            </w:rPr>
            <w:instrText xml:space="preserve"> TOC \o "1-5" \h \z \u </w:instrText>
          </w:r>
          <w:r>
            <w:rPr>
              <w:b/>
              <w:bCs/>
              <w:color w:val="2B579A"/>
              <w:shd w:val="clear" w:color="auto" w:fill="E6E6E6"/>
            </w:rPr>
            <w:fldChar w:fldCharType="separate"/>
          </w:r>
          <w:hyperlink w:history="1" w:anchor="_Toc104218060">
            <w:r w:rsidRPr="009E4050" w:rsidR="005A28BE">
              <w:rPr>
                <w:rStyle w:val="Hyperlink"/>
                <w:b/>
              </w:rPr>
              <w:t>1.</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Summary</w:t>
            </w:r>
            <w:r w:rsidR="005A28BE">
              <w:rPr>
                <w:webHidden/>
              </w:rPr>
              <w:tab/>
            </w:r>
            <w:r w:rsidR="005A28BE">
              <w:rPr>
                <w:webHidden/>
              </w:rPr>
              <w:fldChar w:fldCharType="begin"/>
            </w:r>
            <w:r w:rsidR="005A28BE">
              <w:rPr>
                <w:webHidden/>
              </w:rPr>
              <w:instrText xml:space="preserve"> PAGEREF _Toc104218060 \h </w:instrText>
            </w:r>
            <w:r w:rsidR="005A28BE">
              <w:rPr>
                <w:webHidden/>
              </w:rPr>
            </w:r>
            <w:r w:rsidR="005A28BE">
              <w:rPr>
                <w:webHidden/>
              </w:rPr>
              <w:fldChar w:fldCharType="separate"/>
            </w:r>
            <w:r w:rsidR="00A83C03">
              <w:rPr>
                <w:webHidden/>
              </w:rPr>
              <w:t>4</w:t>
            </w:r>
            <w:r w:rsidR="005A28BE">
              <w:rPr>
                <w:webHidden/>
              </w:rPr>
              <w:fldChar w:fldCharType="end"/>
            </w:r>
          </w:hyperlink>
        </w:p>
        <w:p w:rsidR="005A28BE" w:rsidRDefault="00000000" w14:paraId="418E0E22" w14:textId="7468464B">
          <w:pPr>
            <w:pStyle w:val="TOC1"/>
            <w:rPr>
              <w:rFonts w:asciiTheme="minorHAnsi" w:hAnsiTheme="minorHAnsi" w:eastAsiaTheme="minorEastAsia" w:cstheme="minorBidi"/>
              <w:color w:val="auto"/>
              <w:sz w:val="22"/>
              <w:szCs w:val="22"/>
              <w:lang w:val="en-IN" w:eastAsia="en-IN"/>
            </w:rPr>
          </w:pPr>
          <w:hyperlink w:history="1" w:anchor="_Toc104218061">
            <w:r w:rsidRPr="009E4050" w:rsidR="005A28BE">
              <w:rPr>
                <w:rStyle w:val="Hyperlink"/>
                <w:b/>
              </w:rPr>
              <w:t>2.</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Scope</w:t>
            </w:r>
            <w:r w:rsidR="005A28BE">
              <w:rPr>
                <w:webHidden/>
              </w:rPr>
              <w:tab/>
            </w:r>
            <w:r w:rsidR="005A28BE">
              <w:rPr>
                <w:webHidden/>
              </w:rPr>
              <w:fldChar w:fldCharType="begin"/>
            </w:r>
            <w:r w:rsidR="005A28BE">
              <w:rPr>
                <w:webHidden/>
              </w:rPr>
              <w:instrText xml:space="preserve"> PAGEREF _Toc104218061 \h </w:instrText>
            </w:r>
            <w:r w:rsidR="005A28BE">
              <w:rPr>
                <w:webHidden/>
              </w:rPr>
            </w:r>
            <w:r w:rsidR="005A28BE">
              <w:rPr>
                <w:webHidden/>
              </w:rPr>
              <w:fldChar w:fldCharType="separate"/>
            </w:r>
            <w:r w:rsidR="00A83C03">
              <w:rPr>
                <w:webHidden/>
              </w:rPr>
              <w:t>4</w:t>
            </w:r>
            <w:r w:rsidR="005A28BE">
              <w:rPr>
                <w:webHidden/>
              </w:rPr>
              <w:fldChar w:fldCharType="end"/>
            </w:r>
          </w:hyperlink>
        </w:p>
        <w:p w:rsidR="005A28BE" w:rsidRDefault="00000000" w14:paraId="01C1129C" w14:textId="42E679A4">
          <w:pPr>
            <w:pStyle w:val="TOC1"/>
            <w:rPr>
              <w:rFonts w:asciiTheme="minorHAnsi" w:hAnsiTheme="minorHAnsi" w:eastAsiaTheme="minorEastAsia" w:cstheme="minorBidi"/>
              <w:color w:val="auto"/>
              <w:sz w:val="22"/>
              <w:szCs w:val="22"/>
              <w:lang w:val="en-IN" w:eastAsia="en-IN"/>
            </w:rPr>
          </w:pPr>
          <w:hyperlink w:history="1" w:anchor="_Toc104218062">
            <w:r w:rsidRPr="009E4050" w:rsidR="005A28BE">
              <w:rPr>
                <w:rStyle w:val="Hyperlink"/>
                <w:b/>
                <w:bCs/>
              </w:rPr>
              <w:t>2.1</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Compliance</w:t>
            </w:r>
            <w:r w:rsidR="005A28BE">
              <w:rPr>
                <w:webHidden/>
              </w:rPr>
              <w:tab/>
            </w:r>
            <w:r w:rsidR="005A28BE">
              <w:rPr>
                <w:webHidden/>
              </w:rPr>
              <w:fldChar w:fldCharType="begin"/>
            </w:r>
            <w:r w:rsidR="005A28BE">
              <w:rPr>
                <w:webHidden/>
              </w:rPr>
              <w:instrText xml:space="preserve"> PAGEREF _Toc104218062 \h </w:instrText>
            </w:r>
            <w:r w:rsidR="005A28BE">
              <w:rPr>
                <w:webHidden/>
              </w:rPr>
            </w:r>
            <w:r w:rsidR="005A28BE">
              <w:rPr>
                <w:webHidden/>
              </w:rPr>
              <w:fldChar w:fldCharType="separate"/>
            </w:r>
            <w:r w:rsidR="00A83C03">
              <w:rPr>
                <w:webHidden/>
              </w:rPr>
              <w:t>4</w:t>
            </w:r>
            <w:r w:rsidR="005A28BE">
              <w:rPr>
                <w:webHidden/>
              </w:rPr>
              <w:fldChar w:fldCharType="end"/>
            </w:r>
          </w:hyperlink>
        </w:p>
        <w:p w:rsidR="005A28BE" w:rsidRDefault="00000000" w14:paraId="66F39F7F" w14:textId="276B488C">
          <w:pPr>
            <w:pStyle w:val="TOC1"/>
            <w:rPr>
              <w:rFonts w:asciiTheme="minorHAnsi" w:hAnsiTheme="minorHAnsi" w:eastAsiaTheme="minorEastAsia" w:cstheme="minorBidi"/>
              <w:color w:val="auto"/>
              <w:sz w:val="22"/>
              <w:szCs w:val="22"/>
              <w:lang w:val="en-IN" w:eastAsia="en-IN"/>
            </w:rPr>
          </w:pPr>
          <w:hyperlink w:history="1" w:anchor="_Toc104218063">
            <w:r w:rsidRPr="009E4050" w:rsidR="005A28BE">
              <w:rPr>
                <w:rStyle w:val="Hyperlink"/>
                <w:b/>
                <w:bCs/>
              </w:rPr>
              <w:t>2.1.1</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Quality Compliance</w:t>
            </w:r>
            <w:r w:rsidR="005A28BE">
              <w:rPr>
                <w:webHidden/>
              </w:rPr>
              <w:tab/>
            </w:r>
            <w:r w:rsidR="005A28BE">
              <w:rPr>
                <w:webHidden/>
              </w:rPr>
              <w:fldChar w:fldCharType="begin"/>
            </w:r>
            <w:r w:rsidR="005A28BE">
              <w:rPr>
                <w:webHidden/>
              </w:rPr>
              <w:instrText xml:space="preserve"> PAGEREF _Toc104218063 \h </w:instrText>
            </w:r>
            <w:r w:rsidR="005A28BE">
              <w:rPr>
                <w:webHidden/>
              </w:rPr>
            </w:r>
            <w:r w:rsidR="005A28BE">
              <w:rPr>
                <w:webHidden/>
              </w:rPr>
              <w:fldChar w:fldCharType="separate"/>
            </w:r>
            <w:r w:rsidR="00A83C03">
              <w:rPr>
                <w:webHidden/>
              </w:rPr>
              <w:t>4</w:t>
            </w:r>
            <w:r w:rsidR="005A28BE">
              <w:rPr>
                <w:webHidden/>
              </w:rPr>
              <w:fldChar w:fldCharType="end"/>
            </w:r>
          </w:hyperlink>
        </w:p>
        <w:p w:rsidR="005A28BE" w:rsidRDefault="00000000" w14:paraId="2B3AA727" w14:textId="1BEAF28B">
          <w:pPr>
            <w:pStyle w:val="TOC1"/>
            <w:rPr>
              <w:rFonts w:asciiTheme="minorHAnsi" w:hAnsiTheme="minorHAnsi" w:eastAsiaTheme="minorEastAsia" w:cstheme="minorBidi"/>
              <w:color w:val="auto"/>
              <w:sz w:val="22"/>
              <w:szCs w:val="22"/>
              <w:lang w:val="en-IN" w:eastAsia="en-IN"/>
            </w:rPr>
          </w:pPr>
          <w:hyperlink w:history="1" w:anchor="_Toc104218064">
            <w:r w:rsidRPr="009E4050" w:rsidR="005A28BE">
              <w:rPr>
                <w:rStyle w:val="Hyperlink"/>
                <w:b/>
                <w:bCs/>
              </w:rPr>
              <w:t>2.2</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System Requirements</w:t>
            </w:r>
            <w:r w:rsidR="005A28BE">
              <w:rPr>
                <w:webHidden/>
              </w:rPr>
              <w:tab/>
            </w:r>
            <w:r w:rsidR="005A28BE">
              <w:rPr>
                <w:webHidden/>
              </w:rPr>
              <w:fldChar w:fldCharType="begin"/>
            </w:r>
            <w:r w:rsidR="005A28BE">
              <w:rPr>
                <w:webHidden/>
              </w:rPr>
              <w:instrText xml:space="preserve"> PAGEREF _Toc104218064 \h </w:instrText>
            </w:r>
            <w:r w:rsidR="005A28BE">
              <w:rPr>
                <w:webHidden/>
              </w:rPr>
            </w:r>
            <w:r w:rsidR="005A28BE">
              <w:rPr>
                <w:webHidden/>
              </w:rPr>
              <w:fldChar w:fldCharType="separate"/>
            </w:r>
            <w:r w:rsidR="00A83C03">
              <w:rPr>
                <w:webHidden/>
              </w:rPr>
              <w:t>4</w:t>
            </w:r>
            <w:r w:rsidR="005A28BE">
              <w:rPr>
                <w:webHidden/>
              </w:rPr>
              <w:fldChar w:fldCharType="end"/>
            </w:r>
          </w:hyperlink>
        </w:p>
        <w:p w:rsidR="005A28BE" w:rsidRDefault="00000000" w14:paraId="042B4FC0" w14:textId="6E26B7F5">
          <w:pPr>
            <w:pStyle w:val="TOC1"/>
            <w:rPr>
              <w:rFonts w:asciiTheme="minorHAnsi" w:hAnsiTheme="minorHAnsi" w:eastAsiaTheme="minorEastAsia" w:cstheme="minorBidi"/>
              <w:color w:val="auto"/>
              <w:sz w:val="22"/>
              <w:szCs w:val="22"/>
              <w:lang w:val="en-IN" w:eastAsia="en-IN"/>
            </w:rPr>
          </w:pPr>
          <w:hyperlink w:history="1" w:anchor="_Toc104218065">
            <w:r w:rsidRPr="009E4050" w:rsidR="005A28BE">
              <w:rPr>
                <w:rStyle w:val="Hyperlink"/>
                <w:b/>
                <w:bCs/>
              </w:rPr>
              <w:t>2.2.1</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Hardware Platform Support</w:t>
            </w:r>
            <w:r w:rsidR="005A28BE">
              <w:rPr>
                <w:webHidden/>
              </w:rPr>
              <w:tab/>
            </w:r>
            <w:r w:rsidR="005A28BE">
              <w:rPr>
                <w:webHidden/>
              </w:rPr>
              <w:fldChar w:fldCharType="begin"/>
            </w:r>
            <w:r w:rsidR="005A28BE">
              <w:rPr>
                <w:webHidden/>
              </w:rPr>
              <w:instrText xml:space="preserve"> PAGEREF _Toc104218065 \h </w:instrText>
            </w:r>
            <w:r w:rsidR="005A28BE">
              <w:rPr>
                <w:webHidden/>
              </w:rPr>
            </w:r>
            <w:r w:rsidR="005A28BE">
              <w:rPr>
                <w:webHidden/>
              </w:rPr>
              <w:fldChar w:fldCharType="separate"/>
            </w:r>
            <w:r w:rsidR="00A83C03">
              <w:rPr>
                <w:webHidden/>
              </w:rPr>
              <w:t>4</w:t>
            </w:r>
            <w:r w:rsidR="005A28BE">
              <w:rPr>
                <w:webHidden/>
              </w:rPr>
              <w:fldChar w:fldCharType="end"/>
            </w:r>
          </w:hyperlink>
        </w:p>
        <w:p w:rsidR="005A28BE" w:rsidRDefault="00000000" w14:paraId="0C9F1E4B" w14:textId="5ED65430">
          <w:pPr>
            <w:pStyle w:val="TOC1"/>
            <w:rPr>
              <w:rFonts w:asciiTheme="minorHAnsi" w:hAnsiTheme="minorHAnsi" w:eastAsiaTheme="minorEastAsia" w:cstheme="minorBidi"/>
              <w:color w:val="auto"/>
              <w:sz w:val="22"/>
              <w:szCs w:val="22"/>
              <w:lang w:val="en-IN" w:eastAsia="en-IN"/>
            </w:rPr>
          </w:pPr>
          <w:hyperlink w:history="1" w:anchor="_Toc104218066">
            <w:r w:rsidRPr="009E4050" w:rsidR="005A28BE">
              <w:rPr>
                <w:rStyle w:val="Hyperlink"/>
                <w:b/>
                <w:bCs/>
              </w:rPr>
              <w:t>2.2.2</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Operating System Support</w:t>
            </w:r>
            <w:r w:rsidR="005A28BE">
              <w:rPr>
                <w:webHidden/>
              </w:rPr>
              <w:tab/>
            </w:r>
            <w:r w:rsidR="005A28BE">
              <w:rPr>
                <w:webHidden/>
              </w:rPr>
              <w:fldChar w:fldCharType="begin"/>
            </w:r>
            <w:r w:rsidR="005A28BE">
              <w:rPr>
                <w:webHidden/>
              </w:rPr>
              <w:instrText xml:space="preserve"> PAGEREF _Toc104218066 \h </w:instrText>
            </w:r>
            <w:r w:rsidR="005A28BE">
              <w:rPr>
                <w:webHidden/>
              </w:rPr>
            </w:r>
            <w:r w:rsidR="005A28BE">
              <w:rPr>
                <w:webHidden/>
              </w:rPr>
              <w:fldChar w:fldCharType="separate"/>
            </w:r>
            <w:r w:rsidR="00A83C03">
              <w:rPr>
                <w:webHidden/>
              </w:rPr>
              <w:t>4</w:t>
            </w:r>
            <w:r w:rsidR="005A28BE">
              <w:rPr>
                <w:webHidden/>
              </w:rPr>
              <w:fldChar w:fldCharType="end"/>
            </w:r>
          </w:hyperlink>
        </w:p>
        <w:p w:rsidR="005A28BE" w:rsidRDefault="00000000" w14:paraId="4F59D6CC" w14:textId="27B94136">
          <w:pPr>
            <w:pStyle w:val="TOC1"/>
            <w:rPr>
              <w:rFonts w:asciiTheme="minorHAnsi" w:hAnsiTheme="minorHAnsi" w:eastAsiaTheme="minorEastAsia" w:cstheme="minorBidi"/>
              <w:color w:val="auto"/>
              <w:sz w:val="22"/>
              <w:szCs w:val="22"/>
              <w:lang w:val="en-IN" w:eastAsia="en-IN"/>
            </w:rPr>
          </w:pPr>
          <w:hyperlink w:history="1" w:anchor="_Toc104218067">
            <w:r w:rsidRPr="009E4050" w:rsidR="005A28BE">
              <w:rPr>
                <w:rStyle w:val="Hyperlink"/>
                <w:b/>
                <w:bCs/>
              </w:rPr>
              <w:t>2.3</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System Overview &amp; Context Diagram</w:t>
            </w:r>
            <w:r w:rsidR="005A28BE">
              <w:rPr>
                <w:webHidden/>
              </w:rPr>
              <w:tab/>
            </w:r>
            <w:r w:rsidR="005A28BE">
              <w:rPr>
                <w:webHidden/>
              </w:rPr>
              <w:fldChar w:fldCharType="begin"/>
            </w:r>
            <w:r w:rsidR="005A28BE">
              <w:rPr>
                <w:webHidden/>
              </w:rPr>
              <w:instrText xml:space="preserve"> PAGEREF _Toc104218067 \h </w:instrText>
            </w:r>
            <w:r w:rsidR="005A28BE">
              <w:rPr>
                <w:webHidden/>
              </w:rPr>
            </w:r>
            <w:r w:rsidR="005A28BE">
              <w:rPr>
                <w:webHidden/>
              </w:rPr>
              <w:fldChar w:fldCharType="separate"/>
            </w:r>
            <w:r w:rsidR="00A83C03">
              <w:rPr>
                <w:webHidden/>
              </w:rPr>
              <w:t>5</w:t>
            </w:r>
            <w:r w:rsidR="005A28BE">
              <w:rPr>
                <w:webHidden/>
              </w:rPr>
              <w:fldChar w:fldCharType="end"/>
            </w:r>
          </w:hyperlink>
        </w:p>
        <w:p w:rsidR="005A28BE" w:rsidRDefault="00000000" w14:paraId="449228C0" w14:textId="09078C96">
          <w:pPr>
            <w:pStyle w:val="TOC1"/>
            <w:rPr>
              <w:rFonts w:asciiTheme="minorHAnsi" w:hAnsiTheme="minorHAnsi" w:eastAsiaTheme="minorEastAsia" w:cstheme="minorBidi"/>
              <w:color w:val="auto"/>
              <w:sz w:val="22"/>
              <w:szCs w:val="22"/>
              <w:lang w:val="en-IN" w:eastAsia="en-IN"/>
            </w:rPr>
          </w:pPr>
          <w:hyperlink w:history="1" w:anchor="_Toc104218068">
            <w:r w:rsidRPr="009E4050" w:rsidR="005A28BE">
              <w:rPr>
                <w:rStyle w:val="Hyperlink"/>
                <w:b/>
                <w:bCs/>
              </w:rPr>
              <w:t>2.4</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Software Requirements</w:t>
            </w:r>
            <w:r w:rsidR="005A28BE">
              <w:rPr>
                <w:webHidden/>
              </w:rPr>
              <w:tab/>
            </w:r>
            <w:r w:rsidR="005A28BE">
              <w:rPr>
                <w:webHidden/>
              </w:rPr>
              <w:fldChar w:fldCharType="begin"/>
            </w:r>
            <w:r w:rsidR="005A28BE">
              <w:rPr>
                <w:webHidden/>
              </w:rPr>
              <w:instrText xml:space="preserve"> PAGEREF _Toc104218068 \h </w:instrText>
            </w:r>
            <w:r w:rsidR="005A28BE">
              <w:rPr>
                <w:webHidden/>
              </w:rPr>
            </w:r>
            <w:r w:rsidR="005A28BE">
              <w:rPr>
                <w:webHidden/>
              </w:rPr>
              <w:fldChar w:fldCharType="separate"/>
            </w:r>
            <w:r w:rsidR="00A83C03">
              <w:rPr>
                <w:webHidden/>
              </w:rPr>
              <w:t>6</w:t>
            </w:r>
            <w:r w:rsidR="005A28BE">
              <w:rPr>
                <w:webHidden/>
              </w:rPr>
              <w:fldChar w:fldCharType="end"/>
            </w:r>
          </w:hyperlink>
        </w:p>
        <w:p w:rsidR="005A28BE" w:rsidRDefault="00000000" w14:paraId="36322305" w14:textId="01A9136A">
          <w:pPr>
            <w:pStyle w:val="TOC1"/>
            <w:rPr>
              <w:rFonts w:asciiTheme="minorHAnsi" w:hAnsiTheme="minorHAnsi" w:eastAsiaTheme="minorEastAsia" w:cstheme="minorBidi"/>
              <w:color w:val="auto"/>
              <w:sz w:val="22"/>
              <w:szCs w:val="22"/>
              <w:lang w:val="en-IN" w:eastAsia="en-IN"/>
            </w:rPr>
          </w:pPr>
          <w:hyperlink w:history="1" w:anchor="_Toc104218069">
            <w:r w:rsidRPr="009E4050" w:rsidR="005A28BE">
              <w:rPr>
                <w:rStyle w:val="Hyperlink"/>
                <w:b/>
                <w:bCs/>
              </w:rPr>
              <w:t>2.5</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Assumptions</w:t>
            </w:r>
            <w:r w:rsidR="005A28BE">
              <w:rPr>
                <w:webHidden/>
              </w:rPr>
              <w:tab/>
            </w:r>
            <w:r w:rsidR="005A28BE">
              <w:rPr>
                <w:webHidden/>
              </w:rPr>
              <w:fldChar w:fldCharType="begin"/>
            </w:r>
            <w:r w:rsidR="005A28BE">
              <w:rPr>
                <w:webHidden/>
              </w:rPr>
              <w:instrText xml:space="preserve"> PAGEREF _Toc104218069 \h </w:instrText>
            </w:r>
            <w:r w:rsidR="005A28BE">
              <w:rPr>
                <w:webHidden/>
              </w:rPr>
            </w:r>
            <w:r w:rsidR="005A28BE">
              <w:rPr>
                <w:webHidden/>
              </w:rPr>
              <w:fldChar w:fldCharType="separate"/>
            </w:r>
            <w:r w:rsidR="00A83C03">
              <w:rPr>
                <w:webHidden/>
              </w:rPr>
              <w:t>14</w:t>
            </w:r>
            <w:r w:rsidR="005A28BE">
              <w:rPr>
                <w:webHidden/>
              </w:rPr>
              <w:fldChar w:fldCharType="end"/>
            </w:r>
          </w:hyperlink>
        </w:p>
        <w:p w:rsidR="005A28BE" w:rsidRDefault="00000000" w14:paraId="3C76456B" w14:textId="4E5A7078">
          <w:pPr>
            <w:pStyle w:val="TOC1"/>
            <w:rPr>
              <w:rFonts w:asciiTheme="minorHAnsi" w:hAnsiTheme="minorHAnsi" w:eastAsiaTheme="minorEastAsia" w:cstheme="minorBidi"/>
              <w:color w:val="auto"/>
              <w:sz w:val="22"/>
              <w:szCs w:val="22"/>
              <w:lang w:val="en-IN" w:eastAsia="en-IN"/>
            </w:rPr>
          </w:pPr>
          <w:hyperlink w:history="1" w:anchor="_Toc104218070">
            <w:r w:rsidRPr="009E4050" w:rsidR="005A28BE">
              <w:rPr>
                <w:rStyle w:val="Hyperlink"/>
                <w:b/>
                <w:bCs/>
              </w:rPr>
              <w:t>2.6</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Dependencies</w:t>
            </w:r>
            <w:r w:rsidR="005A28BE">
              <w:rPr>
                <w:webHidden/>
              </w:rPr>
              <w:tab/>
            </w:r>
            <w:r w:rsidR="005A28BE">
              <w:rPr>
                <w:webHidden/>
              </w:rPr>
              <w:fldChar w:fldCharType="begin"/>
            </w:r>
            <w:r w:rsidR="005A28BE">
              <w:rPr>
                <w:webHidden/>
              </w:rPr>
              <w:instrText xml:space="preserve"> PAGEREF _Toc104218070 \h </w:instrText>
            </w:r>
            <w:r w:rsidR="005A28BE">
              <w:rPr>
                <w:webHidden/>
              </w:rPr>
            </w:r>
            <w:r w:rsidR="005A28BE">
              <w:rPr>
                <w:webHidden/>
              </w:rPr>
              <w:fldChar w:fldCharType="separate"/>
            </w:r>
            <w:r w:rsidR="00A83C03">
              <w:rPr>
                <w:webHidden/>
              </w:rPr>
              <w:t>14</w:t>
            </w:r>
            <w:r w:rsidR="005A28BE">
              <w:rPr>
                <w:webHidden/>
              </w:rPr>
              <w:fldChar w:fldCharType="end"/>
            </w:r>
          </w:hyperlink>
        </w:p>
        <w:p w:rsidR="005A28BE" w:rsidRDefault="00000000" w14:paraId="2051E21B" w14:textId="7E9996D0">
          <w:pPr>
            <w:pStyle w:val="TOC1"/>
            <w:rPr>
              <w:rFonts w:asciiTheme="minorHAnsi" w:hAnsiTheme="minorHAnsi" w:eastAsiaTheme="minorEastAsia" w:cstheme="minorBidi"/>
              <w:color w:val="auto"/>
              <w:sz w:val="22"/>
              <w:szCs w:val="22"/>
              <w:lang w:val="en-IN" w:eastAsia="en-IN"/>
            </w:rPr>
          </w:pPr>
          <w:hyperlink w:history="1" w:anchor="_Toc104218071">
            <w:r w:rsidRPr="009E4050" w:rsidR="005A28BE">
              <w:rPr>
                <w:rStyle w:val="Hyperlink"/>
                <w:b/>
              </w:rPr>
              <w:t>3.</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Acceptance Criteria</w:t>
            </w:r>
            <w:r w:rsidR="005A28BE">
              <w:rPr>
                <w:webHidden/>
              </w:rPr>
              <w:tab/>
            </w:r>
            <w:r w:rsidR="005A28BE">
              <w:rPr>
                <w:webHidden/>
              </w:rPr>
              <w:fldChar w:fldCharType="begin"/>
            </w:r>
            <w:r w:rsidR="005A28BE">
              <w:rPr>
                <w:webHidden/>
              </w:rPr>
              <w:instrText xml:space="preserve"> PAGEREF _Toc104218071 \h </w:instrText>
            </w:r>
            <w:r w:rsidR="005A28BE">
              <w:rPr>
                <w:webHidden/>
              </w:rPr>
            </w:r>
            <w:r w:rsidR="005A28BE">
              <w:rPr>
                <w:webHidden/>
              </w:rPr>
              <w:fldChar w:fldCharType="separate"/>
            </w:r>
            <w:r w:rsidR="00A83C03">
              <w:rPr>
                <w:webHidden/>
              </w:rPr>
              <w:t>15</w:t>
            </w:r>
            <w:r w:rsidR="005A28BE">
              <w:rPr>
                <w:webHidden/>
              </w:rPr>
              <w:fldChar w:fldCharType="end"/>
            </w:r>
          </w:hyperlink>
        </w:p>
        <w:p w:rsidR="005A28BE" w:rsidRDefault="00000000" w14:paraId="005BDD2F" w14:textId="653BB274">
          <w:pPr>
            <w:pStyle w:val="TOC1"/>
            <w:rPr>
              <w:rFonts w:asciiTheme="minorHAnsi" w:hAnsiTheme="minorHAnsi" w:eastAsiaTheme="minorEastAsia" w:cstheme="minorBidi"/>
              <w:color w:val="auto"/>
              <w:sz w:val="22"/>
              <w:szCs w:val="22"/>
              <w:lang w:val="en-IN" w:eastAsia="en-IN"/>
            </w:rPr>
          </w:pPr>
          <w:hyperlink w:history="1" w:anchor="_Toc104218072">
            <w:r w:rsidRPr="009E4050" w:rsidR="005A28BE">
              <w:rPr>
                <w:rStyle w:val="Hyperlink"/>
                <w:b/>
              </w:rPr>
              <w:t>4.</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Validation</w:t>
            </w:r>
            <w:r w:rsidR="005A28BE">
              <w:rPr>
                <w:webHidden/>
              </w:rPr>
              <w:tab/>
            </w:r>
            <w:r w:rsidR="005A28BE">
              <w:rPr>
                <w:webHidden/>
              </w:rPr>
              <w:fldChar w:fldCharType="begin"/>
            </w:r>
            <w:r w:rsidR="005A28BE">
              <w:rPr>
                <w:webHidden/>
              </w:rPr>
              <w:instrText xml:space="preserve"> PAGEREF _Toc104218072 \h </w:instrText>
            </w:r>
            <w:r w:rsidR="005A28BE">
              <w:rPr>
                <w:webHidden/>
              </w:rPr>
            </w:r>
            <w:r w:rsidR="005A28BE">
              <w:rPr>
                <w:webHidden/>
              </w:rPr>
              <w:fldChar w:fldCharType="separate"/>
            </w:r>
            <w:r w:rsidR="00A83C03">
              <w:rPr>
                <w:webHidden/>
              </w:rPr>
              <w:t>15</w:t>
            </w:r>
            <w:r w:rsidR="005A28BE">
              <w:rPr>
                <w:webHidden/>
              </w:rPr>
              <w:fldChar w:fldCharType="end"/>
            </w:r>
          </w:hyperlink>
        </w:p>
        <w:p w:rsidR="005A28BE" w:rsidRDefault="00000000" w14:paraId="5F411077" w14:textId="3E3A06F3">
          <w:pPr>
            <w:pStyle w:val="TOC1"/>
            <w:rPr>
              <w:rFonts w:asciiTheme="minorHAnsi" w:hAnsiTheme="minorHAnsi" w:eastAsiaTheme="minorEastAsia" w:cstheme="minorBidi"/>
              <w:color w:val="auto"/>
              <w:sz w:val="22"/>
              <w:szCs w:val="22"/>
              <w:lang w:val="en-IN" w:eastAsia="en-IN"/>
            </w:rPr>
          </w:pPr>
          <w:hyperlink w:history="1" w:anchor="_Toc104218073">
            <w:r w:rsidRPr="009E4050" w:rsidR="005A28BE">
              <w:rPr>
                <w:rStyle w:val="Hyperlink"/>
                <w:b/>
                <w:bCs/>
              </w:rPr>
              <w:t>4.1</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Validation Strategy</w:t>
            </w:r>
            <w:r w:rsidR="005A28BE">
              <w:rPr>
                <w:webHidden/>
              </w:rPr>
              <w:tab/>
            </w:r>
            <w:r w:rsidR="005A28BE">
              <w:rPr>
                <w:webHidden/>
              </w:rPr>
              <w:fldChar w:fldCharType="begin"/>
            </w:r>
            <w:r w:rsidR="005A28BE">
              <w:rPr>
                <w:webHidden/>
              </w:rPr>
              <w:instrText xml:space="preserve"> PAGEREF _Toc104218073 \h </w:instrText>
            </w:r>
            <w:r w:rsidR="005A28BE">
              <w:rPr>
                <w:webHidden/>
              </w:rPr>
            </w:r>
            <w:r w:rsidR="005A28BE">
              <w:rPr>
                <w:webHidden/>
              </w:rPr>
              <w:fldChar w:fldCharType="separate"/>
            </w:r>
            <w:r w:rsidR="00A83C03">
              <w:rPr>
                <w:webHidden/>
              </w:rPr>
              <w:t>15</w:t>
            </w:r>
            <w:r w:rsidR="005A28BE">
              <w:rPr>
                <w:webHidden/>
              </w:rPr>
              <w:fldChar w:fldCharType="end"/>
            </w:r>
          </w:hyperlink>
        </w:p>
        <w:p w:rsidR="005A28BE" w:rsidRDefault="00000000" w14:paraId="5E218E81" w14:textId="532966F4">
          <w:pPr>
            <w:pStyle w:val="TOC1"/>
            <w:rPr>
              <w:rFonts w:asciiTheme="minorHAnsi" w:hAnsiTheme="minorHAnsi" w:eastAsiaTheme="minorEastAsia" w:cstheme="minorBidi"/>
              <w:color w:val="auto"/>
              <w:sz w:val="22"/>
              <w:szCs w:val="22"/>
              <w:lang w:val="en-IN" w:eastAsia="en-IN"/>
            </w:rPr>
          </w:pPr>
          <w:hyperlink w:history="1" w:anchor="_Toc104218074">
            <w:r w:rsidRPr="009E4050" w:rsidR="005A28BE">
              <w:rPr>
                <w:rStyle w:val="Hyperlink"/>
                <w:b/>
                <w:bCs/>
              </w:rPr>
              <w:t>4.2</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Validation criteria</w:t>
            </w:r>
            <w:r w:rsidR="005A28BE">
              <w:rPr>
                <w:webHidden/>
              </w:rPr>
              <w:tab/>
            </w:r>
            <w:r w:rsidR="005A28BE">
              <w:rPr>
                <w:webHidden/>
              </w:rPr>
              <w:fldChar w:fldCharType="begin"/>
            </w:r>
            <w:r w:rsidR="005A28BE">
              <w:rPr>
                <w:webHidden/>
              </w:rPr>
              <w:instrText xml:space="preserve"> PAGEREF _Toc104218074 \h </w:instrText>
            </w:r>
            <w:r w:rsidR="005A28BE">
              <w:rPr>
                <w:webHidden/>
              </w:rPr>
            </w:r>
            <w:r w:rsidR="005A28BE">
              <w:rPr>
                <w:webHidden/>
              </w:rPr>
              <w:fldChar w:fldCharType="separate"/>
            </w:r>
            <w:r w:rsidR="00A83C03">
              <w:rPr>
                <w:webHidden/>
              </w:rPr>
              <w:t>15</w:t>
            </w:r>
            <w:r w:rsidR="005A28BE">
              <w:rPr>
                <w:webHidden/>
              </w:rPr>
              <w:fldChar w:fldCharType="end"/>
            </w:r>
          </w:hyperlink>
        </w:p>
        <w:p w:rsidR="005A28BE" w:rsidRDefault="00000000" w14:paraId="4864DAF5" w14:textId="765F6DD6">
          <w:pPr>
            <w:pStyle w:val="TOC1"/>
            <w:rPr>
              <w:rFonts w:asciiTheme="minorHAnsi" w:hAnsiTheme="minorHAnsi" w:eastAsiaTheme="minorEastAsia" w:cstheme="minorBidi"/>
              <w:color w:val="auto"/>
              <w:sz w:val="22"/>
              <w:szCs w:val="22"/>
              <w:lang w:val="en-IN" w:eastAsia="en-IN"/>
            </w:rPr>
          </w:pPr>
          <w:hyperlink w:history="1" w:anchor="_Toc104218075">
            <w:r w:rsidRPr="009E4050" w:rsidR="005A28BE">
              <w:rPr>
                <w:rStyle w:val="Hyperlink"/>
                <w:b/>
                <w:bCs/>
              </w:rPr>
              <w:t>4.3</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Validation Constraints</w:t>
            </w:r>
            <w:r w:rsidR="005A28BE">
              <w:rPr>
                <w:webHidden/>
              </w:rPr>
              <w:tab/>
            </w:r>
            <w:r w:rsidR="005A28BE">
              <w:rPr>
                <w:webHidden/>
              </w:rPr>
              <w:fldChar w:fldCharType="begin"/>
            </w:r>
            <w:r w:rsidR="005A28BE">
              <w:rPr>
                <w:webHidden/>
              </w:rPr>
              <w:instrText xml:space="preserve"> PAGEREF _Toc104218075 \h </w:instrText>
            </w:r>
            <w:r w:rsidR="005A28BE">
              <w:rPr>
                <w:webHidden/>
              </w:rPr>
            </w:r>
            <w:r w:rsidR="005A28BE">
              <w:rPr>
                <w:webHidden/>
              </w:rPr>
              <w:fldChar w:fldCharType="separate"/>
            </w:r>
            <w:r w:rsidR="00A83C03">
              <w:rPr>
                <w:webHidden/>
              </w:rPr>
              <w:t>15</w:t>
            </w:r>
            <w:r w:rsidR="005A28BE">
              <w:rPr>
                <w:webHidden/>
              </w:rPr>
              <w:fldChar w:fldCharType="end"/>
            </w:r>
          </w:hyperlink>
        </w:p>
        <w:p w:rsidR="005A28BE" w:rsidRDefault="00000000" w14:paraId="6030B8A7" w14:textId="4605AAB8">
          <w:pPr>
            <w:pStyle w:val="TOC1"/>
            <w:rPr>
              <w:rFonts w:asciiTheme="minorHAnsi" w:hAnsiTheme="minorHAnsi" w:eastAsiaTheme="minorEastAsia" w:cstheme="minorBidi"/>
              <w:color w:val="auto"/>
              <w:sz w:val="22"/>
              <w:szCs w:val="22"/>
              <w:lang w:val="en-IN" w:eastAsia="en-IN"/>
            </w:rPr>
          </w:pPr>
          <w:hyperlink w:history="1" w:anchor="_Toc104218076">
            <w:r w:rsidRPr="009E4050" w:rsidR="005A28BE">
              <w:rPr>
                <w:rStyle w:val="Hyperlink"/>
                <w:b/>
              </w:rPr>
              <w:t>5.</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References</w:t>
            </w:r>
            <w:r w:rsidR="005A28BE">
              <w:rPr>
                <w:webHidden/>
              </w:rPr>
              <w:tab/>
            </w:r>
            <w:r w:rsidR="005A28BE">
              <w:rPr>
                <w:webHidden/>
              </w:rPr>
              <w:fldChar w:fldCharType="begin"/>
            </w:r>
            <w:r w:rsidR="005A28BE">
              <w:rPr>
                <w:webHidden/>
              </w:rPr>
              <w:instrText xml:space="preserve"> PAGEREF _Toc104218076 \h </w:instrText>
            </w:r>
            <w:r w:rsidR="005A28BE">
              <w:rPr>
                <w:webHidden/>
              </w:rPr>
            </w:r>
            <w:r w:rsidR="005A28BE">
              <w:rPr>
                <w:webHidden/>
              </w:rPr>
              <w:fldChar w:fldCharType="separate"/>
            </w:r>
            <w:r w:rsidR="00A83C03">
              <w:rPr>
                <w:webHidden/>
              </w:rPr>
              <w:t>15</w:t>
            </w:r>
            <w:r w:rsidR="005A28BE">
              <w:rPr>
                <w:webHidden/>
              </w:rPr>
              <w:fldChar w:fldCharType="end"/>
            </w:r>
          </w:hyperlink>
        </w:p>
        <w:p w:rsidR="005A28BE" w:rsidRDefault="00000000" w14:paraId="4828BBBB" w14:textId="627337F9">
          <w:pPr>
            <w:pStyle w:val="TOC1"/>
            <w:rPr>
              <w:rFonts w:asciiTheme="minorHAnsi" w:hAnsiTheme="minorHAnsi" w:eastAsiaTheme="minorEastAsia" w:cstheme="minorBidi"/>
              <w:color w:val="auto"/>
              <w:sz w:val="22"/>
              <w:szCs w:val="22"/>
              <w:lang w:val="en-IN" w:eastAsia="en-IN"/>
            </w:rPr>
          </w:pPr>
          <w:hyperlink w:history="1" w:anchor="_Toc104218077">
            <w:r w:rsidRPr="009E4050" w:rsidR="005A28BE">
              <w:rPr>
                <w:rStyle w:val="Hyperlink"/>
                <w:b/>
              </w:rPr>
              <w:t>6.</w:t>
            </w:r>
            <w:r w:rsidR="005A28BE">
              <w:rPr>
                <w:rFonts w:asciiTheme="minorHAnsi" w:hAnsiTheme="minorHAnsi" w:eastAsiaTheme="minorEastAsia" w:cstheme="minorBidi"/>
                <w:color w:val="auto"/>
                <w:sz w:val="22"/>
                <w:szCs w:val="22"/>
                <w:lang w:val="en-IN" w:eastAsia="en-IN"/>
              </w:rPr>
              <w:tab/>
            </w:r>
            <w:r w:rsidRPr="009E4050" w:rsidR="005A28BE">
              <w:rPr>
                <w:rStyle w:val="Hyperlink"/>
                <w:b/>
                <w:bCs/>
              </w:rPr>
              <w:t>Glossary</w:t>
            </w:r>
            <w:r w:rsidR="005A28BE">
              <w:rPr>
                <w:webHidden/>
              </w:rPr>
              <w:tab/>
            </w:r>
            <w:r w:rsidR="005A28BE">
              <w:rPr>
                <w:webHidden/>
              </w:rPr>
              <w:fldChar w:fldCharType="begin"/>
            </w:r>
            <w:r w:rsidR="005A28BE">
              <w:rPr>
                <w:webHidden/>
              </w:rPr>
              <w:instrText xml:space="preserve"> PAGEREF _Toc104218077 \h </w:instrText>
            </w:r>
            <w:r w:rsidR="005A28BE">
              <w:rPr>
                <w:webHidden/>
              </w:rPr>
            </w:r>
            <w:r w:rsidR="005A28BE">
              <w:rPr>
                <w:webHidden/>
              </w:rPr>
              <w:fldChar w:fldCharType="separate"/>
            </w:r>
            <w:r w:rsidR="00A83C03">
              <w:rPr>
                <w:webHidden/>
              </w:rPr>
              <w:t>16</w:t>
            </w:r>
            <w:r w:rsidR="005A28BE">
              <w:rPr>
                <w:webHidden/>
              </w:rPr>
              <w:fldChar w:fldCharType="end"/>
            </w:r>
          </w:hyperlink>
        </w:p>
        <w:p w:rsidR="0078138F" w:rsidRDefault="009846A8" w14:paraId="2A439606" w14:textId="588A1967">
          <w:pPr>
            <w:rPr>
              <w:b/>
              <w:bCs/>
              <w:noProof/>
            </w:rPr>
          </w:pPr>
          <w:r>
            <w:rPr>
              <w:b/>
              <w:bCs/>
              <w:noProof/>
              <w:color w:val="2B579A"/>
              <w:shd w:val="clear" w:color="auto" w:fill="E6E6E6"/>
            </w:rPr>
            <w:fldChar w:fldCharType="end"/>
          </w:r>
        </w:p>
      </w:sdtContent>
    </w:sdt>
    <w:p w:rsidR="0078138F" w:rsidRDefault="0078138F" w14:paraId="7DDF1DF2" w14:textId="77777777">
      <w:pPr>
        <w:spacing w:after="160" w:line="259" w:lineRule="auto"/>
        <w:jc w:val="left"/>
        <w:rPr>
          <w:b/>
          <w:bCs/>
          <w:noProof/>
        </w:rPr>
      </w:pPr>
      <w:r>
        <w:rPr>
          <w:b/>
          <w:bCs/>
          <w:noProof/>
        </w:rPr>
        <w:br w:type="page"/>
      </w:r>
    </w:p>
    <w:p w:rsidRPr="00436DCD" w:rsidR="00D56F9F" w:rsidP="0076454F" w:rsidRDefault="6C96A1D0" w14:paraId="738CCED6" w14:textId="77777777">
      <w:pPr>
        <w:pStyle w:val="Heading1"/>
        <w:numPr>
          <w:ilvl w:val="0"/>
          <w:numId w:val="1"/>
        </w:numPr>
        <w:tabs>
          <w:tab w:val="left" w:pos="1440"/>
          <w:tab w:val="left" w:pos="3420"/>
        </w:tabs>
        <w:spacing w:after="60"/>
        <w:ind w:hanging="720"/>
        <w:rPr>
          <w:b/>
          <w:color w:val="auto"/>
          <w:sz w:val="36"/>
          <w:szCs w:val="36"/>
        </w:rPr>
      </w:pPr>
      <w:bookmarkStart w:name="_Toc475727564" w:id="11"/>
      <w:bookmarkStart w:name="_Toc302053797" w:id="12"/>
      <w:bookmarkStart w:name="_Toc1194506062" w:id="13"/>
      <w:bookmarkStart w:name="_Toc1890066555" w:id="14"/>
      <w:bookmarkStart w:name="_Toc1915455824" w:id="15"/>
      <w:bookmarkStart w:name="_Toc973668330" w:id="16"/>
      <w:bookmarkStart w:name="_Toc850616872" w:id="17"/>
      <w:bookmarkStart w:name="_Toc254794782" w:id="18"/>
      <w:bookmarkStart w:name="_Toc1549348654" w:id="19"/>
      <w:bookmarkStart w:name="_Toc1236459603" w:id="20"/>
      <w:bookmarkStart w:name="_Toc104218060" w:id="21"/>
      <w:r w:rsidRPr="007A2C2A">
        <w:rPr>
          <w:b/>
          <w:bCs/>
          <w:color w:val="auto"/>
          <w:sz w:val="36"/>
          <w:szCs w:val="36"/>
        </w:rPr>
        <w:lastRenderedPageBreak/>
        <w:t>Summary</w:t>
      </w:r>
      <w:bookmarkEnd w:id="11"/>
      <w:bookmarkEnd w:id="12"/>
      <w:bookmarkEnd w:id="13"/>
      <w:bookmarkEnd w:id="14"/>
      <w:bookmarkEnd w:id="15"/>
      <w:bookmarkEnd w:id="16"/>
      <w:bookmarkEnd w:id="17"/>
      <w:bookmarkEnd w:id="18"/>
      <w:bookmarkEnd w:id="19"/>
      <w:bookmarkEnd w:id="20"/>
      <w:bookmarkEnd w:id="21"/>
    </w:p>
    <w:p w:rsidRPr="000C42B2" w:rsidR="00D56F9F" w:rsidP="00D56F9F" w:rsidRDefault="00D56F9F" w14:paraId="7BE7E6BE" w14:textId="77777777">
      <w:pPr>
        <w:rPr>
          <w:sz w:val="18"/>
        </w:rPr>
      </w:pPr>
      <w:bookmarkStart w:name="_3znysh7" w:colFirst="0" w:colLast="0" w:id="22"/>
      <w:bookmarkEnd w:id="22"/>
    </w:p>
    <w:p w:rsidRPr="00D26470" w:rsidR="00924730" w:rsidP="007F0DE2" w:rsidRDefault="77ADFB58" w14:paraId="6368DC45" w14:textId="7004D8E9">
      <w:pPr>
        <w:pStyle w:val="BodyText"/>
      </w:pPr>
      <w:bookmarkStart w:name="_Toc484026292" w:id="23"/>
      <w:bookmarkStart w:name="_2et92p0" w:id="24"/>
      <w:bookmarkStart w:name="_Toc475727565" w:id="25"/>
      <w:bookmarkEnd w:id="23"/>
      <w:bookmarkEnd w:id="24"/>
      <w:r>
        <w:t xml:space="preserve">The purpose of this document is to collect, analyse and define high-level </w:t>
      </w:r>
      <w:r w:rsidR="00722BA4">
        <w:t xml:space="preserve">requirements </w:t>
      </w:r>
      <w:r>
        <w:t xml:space="preserve">and features of the </w:t>
      </w:r>
      <w:r w:rsidRPr="58E3EE15">
        <w:rPr>
          <w:noProof/>
          <w:lang w:eastAsia="en-IN"/>
        </w:rPr>
        <w:t xml:space="preserve">MOLD Remote Condition Monitoring </w:t>
      </w:r>
      <w:r w:rsidRPr="58E3EE15" w:rsidR="00EA5287">
        <w:rPr>
          <w:noProof/>
          <w:lang w:eastAsia="en-IN"/>
        </w:rPr>
        <w:t>System</w:t>
      </w:r>
      <w:r>
        <w:t xml:space="preserve"> This document provides the focus for the project team to understand the project’s need, importance and provide guidance for decision-making.</w:t>
      </w:r>
      <w:r w:rsidRPr="58E3EE15">
        <w:rPr>
          <w:lang w:val="en-IN"/>
        </w:rPr>
        <w:t xml:space="preserve"> </w:t>
      </w:r>
    </w:p>
    <w:p w:rsidRPr="00CB2739" w:rsidR="00D56F9F" w:rsidP="0076454F" w:rsidRDefault="6C96A1D0" w14:paraId="77CD199B" w14:textId="77777777">
      <w:pPr>
        <w:pStyle w:val="Heading1"/>
        <w:numPr>
          <w:ilvl w:val="0"/>
          <w:numId w:val="1"/>
        </w:numPr>
        <w:tabs>
          <w:tab w:val="left" w:pos="1440"/>
          <w:tab w:val="left" w:pos="3420"/>
        </w:tabs>
        <w:spacing w:after="60"/>
        <w:ind w:hanging="720"/>
        <w:rPr>
          <w:bCs/>
          <w:color w:val="auto"/>
        </w:rPr>
      </w:pPr>
      <w:bookmarkStart w:name="_Toc1594974645" w:id="26"/>
      <w:bookmarkStart w:name="_Toc765489567" w:id="27"/>
      <w:bookmarkStart w:name="_Toc1607427981" w:id="28"/>
      <w:bookmarkStart w:name="_Toc855494708" w:id="29"/>
      <w:bookmarkStart w:name="_Toc675194847" w:id="30"/>
      <w:bookmarkStart w:name="_Toc715427659" w:id="31"/>
      <w:bookmarkStart w:name="_Toc1492215255" w:id="32"/>
      <w:bookmarkStart w:name="_Toc40345052" w:id="33"/>
      <w:bookmarkStart w:name="_Toc1211871899" w:id="34"/>
      <w:bookmarkStart w:name="_Toc104218061" w:id="35"/>
      <w:r w:rsidRPr="00CB2739">
        <w:rPr>
          <w:b/>
          <w:bCs/>
          <w:color w:val="auto"/>
          <w:sz w:val="36"/>
          <w:szCs w:val="36"/>
        </w:rPr>
        <w:t>Scope</w:t>
      </w:r>
      <w:bookmarkEnd w:id="25"/>
      <w:bookmarkEnd w:id="26"/>
      <w:bookmarkEnd w:id="27"/>
      <w:bookmarkEnd w:id="28"/>
      <w:bookmarkEnd w:id="29"/>
      <w:bookmarkEnd w:id="30"/>
      <w:bookmarkEnd w:id="31"/>
      <w:bookmarkEnd w:id="32"/>
      <w:bookmarkEnd w:id="33"/>
      <w:bookmarkEnd w:id="34"/>
      <w:bookmarkEnd w:id="35"/>
    </w:p>
    <w:p w:rsidR="00375AA3" w:rsidP="007F0DE2" w:rsidRDefault="75F2F32D" w14:paraId="2EF38401" w14:textId="6C9680B1">
      <w:pPr>
        <w:pStyle w:val="BodyText"/>
      </w:pPr>
      <w:r>
        <w:t xml:space="preserve">This document identifies the functionalities of </w:t>
      </w:r>
      <w:r w:rsidRPr="58E3EE15">
        <w:rPr>
          <w:noProof/>
          <w:lang w:eastAsia="en-IN"/>
        </w:rPr>
        <w:t xml:space="preserve">MOLD Remote Condition Monitoring </w:t>
      </w:r>
      <w:r w:rsidRPr="58E3EE15" w:rsidR="00EA5287">
        <w:rPr>
          <w:noProof/>
          <w:lang w:eastAsia="en-IN"/>
        </w:rPr>
        <w:t>System</w:t>
      </w:r>
      <w:r>
        <w:t xml:space="preserve">. The document also highlights the interdependencies between various high-level requirements. This document will be an input for software design and software implementation of </w:t>
      </w:r>
      <w:r w:rsidRPr="58E3EE15">
        <w:rPr>
          <w:noProof/>
          <w:lang w:eastAsia="en-IN"/>
        </w:rPr>
        <w:t>MOLD Remote Condition Monitoring</w:t>
      </w:r>
      <w:r>
        <w:t xml:space="preserve"> </w:t>
      </w:r>
      <w:r w:rsidR="00EA5287">
        <w:t>S</w:t>
      </w:r>
      <w:r>
        <w:t xml:space="preserve">ystem. </w:t>
      </w:r>
    </w:p>
    <w:p w:rsidRPr="00E57B7D" w:rsidR="00C0304D" w:rsidP="007F0DE2" w:rsidRDefault="00C0304D" w14:paraId="64D3EF59" w14:textId="77777777">
      <w:pPr>
        <w:pStyle w:val="BodyText"/>
      </w:pPr>
    </w:p>
    <w:p w:rsidRPr="00CB2739" w:rsidR="00D161F2" w:rsidP="00546D38" w:rsidRDefault="00D161F2" w14:paraId="4DB74AAB" w14:textId="32AF0AC8">
      <w:pPr>
        <w:pStyle w:val="Heading1"/>
        <w:numPr>
          <w:ilvl w:val="1"/>
          <w:numId w:val="1"/>
        </w:numPr>
        <w:tabs>
          <w:tab w:val="left" w:pos="1440"/>
          <w:tab w:val="left" w:pos="3420"/>
        </w:tabs>
        <w:spacing w:after="60"/>
        <w:rPr>
          <w:b/>
          <w:bCs/>
          <w:color w:val="auto"/>
          <w:sz w:val="28"/>
          <w:szCs w:val="28"/>
        </w:rPr>
      </w:pPr>
      <w:bookmarkStart w:name="_Toc484018965" w:id="36"/>
      <w:bookmarkStart w:name="_Toc484026295" w:id="37"/>
      <w:bookmarkStart w:name="_Toc484018966" w:id="38"/>
      <w:bookmarkStart w:name="_Toc484026296" w:id="39"/>
      <w:bookmarkStart w:name="_Toc484018967" w:id="40"/>
      <w:bookmarkStart w:name="_Toc484026297" w:id="41"/>
      <w:bookmarkStart w:name="_Toc484018968" w:id="42"/>
      <w:bookmarkStart w:name="_Toc484026298" w:id="43"/>
      <w:bookmarkStart w:name="_Toc484018969" w:id="44"/>
      <w:bookmarkStart w:name="_Toc484026299" w:id="45"/>
      <w:bookmarkStart w:name="_Toc484018970" w:id="46"/>
      <w:bookmarkStart w:name="_Toc484026300" w:id="47"/>
      <w:bookmarkStart w:name="_Toc484018971" w:id="48"/>
      <w:bookmarkStart w:name="_Toc484026301" w:id="49"/>
      <w:bookmarkStart w:name="_Toc484018972" w:id="50"/>
      <w:bookmarkStart w:name="_Toc484026302" w:id="51"/>
      <w:bookmarkStart w:name="_Toc484018973" w:id="52"/>
      <w:bookmarkStart w:name="_Toc484026303" w:id="53"/>
      <w:bookmarkStart w:name="_Toc484018974" w:id="54"/>
      <w:bookmarkStart w:name="_Toc484026304" w:id="55"/>
      <w:bookmarkStart w:name="_Toc484018975" w:id="56"/>
      <w:bookmarkStart w:name="_Toc484026305" w:id="57"/>
      <w:bookmarkStart w:name="_Toc484018976" w:id="58"/>
      <w:bookmarkStart w:name="_Toc484026306" w:id="59"/>
      <w:bookmarkStart w:name="_Toc484018977" w:id="60"/>
      <w:bookmarkStart w:name="_Toc484026307" w:id="61"/>
      <w:bookmarkStart w:name="_Toc484018978" w:id="62"/>
      <w:bookmarkStart w:name="_Toc484026308" w:id="63"/>
      <w:bookmarkStart w:name="_Toc484018979" w:id="64"/>
      <w:bookmarkStart w:name="_Toc484026309" w:id="65"/>
      <w:bookmarkStart w:name="_Toc484018980" w:id="66"/>
      <w:bookmarkStart w:name="_Toc484026310" w:id="67"/>
      <w:bookmarkStart w:name="_Toc484018986" w:id="68"/>
      <w:bookmarkStart w:name="_Toc484026316" w:id="69"/>
      <w:bookmarkStart w:name="_Toc482203354" w:id="70"/>
      <w:bookmarkStart w:name="_Toc482204115" w:id="71"/>
      <w:bookmarkStart w:name="_Toc482204331" w:id="72"/>
      <w:bookmarkStart w:name="_Toc482204414" w:id="73"/>
      <w:bookmarkStart w:name="_Toc102062976" w:id="74"/>
      <w:bookmarkStart w:name="_Toc102063006" w:id="75"/>
      <w:bookmarkStart w:name="_Toc102063039" w:id="76"/>
      <w:bookmarkStart w:name="_Toc102063282" w:id="77"/>
      <w:bookmarkStart w:name="_Toc102063727" w:id="78"/>
      <w:bookmarkStart w:name="_Toc102063795" w:id="79"/>
      <w:bookmarkStart w:name="_Toc102063928" w:id="80"/>
      <w:bookmarkStart w:name="_Toc69350049" w:id="81"/>
      <w:bookmarkStart w:name="_Toc2141064323" w:id="82"/>
      <w:bookmarkStart w:name="_Toc1812887760" w:id="83"/>
      <w:bookmarkStart w:name="_Toc2080786905" w:id="84"/>
      <w:bookmarkStart w:name="_Toc453039296" w:id="85"/>
      <w:bookmarkStart w:name="_Toc1509289826" w:id="86"/>
      <w:bookmarkStart w:name="_Toc737900043" w:id="87"/>
      <w:bookmarkStart w:name="_Toc830467581" w:id="88"/>
      <w:bookmarkStart w:name="_Toc1560690603" w:id="89"/>
      <w:bookmarkStart w:name="_Toc104218062" w:id="90"/>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CB2739">
        <w:rPr>
          <w:b/>
          <w:bCs/>
          <w:color w:val="auto"/>
          <w:sz w:val="28"/>
          <w:szCs w:val="28"/>
        </w:rPr>
        <w:t>Compliance</w:t>
      </w:r>
      <w:bookmarkEnd w:id="81"/>
      <w:bookmarkEnd w:id="82"/>
      <w:bookmarkEnd w:id="83"/>
      <w:bookmarkEnd w:id="84"/>
      <w:bookmarkEnd w:id="85"/>
      <w:bookmarkEnd w:id="86"/>
      <w:bookmarkEnd w:id="87"/>
      <w:bookmarkEnd w:id="88"/>
      <w:bookmarkEnd w:id="89"/>
      <w:bookmarkEnd w:id="90"/>
    </w:p>
    <w:p w:rsidRPr="000B685B" w:rsidR="004D266D" w:rsidP="00C73226" w:rsidRDefault="00AE4A0A" w14:paraId="40225A08" w14:textId="307963FB">
      <w:pPr>
        <w:pStyle w:val="Heading1"/>
        <w:numPr>
          <w:ilvl w:val="2"/>
          <w:numId w:val="1"/>
        </w:numPr>
        <w:tabs>
          <w:tab w:val="left" w:pos="1440"/>
          <w:tab w:val="left" w:pos="3420"/>
        </w:tabs>
        <w:spacing w:after="60"/>
        <w:rPr>
          <w:b/>
          <w:bCs/>
          <w:color w:val="auto"/>
          <w:sz w:val="24"/>
          <w:szCs w:val="24"/>
        </w:rPr>
      </w:pPr>
      <w:bookmarkStart w:name="_Toc102552607" w:id="91"/>
      <w:bookmarkStart w:name="_Toc102552657" w:id="92"/>
      <w:bookmarkStart w:name="_Toc102577918" w:id="93"/>
      <w:bookmarkStart w:name="_Toc102667967" w:id="94"/>
      <w:bookmarkStart w:name="_Toc102668014" w:id="95"/>
      <w:bookmarkStart w:name="_Toc104218063" w:id="96"/>
      <w:bookmarkEnd w:id="91"/>
      <w:bookmarkEnd w:id="92"/>
      <w:bookmarkEnd w:id="93"/>
      <w:bookmarkEnd w:id="94"/>
      <w:bookmarkEnd w:id="95"/>
      <w:r w:rsidRPr="000B685B">
        <w:rPr>
          <w:b/>
          <w:bCs/>
          <w:color w:val="auto"/>
          <w:sz w:val="24"/>
          <w:szCs w:val="24"/>
        </w:rPr>
        <w:t>Quality Compliance</w:t>
      </w:r>
      <w:bookmarkEnd w:id="96"/>
    </w:p>
    <w:p w:rsidR="00AE4A0A" w:rsidP="00AE4A0A" w:rsidRDefault="00AE4A0A" w14:paraId="61F84642" w14:textId="5A646F1A">
      <w:pPr>
        <w:ind w:left="1080"/>
      </w:pPr>
      <w:r w:rsidRPr="00AE4A0A">
        <w:t>[ZMX-MOLD-NFUNC-0001]</w:t>
      </w:r>
      <w:r w:rsidRPr="00AE4A0A">
        <w:tab/>
      </w:r>
      <w:r w:rsidRPr="00AE4A0A">
        <w:tab/>
      </w:r>
      <w:r w:rsidRPr="00AE4A0A">
        <w:t>MOLD RCM MUST be MISRA C: 2012 compliance.</w:t>
      </w:r>
    </w:p>
    <w:p w:rsidR="00AE4A0A" w:rsidP="005D2F55" w:rsidRDefault="005D2F55" w14:paraId="5E350965" w14:textId="0128DA66">
      <w:pPr>
        <w:pStyle w:val="Heading1"/>
        <w:numPr>
          <w:ilvl w:val="1"/>
          <w:numId w:val="1"/>
        </w:numPr>
        <w:tabs>
          <w:tab w:val="left" w:pos="1440"/>
          <w:tab w:val="left" w:pos="3420"/>
        </w:tabs>
        <w:spacing w:after="60"/>
        <w:rPr>
          <w:b/>
          <w:bCs/>
          <w:color w:val="auto"/>
          <w:sz w:val="28"/>
          <w:szCs w:val="28"/>
        </w:rPr>
      </w:pPr>
      <w:bookmarkStart w:name="_Toc104218064" w:id="97"/>
      <w:r w:rsidRPr="00EF0364">
        <w:rPr>
          <w:b/>
          <w:bCs/>
          <w:color w:val="auto"/>
          <w:sz w:val="28"/>
          <w:szCs w:val="28"/>
        </w:rPr>
        <w:t>System Requirements</w:t>
      </w:r>
      <w:bookmarkEnd w:id="97"/>
    </w:p>
    <w:p w:rsidRPr="005D2F55" w:rsidR="005D2F55" w:rsidP="005D2F55" w:rsidRDefault="005D2F55" w14:paraId="3381F89C" w14:textId="19D11E72">
      <w:pPr>
        <w:pStyle w:val="Heading1"/>
        <w:numPr>
          <w:ilvl w:val="2"/>
          <w:numId w:val="1"/>
        </w:numPr>
        <w:tabs>
          <w:tab w:val="left" w:pos="1440"/>
          <w:tab w:val="left" w:pos="3420"/>
        </w:tabs>
        <w:spacing w:after="60"/>
        <w:rPr>
          <w:b/>
          <w:bCs/>
          <w:color w:val="auto"/>
          <w:sz w:val="24"/>
          <w:szCs w:val="24"/>
        </w:rPr>
      </w:pPr>
      <w:bookmarkStart w:name="_Toc104218065" w:id="98"/>
      <w:r w:rsidRPr="00EF0364">
        <w:rPr>
          <w:b/>
          <w:bCs/>
          <w:color w:val="auto"/>
          <w:sz w:val="24"/>
          <w:szCs w:val="24"/>
        </w:rPr>
        <w:t>Hardware Platform Support</w:t>
      </w:r>
      <w:bookmarkEnd w:id="98"/>
    </w:p>
    <w:p w:rsidR="001231B7" w:rsidP="786E7155" w:rsidRDefault="001231B7" w14:paraId="121DC6D1" w14:textId="01EF6EA9">
      <w:pPr>
        <w:ind w:left="4395" w:hanging="3315"/>
        <w:rPr>
          <w:rFonts w:ascii="Calibri" w:hAnsi="Calibri" w:eastAsia="Calibri" w:cs="Calibri"/>
          <w:color w:val="000000" w:themeColor="text1" w:themeTint="FF" w:themeShade="FF"/>
          <w:sz w:val="20"/>
          <w:szCs w:val="20"/>
        </w:rPr>
      </w:pPr>
      <w:r w:rsidRPr="786E7155" w:rsidR="0C846A8F">
        <w:rPr>
          <w:rFonts w:ascii="Calibri" w:hAnsi="Calibri" w:eastAsia="Calibri" w:cs="Calibri"/>
          <w:color w:val="000000" w:themeColor="text1" w:themeTint="FF" w:themeShade="FF"/>
          <w:sz w:val="20"/>
          <w:szCs w:val="20"/>
          <w:rPrChange w:author="Priyanka Yadav" w:date="2022-10-01T06:17:18.395Z" w:id="652419723"/>
        </w:rPr>
        <w:t>[ZMX-MOLD-NFUNC-0002]</w:t>
      </w:r>
      <w:ins w:author="Priyanka Yadav" w:date="2022-10-01T06:04:43.615Z" w:id="1601347856">
        <w:r w:rsidRPr="786E7155" w:rsidR="54C1D797">
          <w:rPr>
            <w:rFonts w:ascii="Calibri" w:hAnsi="Calibri" w:eastAsia="Calibri" w:cs="Calibri"/>
            <w:color w:val="000000" w:themeColor="text1" w:themeTint="FF" w:themeShade="FF"/>
            <w:sz w:val="20"/>
            <w:szCs w:val="20"/>
            <w:rPrChange w:author="Priyanka Yadav" w:date="2022-10-01T06:17:18.396Z" w:id="635596404"/>
          </w:rPr>
          <w:t xml:space="preserve">       </w:t>
        </w:r>
      </w:ins>
      <w:del w:author="Priyanka Yadav" w:date="2022-10-01T06:07:05.209Z" w:id="1711478632">
        <w:r>
          <w:tab/>
        </w:r>
      </w:del>
      <w:ins w:author="Priyanka Yadav" w:date="2022-10-01T06:30:27.357Z" w:id="707082092">
        <w:r w:rsidRPr="786E7155" w:rsidR="2BC607C8">
          <w:rPr>
            <w:rFonts w:ascii="Calibri" w:hAnsi="Calibri" w:eastAsia="Calibri" w:cs="Calibri"/>
            <w:color w:val="000000" w:themeColor="text1" w:themeTint="FF" w:themeShade="FF"/>
            <w:sz w:val="20"/>
            <w:szCs w:val="20"/>
          </w:rPr>
          <w:t xml:space="preserve">  </w:t>
        </w:r>
      </w:ins>
      <w:ins w:author="Priyanka Yadav" w:date="2022-10-01T06:31:52.044Z" w:id="98351158">
        <w:r w:rsidRPr="786E7155" w:rsidR="03B91183">
          <w:rPr>
            <w:rFonts w:ascii="Calibri" w:hAnsi="Calibri" w:eastAsia="Calibri" w:cs="Calibri"/>
            <w:color w:val="000000" w:themeColor="text1" w:themeTint="FF" w:themeShade="FF"/>
            <w:sz w:val="20"/>
            <w:szCs w:val="20"/>
          </w:rPr>
          <w:t xml:space="preserve">         </w:t>
        </w:r>
      </w:ins>
      <w:r w:rsidRPr="786E7155" w:rsidR="0C846A8F">
        <w:rPr>
          <w:rFonts w:ascii="Calibri" w:hAnsi="Calibri" w:eastAsia="Calibri" w:cs="Calibri"/>
          <w:color w:val="000000" w:themeColor="text1" w:themeTint="FF" w:themeShade="FF"/>
          <w:sz w:val="20"/>
          <w:szCs w:val="20"/>
        </w:rPr>
        <w:t xml:space="preserve">MOLD RCMS </w:t>
      </w:r>
      <w:r w:rsidRPr="786E7155" w:rsidR="090B92E2">
        <w:rPr>
          <w:rFonts w:ascii="Calibri" w:hAnsi="Calibri" w:eastAsia="Calibri" w:cs="Calibri"/>
          <w:color w:val="000000" w:themeColor="text1" w:themeTint="FF" w:themeShade="FF"/>
          <w:sz w:val="20"/>
          <w:szCs w:val="20"/>
        </w:rPr>
        <w:t>SHALL</w:t>
      </w:r>
      <w:r w:rsidRPr="786E7155" w:rsidR="0C846A8F">
        <w:rPr>
          <w:rFonts w:ascii="Calibri" w:hAnsi="Calibri" w:eastAsia="Calibri" w:cs="Calibri"/>
          <w:color w:val="000000" w:themeColor="text1" w:themeTint="FF" w:themeShade="FF"/>
          <w:sz w:val="20"/>
          <w:szCs w:val="20"/>
        </w:rPr>
        <w:t xml:space="preserve"> support </w:t>
      </w:r>
      <w:r w:rsidRPr="786E7155" w:rsidR="4D4A1A0D">
        <w:rPr>
          <w:rFonts w:ascii="Calibri" w:hAnsi="Calibri" w:eastAsia="Calibri" w:cs="Calibri"/>
          <w:color w:val="000000" w:themeColor="text1" w:themeTint="FF" w:themeShade="FF"/>
          <w:sz w:val="20"/>
          <w:szCs w:val="20"/>
        </w:rPr>
        <w:t xml:space="preserve">modular </w:t>
      </w:r>
      <w:r w:rsidRPr="786E7155" w:rsidR="0C846A8F">
        <w:rPr>
          <w:rFonts w:ascii="Calibri" w:hAnsi="Calibri" w:eastAsia="Calibri" w:cs="Calibri"/>
          <w:color w:val="000000" w:themeColor="text1" w:themeTint="FF" w:themeShade="FF"/>
          <w:sz w:val="20"/>
          <w:szCs w:val="20"/>
        </w:rPr>
        <w:t>PLC</w:t>
      </w:r>
      <w:r w:rsidRPr="786E7155" w:rsidR="713A45AD">
        <w:rPr>
          <w:rFonts w:ascii="Calibri" w:hAnsi="Calibri" w:eastAsia="Calibri" w:cs="Calibri"/>
          <w:color w:val="000000" w:themeColor="text1" w:themeTint="FF" w:themeShade="FF"/>
          <w:sz w:val="20"/>
          <w:szCs w:val="20"/>
        </w:rPr>
        <w:t xml:space="preserve"> </w:t>
      </w:r>
      <w:r w:rsidRPr="786E7155" w:rsidR="4D4A1A0D">
        <w:rPr>
          <w:rFonts w:ascii="Calibri" w:hAnsi="Calibri" w:eastAsia="Calibri" w:cs="Calibri"/>
          <w:color w:val="000000" w:themeColor="text1" w:themeTint="FF" w:themeShade="FF"/>
          <w:sz w:val="20"/>
          <w:szCs w:val="20"/>
        </w:rPr>
        <w:t>having</w:t>
      </w:r>
      <w:r w:rsidRPr="786E7155" w:rsidR="713A45AD">
        <w:rPr>
          <w:rFonts w:ascii="Calibri" w:hAnsi="Calibri" w:eastAsia="Calibri" w:cs="Calibri"/>
          <w:color w:val="000000" w:themeColor="text1" w:themeTint="FF" w:themeShade="FF"/>
          <w:sz w:val="20"/>
          <w:szCs w:val="20"/>
        </w:rPr>
        <w:t xml:space="preserve"> </w:t>
      </w:r>
      <w:r w:rsidRPr="786E7155" w:rsidR="4D4A1A0D">
        <w:rPr>
          <w:rFonts w:ascii="Calibri" w:hAnsi="Calibri" w:eastAsia="Calibri" w:cs="Calibri"/>
          <w:color w:val="000000" w:themeColor="text1" w:themeTint="FF" w:themeShade="FF"/>
          <w:sz w:val="20"/>
          <w:szCs w:val="20"/>
        </w:rPr>
        <w:t>CPU module</w:t>
      </w:r>
      <w:r w:rsidRPr="786E7155" w:rsidR="744AFB26">
        <w:rPr>
          <w:rFonts w:ascii="Calibri" w:hAnsi="Calibri" w:eastAsia="Calibri" w:cs="Calibri"/>
          <w:color w:val="000000" w:themeColor="text1" w:themeTint="FF" w:themeShade="FF"/>
          <w:sz w:val="20"/>
          <w:szCs w:val="20"/>
        </w:rPr>
        <w:t xml:space="preserve"> </w:t>
      </w:r>
      <w:r w:rsidRPr="786E7155" w:rsidR="4D4A1A0D">
        <w:rPr>
          <w:rFonts w:ascii="Calibri" w:hAnsi="Calibri" w:eastAsia="Calibri" w:cs="Calibri"/>
          <w:color w:val="000000" w:themeColor="text1" w:themeTint="FF" w:themeShade="FF"/>
          <w:sz w:val="20"/>
          <w:szCs w:val="20"/>
        </w:rPr>
        <w:t>po</w:t>
      </w:r>
      <w:r w:rsidRPr="786E7155" w:rsidR="1D6643BE">
        <w:rPr>
          <w:rFonts w:ascii="Calibri" w:hAnsi="Calibri" w:eastAsia="Calibri" w:cs="Calibri"/>
          <w:color w:val="000000" w:themeColor="text1" w:themeTint="FF" w:themeShade="FF"/>
          <w:sz w:val="20"/>
          <w:szCs w:val="20"/>
        </w:rPr>
        <w:t xml:space="preserve">wer </w:t>
      </w:r>
      <w:r w:rsidRPr="786E7155" w:rsidR="4D4A1A0D">
        <w:rPr>
          <w:rFonts w:ascii="Calibri" w:hAnsi="Calibri" w:eastAsia="Calibri" w:cs="Calibri"/>
          <w:color w:val="000000" w:themeColor="text1" w:themeTint="FF" w:themeShade="FF"/>
          <w:sz w:val="20"/>
          <w:szCs w:val="20"/>
        </w:rPr>
        <w:t xml:space="preserve">supply module, analog input module, digital input module and RTD </w:t>
      </w:r>
      <w:r w:rsidRPr="786E7155" w:rsidR="7B4FC282">
        <w:rPr>
          <w:rFonts w:ascii="Calibri" w:hAnsi="Calibri" w:eastAsia="Calibri" w:cs="Calibri"/>
          <w:color w:val="000000" w:themeColor="text1" w:themeTint="FF" w:themeShade="FF"/>
          <w:sz w:val="20"/>
          <w:szCs w:val="20"/>
        </w:rPr>
        <w:t>module.</w:t>
      </w:r>
    </w:p>
    <w:p w:rsidR="001231B7" w:rsidP="786E7155" w:rsidRDefault="001231B7" w14:paraId="43FE10BD" w14:textId="5AA98D0A">
      <w:pPr>
        <w:ind w:left="3600" w:hanging="0"/>
        <w:rPr>
          <w:rFonts w:ascii="Calibri" w:hAnsi="Calibri" w:eastAsia="Calibri" w:cs="Calibri"/>
          <w:color w:val="000000" w:themeColor="text1" w:themeTint="FF" w:themeShade="FF"/>
          <w:sz w:val="20"/>
          <w:szCs w:val="20"/>
        </w:rPr>
      </w:pPr>
      <w:ins w:author="Priyanka Yadav" w:date="2022-10-01T06:31:59.92Z" w:id="638253744">
        <w:r w:rsidRPr="786E7155" w:rsidR="749D1E3B">
          <w:rPr>
            <w:rFonts w:ascii="Calibri" w:hAnsi="Calibri" w:eastAsia="Calibri" w:cs="Calibri"/>
            <w:color w:val="000000" w:themeColor="text1" w:themeTint="FF" w:themeShade="FF"/>
            <w:sz w:val="20"/>
            <w:szCs w:val="20"/>
          </w:rPr>
          <w:t xml:space="preserve"> </w:t>
        </w:r>
      </w:ins>
      <w:ins w:author="Priyanka Yadav" w:date="2022-10-01T06:32:02.237Z" w:id="2055821816">
        <w:r w:rsidRPr="786E7155" w:rsidR="749D1E3B">
          <w:rPr>
            <w:rFonts w:ascii="Calibri" w:hAnsi="Calibri" w:eastAsia="Calibri" w:cs="Calibri"/>
            <w:color w:val="000000" w:themeColor="text1" w:themeTint="FF" w:themeShade="FF"/>
            <w:sz w:val="20"/>
            <w:szCs w:val="20"/>
          </w:rPr>
          <w:t xml:space="preserve">     </w:t>
        </w:r>
      </w:ins>
      <w:del w:author="Priyanka Yadav" w:date="2022-10-01T06:31:33.597Z" w:id="443741911">
        <w:r w:rsidRPr="786E7155" w:rsidDel="7B4FC282">
          <w:rPr>
            <w:rFonts w:ascii="Calibri" w:hAnsi="Calibri" w:eastAsia="Calibri" w:cs="Calibri"/>
            <w:color w:val="000000" w:themeColor="text1" w:themeTint="FF" w:themeShade="FF"/>
            <w:sz w:val="20"/>
            <w:szCs w:val="20"/>
          </w:rPr>
          <w:delText>M</w:delText>
        </w:r>
      </w:del>
      <w:r w:rsidRPr="786E7155" w:rsidR="4D4A1A0D">
        <w:rPr>
          <w:rFonts w:ascii="Calibri" w:hAnsi="Calibri" w:eastAsia="Calibri" w:cs="Calibri"/>
          <w:color w:val="000000" w:themeColor="text1" w:themeTint="FF" w:themeShade="FF"/>
          <w:sz w:val="20"/>
          <w:szCs w:val="20"/>
        </w:rPr>
        <w:t xml:space="preserve">MOLD </w:t>
      </w:r>
      <w:r w:rsidRPr="786E7155" w:rsidR="4D4A1A0D">
        <w:rPr>
          <w:rFonts w:ascii="Calibri" w:hAnsi="Calibri" w:eastAsia="Calibri" w:cs="Calibri"/>
          <w:color w:val="000000" w:themeColor="text1" w:themeTint="FF" w:themeShade="FF"/>
          <w:sz w:val="20"/>
          <w:szCs w:val="20"/>
        </w:rPr>
        <w:t xml:space="preserve">RCMS </w:t>
      </w:r>
      <w:r w:rsidRPr="786E7155" w:rsidR="090B92E2">
        <w:rPr>
          <w:rFonts w:ascii="Calibri" w:hAnsi="Calibri" w:eastAsia="Calibri" w:cs="Calibri"/>
          <w:color w:val="000000" w:themeColor="text1" w:themeTint="FF" w:themeShade="FF"/>
          <w:sz w:val="20"/>
          <w:szCs w:val="20"/>
        </w:rPr>
        <w:t>SHALL</w:t>
      </w:r>
      <w:r w:rsidRPr="786E7155" w:rsidR="4D4A1A0D">
        <w:rPr>
          <w:rFonts w:ascii="Calibri" w:hAnsi="Calibri" w:eastAsia="Calibri" w:cs="Calibri"/>
          <w:color w:val="000000" w:themeColor="text1" w:themeTint="FF" w:themeShade="FF"/>
          <w:sz w:val="20"/>
          <w:szCs w:val="20"/>
        </w:rPr>
        <w:t xml:space="preserve"> collect mold machine data using the </w:t>
      </w:r>
      <w:ins w:author="Priyanka Yadav" w:date="2022-10-01T06:32:15.206Z" w:id="1610791730">
        <w:r w:rsidRPr="786E7155" w:rsidR="21C74F5F">
          <w:rPr>
            <w:rFonts w:ascii="Calibri" w:hAnsi="Calibri" w:eastAsia="Calibri" w:cs="Calibri"/>
            <w:color w:val="000000" w:themeColor="text1" w:themeTint="FF" w:themeShade="FF"/>
            <w:sz w:val="20"/>
            <w:szCs w:val="20"/>
          </w:rPr>
          <w:t xml:space="preserve">  </w:t>
        </w:r>
      </w:ins>
      <w:r w:rsidRPr="786E7155" w:rsidR="4D4A1A0D">
        <w:rPr>
          <w:rFonts w:ascii="Calibri" w:hAnsi="Calibri" w:eastAsia="Calibri" w:cs="Calibri"/>
          <w:color w:val="000000" w:themeColor="text1" w:themeTint="FF" w:themeShade="FF"/>
          <w:sz w:val="20"/>
          <w:szCs w:val="20"/>
        </w:rPr>
        <w:t>connected temperature sensors, flow meter, contact sensor,</w:t>
      </w:r>
      <w:r w:rsidRPr="786E7155" w:rsidR="4D4A1A0D">
        <w:rPr>
          <w:rFonts w:ascii="Calibri" w:hAnsi="Calibri" w:eastAsia="Calibri" w:cs="Calibri"/>
          <w:color w:val="000000" w:themeColor="text1" w:themeTint="FF" w:themeShade="FF"/>
          <w:sz w:val="20"/>
          <w:szCs w:val="20"/>
        </w:rPr>
        <w:t>vibration sensors</w:t>
      </w:r>
      <w:ins w:author="Priyanka Yadav" w:date="2022-10-01T06:31:29.975Z" w:id="939578405">
        <w:r w:rsidRPr="786E7155" w:rsidR="0E52765E">
          <w:rPr>
            <w:rFonts w:ascii="Calibri" w:hAnsi="Calibri" w:eastAsia="Calibri" w:cs="Calibri"/>
            <w:color w:val="000000" w:themeColor="text1" w:themeTint="FF" w:themeShade="FF"/>
            <w:sz w:val="20"/>
            <w:szCs w:val="20"/>
          </w:rPr>
          <w:t>.</w:t>
        </w:r>
      </w:ins>
    </w:p>
    <w:p w:rsidR="004E4534" w:rsidP="004E4534" w:rsidRDefault="004E4534" w14:paraId="160E10B2" w14:textId="5F69BFA8">
      <w:pPr>
        <w:pStyle w:val="Heading1"/>
        <w:numPr>
          <w:ilvl w:val="2"/>
          <w:numId w:val="1"/>
        </w:numPr>
        <w:tabs>
          <w:tab w:val="left" w:pos="1440"/>
          <w:tab w:val="left" w:pos="3420"/>
        </w:tabs>
        <w:spacing w:after="60"/>
        <w:rPr>
          <w:b/>
          <w:bCs/>
          <w:color w:val="auto"/>
          <w:sz w:val="24"/>
          <w:szCs w:val="24"/>
        </w:rPr>
      </w:pPr>
      <w:bookmarkStart w:name="_Toc104218066" w:id="103"/>
      <w:r w:rsidRPr="00EF0364">
        <w:rPr>
          <w:b/>
          <w:bCs/>
          <w:color w:val="auto"/>
          <w:sz w:val="24"/>
          <w:szCs w:val="24"/>
        </w:rPr>
        <w:t>Operating System Support</w:t>
      </w:r>
      <w:bookmarkEnd w:id="103"/>
    </w:p>
    <w:p w:rsidR="004E4534" w:rsidP="00204046" w:rsidRDefault="008622A6" w14:paraId="4B36BDB5" w14:textId="678D5EC3">
      <w:pPr>
        <w:ind w:left="4395" w:hanging="3315"/>
        <w:rPr>
          <w:ins w:author="Priyanka Yadav" w:date="2022-10-01T06:32:49.144Z" w:id="842837331"/>
        </w:rPr>
      </w:pPr>
      <w:r w:rsidR="36327E81">
        <w:rPr/>
        <w:t>[ZMX-MOLD-NFUNC-0003]</w:t>
      </w:r>
      <w:r w:rsidR="1243E178">
        <w:rPr/>
        <w:t xml:space="preserve">                        </w:t>
      </w:r>
      <w:r w:rsidR="1243E178">
        <w:rPr/>
        <w:t xml:space="preserve">MOLD RCMS MUST be developed to support </w:t>
      </w:r>
      <w:r w:rsidR="1243E178">
        <w:rPr/>
        <w:t xml:space="preserve">RTOS </w:t>
      </w:r>
      <w:r w:rsidR="1243E178">
        <w:rPr/>
        <w:t>Linux</w:t>
      </w:r>
      <w:r w:rsidR="1243E178">
        <w:rPr/>
        <w:t xml:space="preserve"> with </w:t>
      </w:r>
      <w:r w:rsidR="1243E178">
        <w:rPr/>
        <w:t>pfc-firmware-sdk-G2</w:t>
      </w:r>
      <w:r w:rsidR="1243E178">
        <w:rPr/>
        <w:t xml:space="preserve"> as supported firmware</w:t>
      </w:r>
      <w:r w:rsidR="4D4A1A0D">
        <w:rPr/>
        <w:t>,</w:t>
      </w:r>
      <w:del w:author="Priyanka Yadav" w:date="2022-10-01T06:18:58.711Z" w:id="183980464">
        <w:r w:rsidDel="008622A6">
          <w:delText xml:space="preserve"> </w:delText>
        </w:r>
      </w:del>
      <w:r w:rsidR="4D4A1A0D">
        <w:rPr/>
        <w:t>must support MQTT library, OPEN SSL library, AWS library</w:t>
      </w:r>
    </w:p>
    <w:p w:rsidR="786E7155" w:rsidP="786E7155" w:rsidRDefault="786E7155" w14:paraId="7A5631A5" w14:textId="7A2CC4C4">
      <w:pPr>
        <w:pStyle w:val="Normal"/>
        <w:ind w:left="4395" w:hanging="3315"/>
        <w:rPr>
          <w:rFonts w:ascii="Calibri" w:hAnsi="Calibri" w:eastAsia="Calibri" w:cs="Calibri"/>
          <w:color w:val="000000" w:themeColor="text1" w:themeTint="FF" w:themeShade="FF"/>
          <w:sz w:val="20"/>
          <w:szCs w:val="20"/>
        </w:rPr>
      </w:pPr>
    </w:p>
    <w:p w:rsidR="00C0304D" w:rsidP="00204046" w:rsidRDefault="00C0304D" w14:paraId="18396AC9" w14:textId="6DC2632E">
      <w:pPr>
        <w:ind w:left="4395" w:hanging="3315"/>
      </w:pPr>
    </w:p>
    <w:p w:rsidR="00C0304D" w:rsidP="00204046" w:rsidRDefault="00C0304D" w14:paraId="5563C476" w14:textId="6F74BA4E">
      <w:pPr>
        <w:ind w:left="4395" w:hanging="3315"/>
      </w:pPr>
    </w:p>
    <w:p w:rsidR="00C0304D" w:rsidP="00204046" w:rsidRDefault="00C0304D" w14:paraId="6C1C4190" w14:textId="130C1BA4">
      <w:pPr>
        <w:ind w:left="4395" w:hanging="3315"/>
      </w:pPr>
    </w:p>
    <w:p w:rsidR="00C0304D" w:rsidP="00204046" w:rsidRDefault="00C0304D" w14:paraId="528D0C76" w14:textId="0823F951">
      <w:pPr>
        <w:ind w:left="4395" w:hanging="3315"/>
      </w:pPr>
    </w:p>
    <w:p w:rsidR="00C0304D" w:rsidP="00204046" w:rsidRDefault="00C0304D" w14:paraId="672041DC" w14:textId="5B8B7FEB">
      <w:pPr>
        <w:ind w:left="4395" w:hanging="3315"/>
      </w:pPr>
    </w:p>
    <w:p w:rsidR="00C0304D" w:rsidP="00204046" w:rsidRDefault="00C0304D" w14:paraId="11B742E6" w14:textId="3E8E33F1">
      <w:pPr>
        <w:ind w:left="4395" w:hanging="3315"/>
      </w:pPr>
    </w:p>
    <w:p w:rsidR="00C0304D" w:rsidP="00204046" w:rsidRDefault="00C0304D" w14:paraId="706B7BD7" w14:textId="77777777">
      <w:pPr>
        <w:ind w:left="4395" w:hanging="3315"/>
      </w:pPr>
    </w:p>
    <w:p w:rsidR="00C0304D" w:rsidP="00204046" w:rsidRDefault="00C0304D" w14:paraId="11CC8D1C" w14:textId="6F4E2CA8">
      <w:pPr>
        <w:ind w:left="4395" w:hanging="3315"/>
      </w:pPr>
    </w:p>
    <w:p w:rsidR="00C0304D" w:rsidP="00204046" w:rsidRDefault="00C0304D" w14:paraId="25141FCB" w14:textId="101484D8">
      <w:pPr>
        <w:ind w:left="4395" w:hanging="3315"/>
      </w:pPr>
    </w:p>
    <w:p w:rsidR="00C0304D" w:rsidP="00204046" w:rsidRDefault="00C0304D" w14:paraId="7E38FAA0" w14:textId="6AF3DA1D">
      <w:pPr>
        <w:ind w:left="4395" w:hanging="3315"/>
      </w:pPr>
    </w:p>
    <w:p w:rsidR="00C0304D" w:rsidP="00204046" w:rsidRDefault="00C0304D" w14:paraId="28036C78" w14:textId="2664FAA8">
      <w:pPr>
        <w:ind w:left="4395" w:hanging="3315"/>
      </w:pPr>
    </w:p>
    <w:p w:rsidRPr="004E4534" w:rsidR="00C0304D" w:rsidP="00204046" w:rsidRDefault="00C0304D" w14:paraId="0AF0C851" w14:textId="77777777">
      <w:pPr>
        <w:ind w:left="4395" w:hanging="3315"/>
      </w:pPr>
    </w:p>
    <w:p w:rsidR="006E1792" w:rsidP="00EF0364" w:rsidRDefault="006E1792" w14:paraId="3DA333A2" w14:textId="39009542">
      <w:pPr>
        <w:ind w:left="1080"/>
      </w:pPr>
    </w:p>
    <w:p w:rsidR="006E1792" w:rsidP="0076454F" w:rsidRDefault="006E1792" w14:paraId="666AE2C9" w14:textId="1EFFF741">
      <w:pPr>
        <w:pStyle w:val="Heading1"/>
        <w:numPr>
          <w:ilvl w:val="1"/>
          <w:numId w:val="1"/>
        </w:numPr>
        <w:tabs>
          <w:tab w:val="left" w:pos="1440"/>
          <w:tab w:val="left" w:pos="3420"/>
        </w:tabs>
        <w:spacing w:after="60"/>
        <w:rPr>
          <w:b/>
          <w:bCs/>
          <w:color w:val="auto"/>
          <w:sz w:val="28"/>
          <w:szCs w:val="28"/>
        </w:rPr>
      </w:pPr>
      <w:bookmarkStart w:name="_Toc826652396" w:id="104"/>
      <w:bookmarkStart w:name="_Toc1254921477" w:id="105"/>
      <w:bookmarkStart w:name="_Toc63734226" w:id="106"/>
      <w:bookmarkStart w:name="_Toc1493882115" w:id="107"/>
      <w:bookmarkStart w:name="_Toc1619416449" w:id="108"/>
      <w:bookmarkStart w:name="_Toc1487758783" w:id="109"/>
      <w:bookmarkStart w:name="_Toc681944981" w:id="110"/>
      <w:bookmarkStart w:name="_Toc1302349706" w:id="111"/>
      <w:bookmarkStart w:name="_Toc700032334" w:id="112"/>
      <w:bookmarkStart w:name="_Toc104218067" w:id="113"/>
      <w:bookmarkStart w:name="_Hlk104471133" w:id="114"/>
      <w:r w:rsidRPr="00CB2739">
        <w:rPr>
          <w:b/>
          <w:bCs/>
          <w:color w:val="auto"/>
          <w:sz w:val="28"/>
          <w:szCs w:val="28"/>
        </w:rPr>
        <w:lastRenderedPageBreak/>
        <w:t>System Overview &amp; Context Diagram</w:t>
      </w:r>
      <w:bookmarkEnd w:id="104"/>
      <w:bookmarkEnd w:id="105"/>
      <w:bookmarkEnd w:id="106"/>
      <w:bookmarkEnd w:id="107"/>
      <w:bookmarkEnd w:id="108"/>
      <w:bookmarkEnd w:id="109"/>
      <w:bookmarkEnd w:id="110"/>
      <w:bookmarkEnd w:id="111"/>
      <w:bookmarkEnd w:id="112"/>
      <w:bookmarkEnd w:id="113"/>
    </w:p>
    <w:p w:rsidRPr="00C37166" w:rsidR="001C6BAC" w:rsidP="00C37166" w:rsidRDefault="001C6BAC" w14:paraId="5CBD3454" w14:textId="77777777"/>
    <w:bookmarkEnd w:id="114"/>
    <w:p w:rsidR="006E1792" w:rsidP="006E1792" w:rsidRDefault="006E1792" w14:paraId="145DD56D" w14:textId="6ED1681F"/>
    <w:p w:rsidR="006E1792" w:rsidP="00CB2739" w:rsidRDefault="006E1792" w14:paraId="313637F8" w14:textId="77777777">
      <w:pPr>
        <w:ind w:left="780"/>
      </w:pPr>
      <w:r>
        <w:t>The broad level architecture of the MOLD is shown in the diagram below:</w:t>
      </w:r>
    </w:p>
    <w:p w:rsidR="00A22CFB" w:rsidP="0074602D" w:rsidRDefault="00A22CFB" w14:paraId="751862F8" w14:textId="77777777"/>
    <w:p w:rsidR="00A22CFB" w:rsidP="0074602D" w:rsidRDefault="00A22CFB" w14:paraId="7A9CA57E" w14:textId="77777777"/>
    <w:p w:rsidR="00A22CFB" w:rsidP="0074602D" w:rsidRDefault="00A22CFB" w14:paraId="350A4904" w14:textId="77777777"/>
    <w:p w:rsidR="00A22CFB" w:rsidP="0074602D" w:rsidRDefault="00A22CFB" w14:paraId="21A64B30" w14:textId="77777777"/>
    <w:p w:rsidR="00C0019C" w:rsidP="00C0019C" w:rsidRDefault="00C0019C" w14:paraId="726DC066" w14:textId="2993C7E6">
      <w:pPr>
        <w:ind w:left="780"/>
      </w:pPr>
    </w:p>
    <w:tbl>
      <w:tblPr>
        <w:tblpPr w:leftFromText="180" w:rightFromText="180" w:vertAnchor="text" w:horzAnchor="page" w:tblpX="5033" w:tblpY="3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672"/>
      </w:tblGrid>
      <w:tr w:rsidR="00C0019C" w:rsidTr="0318BDE5" w14:paraId="5C531F25" w14:textId="77777777">
        <w:trPr>
          <w:trHeight w:val="2813"/>
        </w:trPr>
        <w:tc>
          <w:tcPr>
            <w:tcW w:w="5672" w:type="dxa"/>
            <w:tcMar/>
          </w:tcPr>
          <w:p w:rsidRPr="00DF66F6" w:rsidR="00C0019C" w:rsidP="00C230B2" w:rsidRDefault="00C0019C" w14:paraId="777AEE81" w14:textId="77777777">
            <w:pPr>
              <w:jc w:val="center"/>
              <w:rPr>
                <w:b/>
                <w:bCs/>
                <w:sz w:val="10"/>
                <w:szCs w:val="10"/>
              </w:rPr>
            </w:pPr>
            <w:commentRangeStart w:id="115"/>
            <w:r>
              <w:t xml:space="preserve">                                                        </w:t>
            </w:r>
          </w:p>
          <w:p w:rsidR="00C0019C" w:rsidP="00C230B2" w:rsidRDefault="00C0019C" w14:paraId="421CC8F8" w14:textId="77777777">
            <w:r>
              <w:t xml:space="preserve">                                                                                                  </w:t>
            </w:r>
          </w:p>
          <w:p w:rsidR="00C0019C" w:rsidP="00C230B2" w:rsidRDefault="00C0019C" w14:paraId="6556A08B" w14:textId="77777777">
            <w:pPr>
              <w:rPr>
                <w:noProof/>
              </w:rPr>
            </w:pPr>
            <w:r>
              <w:rPr>
                <w:noProof/>
              </w:rPr>
              <mc:AlternateContent>
                <mc:Choice Requires="wps">
                  <w:drawing>
                    <wp:anchor distT="0" distB="0" distL="114300" distR="114300" simplePos="0" relativeHeight="251660290" behindDoc="0" locked="0" layoutInCell="1" allowOverlap="1" wp14:anchorId="1B1778CA" wp14:editId="6E819F2B">
                      <wp:simplePos x="0" y="0"/>
                      <wp:positionH relativeFrom="column">
                        <wp:posOffset>2457450</wp:posOffset>
                      </wp:positionH>
                      <wp:positionV relativeFrom="paragraph">
                        <wp:posOffset>26670</wp:posOffset>
                      </wp:positionV>
                      <wp:extent cx="981075" cy="1057275"/>
                      <wp:effectExtent l="0" t="0" r="28575" b="28575"/>
                      <wp:wrapSquare wrapText="bothSides"/>
                      <wp:docPr id="11" name="Rectangle 11"/>
                      <wp:cNvGraphicFramePr/>
                      <a:graphic xmlns:a="http://schemas.openxmlformats.org/drawingml/2006/main">
                        <a:graphicData uri="http://schemas.microsoft.com/office/word/2010/wordprocessingShape">
                          <wps:wsp>
                            <wps:cNvSpPr/>
                            <wps:spPr>
                              <a:xfrm>
                                <a:off x="0" y="0"/>
                                <a:ext cx="981075" cy="1057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019C" w:rsidP="00C0019C" w:rsidRDefault="00C0019C" w14:paraId="2AEEE1AB" w14:textId="77777777">
                                  <w:pPr>
                                    <w:jc w:val="center"/>
                                  </w:pPr>
                                  <w:r>
                                    <w:t>MOLD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9C46E75">
                    <v:rect id="Rectangle 11" style="position:absolute;left:0;text-align:left;margin-left:193.5pt;margin-top:2.1pt;width:77.25pt;height:83.2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13]" strokeweight="1pt" w14:anchorId="1B1778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">
                      <v:textbox>
                        <w:txbxContent>
                          <w:p w:rsidR="00C0019C" w:rsidP="00C0019C" w:rsidRDefault="00C0019C" w14:paraId="785BF068" w14:textId="77777777">
                            <w:pPr>
                              <w:jc w:val="center"/>
                            </w:pPr>
                            <w:r>
                              <w:t>MOLD Machine</w:t>
                            </w:r>
                          </w:p>
                        </w:txbxContent>
                      </v:textbox>
                      <w10:wrap type="square"/>
                    </v:rect>
                  </w:pict>
                </mc:Fallback>
              </mc:AlternateContent>
            </w:r>
            <w:r>
              <w:rPr>
                <w:noProof/>
              </w:rPr>
              <mc:AlternateContent>
                <mc:Choice Requires="wps">
                  <w:drawing>
                    <wp:anchor distT="0" distB="0" distL="114300" distR="114300" simplePos="0" relativeHeight="251670530" behindDoc="0" locked="0" layoutInCell="1" allowOverlap="1" wp14:anchorId="7DC420E4" wp14:editId="682EB6CC">
                      <wp:simplePos x="0" y="0"/>
                      <wp:positionH relativeFrom="column">
                        <wp:posOffset>2171700</wp:posOffset>
                      </wp:positionH>
                      <wp:positionV relativeFrom="paragraph">
                        <wp:posOffset>26670</wp:posOffset>
                      </wp:positionV>
                      <wp:extent cx="276225" cy="1057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7622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346935" w:rsidR="00C0019C" w:rsidP="00C0019C" w:rsidRDefault="00C0019C" w14:paraId="2954341D" w14:textId="77777777">
                                  <w:pPr>
                                    <w:jc w:val="center"/>
                                    <w:rPr>
                                      <w:sz w:val="18"/>
                                      <w:szCs w:val="18"/>
                                      <w:lang w:val="en-IN"/>
                                    </w:rPr>
                                  </w:pPr>
                                  <w:r w:rsidRPr="00346935">
                                    <w:rPr>
                                      <w:sz w:val="18"/>
                                      <w:szCs w:val="18"/>
                                      <w:lang w:val="en-IN"/>
                                    </w:rPr>
                                    <w:t>sensor</w:t>
                                  </w:r>
                                  <w:r>
                                    <w:rPr>
                                      <w:sz w:val="18"/>
                                      <w:szCs w:val="18"/>
                                      <w:lang w:val="en-I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2C9D3A7B">
                    <v:rect id="Rectangle 4" style="position:absolute;left:0;text-align:left;margin-left:171pt;margin-top:2.1pt;width:21.75pt;height:83.25pt;z-index:25167053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7" fillcolor="white [3201]" strokecolor="#70ad47 [3209]" strokeweight="1pt" w14:anchorId="7DC420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">
                      <v:textbox>
                        <w:txbxContent>
                          <w:p w:rsidRPr="00346935" w:rsidR="00C0019C" w:rsidP="00C0019C" w:rsidRDefault="00C0019C" w14:paraId="682FDA15" w14:textId="77777777">
                            <w:pPr>
                              <w:jc w:val="center"/>
                              <w:rPr>
                                <w:sz w:val="18"/>
                                <w:szCs w:val="18"/>
                                <w:lang w:val="en-IN"/>
                              </w:rPr>
                            </w:pPr>
                            <w:r w:rsidRPr="00346935">
                              <w:rPr>
                                <w:sz w:val="18"/>
                                <w:szCs w:val="18"/>
                                <w:lang w:val="en-IN"/>
                              </w:rPr>
                              <w:t>sensor</w:t>
                            </w:r>
                            <w:r>
                              <w:rPr>
                                <w:sz w:val="18"/>
                                <w:szCs w:val="18"/>
                                <w:lang w:val="en-IN"/>
                              </w:rPr>
                              <w:t>s</w:t>
                            </w:r>
                          </w:p>
                        </w:txbxContent>
                      </v:textbox>
                    </v:rect>
                  </w:pict>
                </mc:Fallback>
              </mc:AlternateContent>
            </w:r>
            <w:r>
              <w:rPr>
                <w:noProof/>
              </w:rPr>
              <mc:AlternateContent>
                <mc:Choice Requires="wps">
                  <w:drawing>
                    <wp:anchor distT="0" distB="0" distL="114300" distR="114300" simplePos="0" relativeHeight="251663362" behindDoc="0" locked="0" layoutInCell="1" allowOverlap="1" wp14:anchorId="6327A692" wp14:editId="032E0F8D">
                      <wp:simplePos x="0" y="0"/>
                      <wp:positionH relativeFrom="column">
                        <wp:posOffset>-28575</wp:posOffset>
                      </wp:positionH>
                      <wp:positionV relativeFrom="paragraph">
                        <wp:posOffset>112395</wp:posOffset>
                      </wp:positionV>
                      <wp:extent cx="762000" cy="704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762000" cy="704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Pr="00DF66F6" w:rsidR="00C0019C" w:rsidP="00C0019C" w:rsidRDefault="00C0019C" w14:paraId="1E6011F5" w14:textId="77777777">
                                  <w:pPr>
                                    <w:jc w:val="center"/>
                                    <w:rPr>
                                      <w:b/>
                                      <w:bCs/>
                                      <w:sz w:val="18"/>
                                      <w:szCs w:val="18"/>
                                    </w:rPr>
                                  </w:pPr>
                                  <w:r w:rsidRPr="00DF66F6">
                                    <w:rPr>
                                      <w:b/>
                                      <w:bCs/>
                                      <w:sz w:val="18"/>
                                      <w:szCs w:val="18"/>
                                    </w:rPr>
                                    <w:t>Wago PFC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C830C18">
                    <v:rect id="Rectangle 9" style="position:absolute;left:0;text-align:left;margin-left:-2.25pt;margin-top:8.85pt;width:60pt;height:55.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white [3212]" strokecolor="#1f4d78 [1604]" strokeweight="1pt" w14:anchorId="6327A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">
                      <v:textbox>
                        <w:txbxContent>
                          <w:p w:rsidRPr="00DF66F6" w:rsidR="00C0019C" w:rsidP="00C0019C" w:rsidRDefault="00C0019C" w14:paraId="32C4C589" w14:textId="77777777">
                            <w:pPr>
                              <w:jc w:val="center"/>
                              <w:rPr>
                                <w:b/>
                                <w:bCs/>
                                <w:sz w:val="18"/>
                                <w:szCs w:val="18"/>
                              </w:rPr>
                            </w:pPr>
                            <w:r w:rsidRPr="00DF66F6">
                              <w:rPr>
                                <w:b/>
                                <w:bCs/>
                                <w:sz w:val="18"/>
                                <w:szCs w:val="18"/>
                              </w:rPr>
                              <w:t>Wago PFC</w:t>
                            </w:r>
                          </w:p>
                        </w:txbxContent>
                      </v:textbox>
                    </v:rect>
                  </w:pict>
                </mc:Fallback>
              </mc:AlternateContent>
            </w:r>
            <w:r>
              <w:rPr>
                <w:noProof/>
              </w:rPr>
              <mc:AlternateContent>
                <mc:Choice Requires="wps">
                  <w:drawing>
                    <wp:anchor distT="0" distB="0" distL="114300" distR="114300" simplePos="0" relativeHeight="251662338" behindDoc="0" locked="0" layoutInCell="1" allowOverlap="1" wp14:anchorId="191745E7" wp14:editId="2CE172CF">
                      <wp:simplePos x="0" y="0"/>
                      <wp:positionH relativeFrom="column">
                        <wp:posOffset>752475</wp:posOffset>
                      </wp:positionH>
                      <wp:positionV relativeFrom="paragraph">
                        <wp:posOffset>112395</wp:posOffset>
                      </wp:positionV>
                      <wp:extent cx="495300" cy="704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95300" cy="704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DF66F6" w:rsidR="00C0019C" w:rsidP="00C0019C" w:rsidRDefault="00C0019C" w14:paraId="669D9A2D" w14:textId="77777777">
                                  <w:pPr>
                                    <w:jc w:val="center"/>
                                    <w:rPr>
                                      <w:b/>
                                      <w:bCs/>
                                      <w:sz w:val="10"/>
                                      <w:szCs w:val="10"/>
                                    </w:rPr>
                                  </w:pPr>
                                  <w:r w:rsidRPr="00DF66F6">
                                    <w:rPr>
                                      <w:b/>
                                      <w:bCs/>
                                      <w:sz w:val="10"/>
                                      <w:szCs w:val="10"/>
                                    </w:rPr>
                                    <w:t>I</w:t>
                                  </w:r>
                                  <w:r w:rsidRPr="00346935">
                                    <w:rPr>
                                      <w:b/>
                                      <w:bCs/>
                                      <w:sz w:val="16"/>
                                      <w:szCs w:val="16"/>
                                    </w:rPr>
                                    <w:t>nput</w:t>
                                  </w:r>
                                  <w:r w:rsidRPr="00DF66F6">
                                    <w:rPr>
                                      <w:b/>
                                      <w:bCs/>
                                      <w:sz w:val="10"/>
                                      <w:szCs w:val="10"/>
                                    </w:rPr>
                                    <w:t xml:space="preserve"> </w:t>
                                  </w:r>
                                </w:p>
                                <w:p w:rsidRPr="00346935" w:rsidR="00C0019C" w:rsidP="00C0019C" w:rsidRDefault="00C0019C" w14:paraId="473096B3" w14:textId="77777777">
                                  <w:pPr>
                                    <w:jc w:val="center"/>
                                    <w:rPr>
                                      <w:b/>
                                      <w:bCs/>
                                      <w:sz w:val="12"/>
                                      <w:szCs w:val="12"/>
                                    </w:rPr>
                                  </w:pPr>
                                  <w:r w:rsidRPr="00346935">
                                    <w:rPr>
                                      <w:b/>
                                      <w:bCs/>
                                      <w:sz w:val="16"/>
                                      <w:szCs w:val="16"/>
                                    </w:rPr>
                                    <w:t>Module</w:t>
                                  </w:r>
                                  <w:r w:rsidRPr="00346935">
                                    <w:rPr>
                                      <w:noProof/>
                                      <w:sz w:val="22"/>
                                      <w:szCs w:val="22"/>
                                    </w:rPr>
                                    <w:t xml:space="preserve">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B9422FD">
                    <v:rect id="Rectangle 5" style="position:absolute;left:0;text-align:left;margin-left:59.25pt;margin-top:8.85pt;width:39pt;height:55.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ed="f" strokecolor="black [3213]" strokeweight="1pt" w14:anchorId="191745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">
                      <v:textbox style="layout-flow:vertical;mso-layout-flow-alt:bottom-to-top">
                        <w:txbxContent>
                          <w:p w:rsidRPr="00DF66F6" w:rsidR="00C0019C" w:rsidP="00C0019C" w:rsidRDefault="00C0019C" w14:paraId="78BA765E" w14:textId="77777777">
                            <w:pPr>
                              <w:jc w:val="center"/>
                              <w:rPr>
                                <w:b/>
                                <w:bCs/>
                                <w:sz w:val="10"/>
                                <w:szCs w:val="10"/>
                              </w:rPr>
                            </w:pPr>
                            <w:r w:rsidRPr="00DF66F6">
                              <w:rPr>
                                <w:b/>
                                <w:bCs/>
                                <w:sz w:val="10"/>
                                <w:szCs w:val="10"/>
                              </w:rPr>
                              <w:t>I</w:t>
                            </w:r>
                            <w:r w:rsidRPr="00346935">
                              <w:rPr>
                                <w:b/>
                                <w:bCs/>
                                <w:sz w:val="16"/>
                                <w:szCs w:val="16"/>
                              </w:rPr>
                              <w:t>nput</w:t>
                            </w:r>
                            <w:r w:rsidRPr="00DF66F6">
                              <w:rPr>
                                <w:b/>
                                <w:bCs/>
                                <w:sz w:val="10"/>
                                <w:szCs w:val="10"/>
                              </w:rPr>
                              <w:t xml:space="preserve"> </w:t>
                            </w:r>
                          </w:p>
                          <w:p w:rsidRPr="00346935" w:rsidR="00C0019C" w:rsidP="00C0019C" w:rsidRDefault="00C0019C" w14:paraId="34676330" w14:textId="77777777">
                            <w:pPr>
                              <w:jc w:val="center"/>
                              <w:rPr>
                                <w:b/>
                                <w:bCs/>
                                <w:sz w:val="12"/>
                                <w:szCs w:val="12"/>
                              </w:rPr>
                            </w:pPr>
                            <w:r w:rsidRPr="00346935">
                              <w:rPr>
                                <w:b/>
                                <w:bCs/>
                                <w:sz w:val="16"/>
                                <w:szCs w:val="16"/>
                              </w:rPr>
                              <w:t>Module</w:t>
                            </w:r>
                            <w:r w:rsidRPr="00346935">
                              <w:rPr>
                                <w:noProof/>
                                <w:sz w:val="22"/>
                                <w:szCs w:val="22"/>
                              </w:rPr>
                              <w:t xml:space="preserve"> </w:t>
                            </w:r>
                          </w:p>
                        </w:txbxContent>
                      </v:textbox>
                    </v:rect>
                  </w:pict>
                </mc:Fallback>
              </mc:AlternateContent>
            </w:r>
          </w:p>
          <w:p w:rsidR="00C0019C" w:rsidP="00C230B2" w:rsidRDefault="00C0019C" w14:paraId="4759D527" w14:textId="75257907">
            <w:r>
              <w:rPr>
                <w:noProof/>
              </w:rPr>
              <mc:AlternateContent>
                <mc:Choice Requires="wps">
                  <w:drawing>
                    <wp:anchor distT="0" distB="0" distL="114300" distR="114300" simplePos="0" relativeHeight="251671554" behindDoc="0" locked="0" layoutInCell="1" allowOverlap="1" wp14:anchorId="59BC676B" wp14:editId="2C6CCFFD">
                      <wp:simplePos x="0" y="0"/>
                      <wp:positionH relativeFrom="column">
                        <wp:posOffset>-24145</wp:posOffset>
                      </wp:positionH>
                      <wp:positionV relativeFrom="paragraph">
                        <wp:posOffset>690334</wp:posOffset>
                      </wp:positionV>
                      <wp:extent cx="1307805" cy="276446"/>
                      <wp:effectExtent l="0" t="0" r="26035" b="28575"/>
                      <wp:wrapNone/>
                      <wp:docPr id="7" name="Rectangle 7"/>
                      <wp:cNvGraphicFramePr/>
                      <a:graphic xmlns:a="http://schemas.openxmlformats.org/drawingml/2006/main">
                        <a:graphicData uri="http://schemas.microsoft.com/office/word/2010/wordprocessingShape">
                          <wps:wsp>
                            <wps:cNvSpPr/>
                            <wps:spPr>
                              <a:xfrm>
                                <a:off x="0" y="0"/>
                                <a:ext cx="1307805" cy="276446"/>
                              </a:xfrm>
                              <a:prstGeom prst="rect">
                                <a:avLst/>
                              </a:prstGeom>
                            </wps:spPr>
                            <wps:style>
                              <a:lnRef idx="2">
                                <a:schemeClr val="accent6"/>
                              </a:lnRef>
                              <a:fillRef idx="1">
                                <a:schemeClr val="lt1"/>
                              </a:fillRef>
                              <a:effectRef idx="0">
                                <a:schemeClr val="accent6"/>
                              </a:effectRef>
                              <a:fontRef idx="minor">
                                <a:schemeClr val="dk1"/>
                              </a:fontRef>
                            </wps:style>
                            <wps:txbx>
                              <w:txbxContent>
                                <w:p w:rsidRPr="00CE3258" w:rsidR="00C0019C" w:rsidP="00CE3258" w:rsidRDefault="00C0019C" w14:paraId="62748DB2" w14:textId="60344DA4">
                                  <w:pPr>
                                    <w:jc w:val="center"/>
                                    <w:rPr>
                                      <w:lang w:val="en-IN"/>
                                    </w:rPr>
                                  </w:pPr>
                                  <w:r>
                                    <w:rPr>
                                      <w:lang w:val="en-IN"/>
                                    </w:rPr>
                                    <w:t>Battery 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44CD054">
                    <v:rect id="Rectangle 7" style="position:absolute;left:0;text-align:left;margin-left:-1.9pt;margin-top:54.35pt;width:103pt;height:21.75pt;z-index:251671554;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white [3201]" strokecolor="#70ad47 [3209]" strokeweight="1pt" w14:anchorId="59BC67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">
                      <v:textbox>
                        <w:txbxContent>
                          <w:p w:rsidRPr="00CE3258" w:rsidR="00C0019C" w:rsidP="00CE3258" w:rsidRDefault="00C0019C" w14:paraId="40FDB5AF" w14:textId="60344DA4">
                            <w:pPr>
                              <w:jc w:val="center"/>
                              <w:rPr>
                                <w:lang w:val="en-IN"/>
                              </w:rPr>
                            </w:pPr>
                            <w:r>
                              <w:rPr>
                                <w:lang w:val="en-IN"/>
                              </w:rPr>
                              <w:t>Battery backup</w:t>
                            </w:r>
                          </w:p>
                        </w:txbxContent>
                      </v:textbox>
                    </v:rect>
                  </w:pict>
                </mc:Fallback>
              </mc:AlternateContent>
            </w:r>
            <w:r>
              <w:rPr>
                <w:noProof/>
              </w:rPr>
              <mc:AlternateContent>
                <mc:Choice Requires="wps">
                  <w:drawing>
                    <wp:anchor distT="0" distB="0" distL="114300" distR="114300" simplePos="0" relativeHeight="251665410" behindDoc="0" locked="0" layoutInCell="1" allowOverlap="1" wp14:anchorId="5FFE290B" wp14:editId="34796D87">
                      <wp:simplePos x="0" y="0"/>
                      <wp:positionH relativeFrom="column">
                        <wp:posOffset>1254125</wp:posOffset>
                      </wp:positionH>
                      <wp:positionV relativeFrom="paragraph">
                        <wp:posOffset>102235</wp:posOffset>
                      </wp:positionV>
                      <wp:extent cx="859155" cy="8890"/>
                      <wp:effectExtent l="38100" t="76200" r="17145" b="86360"/>
                      <wp:wrapNone/>
                      <wp:docPr id="13" name="Straight Arrow Connector 13"/>
                      <wp:cNvGraphicFramePr/>
                      <a:graphic xmlns:a="http://schemas.openxmlformats.org/drawingml/2006/main">
                        <a:graphicData uri="http://schemas.microsoft.com/office/word/2010/wordprocessingShape">
                          <wps:wsp>
                            <wps:cNvCnPr/>
                            <wps:spPr>
                              <a:xfrm flipV="1">
                                <a:off x="0" y="0"/>
                                <a:ext cx="859155" cy="88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51B600B">
                    <v:shapetype id="_x0000_t32" coordsize="21600,21600" o:oned="t" filled="f" o:spt="32" path="m,l21600,21600e" w14:anchorId="29BEACA8">
                      <v:path fillok="f" arrowok="t" o:connecttype="none"/>
                      <o:lock v:ext="edit" shapetype="t"/>
                    </v:shapetype>
                    <v:shape id="Straight Arrow Connector 13" style="position:absolute;margin-left:98.75pt;margin-top:8.05pt;width:67.65pt;height:.7pt;flip:y;z-index:2516654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">
                      <v:stroke joinstyle="miter" startarrow="block" endarrow="block"/>
                    </v:shape>
                  </w:pict>
                </mc:Fallback>
              </mc:AlternateContent>
            </w:r>
            <w:r>
              <w:rPr>
                <w:noProof/>
              </w:rPr>
              <mc:AlternateContent>
                <mc:Choice Requires="wps">
                  <w:drawing>
                    <wp:anchor distT="0" distB="0" distL="114300" distR="114300" simplePos="0" relativeHeight="251668482" behindDoc="0" locked="0" layoutInCell="1" allowOverlap="1" wp14:anchorId="316BA86A" wp14:editId="0A28B238">
                      <wp:simplePos x="0" y="0"/>
                      <wp:positionH relativeFrom="column">
                        <wp:posOffset>1265555</wp:posOffset>
                      </wp:positionH>
                      <wp:positionV relativeFrom="paragraph">
                        <wp:posOffset>373380</wp:posOffset>
                      </wp:positionV>
                      <wp:extent cx="859155" cy="8890"/>
                      <wp:effectExtent l="38100" t="76200" r="17145" b="86360"/>
                      <wp:wrapNone/>
                      <wp:docPr id="21" name="Straight Arrow Connector 21"/>
                      <wp:cNvGraphicFramePr/>
                      <a:graphic xmlns:a="http://schemas.openxmlformats.org/drawingml/2006/main">
                        <a:graphicData uri="http://schemas.microsoft.com/office/word/2010/wordprocessingShape">
                          <wps:wsp>
                            <wps:cNvCnPr/>
                            <wps:spPr>
                              <a:xfrm flipV="1">
                                <a:off x="0" y="0"/>
                                <a:ext cx="859155" cy="88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73453E6">
                    <v:shape id="Straight Arrow Connector 21" style="position:absolute;margin-left:99.65pt;margin-top:29.4pt;width:67.65pt;height:.7pt;flip:y;z-index:2516684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" w14:anchorId="0461E340">
                      <v:stroke joinstyle="miter" startarrow="block" endarrow="block"/>
                    </v:shape>
                  </w:pict>
                </mc:Fallback>
              </mc:AlternateContent>
            </w:r>
            <w:r>
              <w:rPr>
                <w:noProof/>
              </w:rPr>
              <mc:AlternateContent>
                <mc:Choice Requires="wps">
                  <w:drawing>
                    <wp:anchor distT="0" distB="0" distL="114300" distR="114300" simplePos="0" relativeHeight="251669506" behindDoc="0" locked="0" layoutInCell="1" allowOverlap="1" wp14:anchorId="5649BB4D" wp14:editId="65A35236">
                      <wp:simplePos x="0" y="0"/>
                      <wp:positionH relativeFrom="column">
                        <wp:posOffset>1265555</wp:posOffset>
                      </wp:positionH>
                      <wp:positionV relativeFrom="paragraph">
                        <wp:posOffset>515620</wp:posOffset>
                      </wp:positionV>
                      <wp:extent cx="859155" cy="8890"/>
                      <wp:effectExtent l="38100" t="76200" r="17145" b="86360"/>
                      <wp:wrapNone/>
                      <wp:docPr id="22" name="Straight Arrow Connector 22"/>
                      <wp:cNvGraphicFramePr/>
                      <a:graphic xmlns:a="http://schemas.openxmlformats.org/drawingml/2006/main">
                        <a:graphicData uri="http://schemas.microsoft.com/office/word/2010/wordprocessingShape">
                          <wps:wsp>
                            <wps:cNvCnPr/>
                            <wps:spPr>
                              <a:xfrm flipV="1">
                                <a:off x="0" y="0"/>
                                <a:ext cx="859155" cy="88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C55135C">
                    <v:shape id="Straight Arrow Connector 22" style="position:absolute;margin-left:99.65pt;margin-top:40.6pt;width:67.65pt;height:.7pt;flip:y;z-index:251669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" w14:anchorId="36F2BB7C">
                      <v:stroke joinstyle="miter" startarrow="block" endarrow="block"/>
                    </v:shape>
                  </w:pict>
                </mc:Fallback>
              </mc:AlternateContent>
            </w:r>
            <w:r>
              <w:rPr>
                <w:noProof/>
              </w:rPr>
              <mc:AlternateContent>
                <mc:Choice Requires="wps">
                  <w:drawing>
                    <wp:anchor distT="0" distB="0" distL="114300" distR="114300" simplePos="0" relativeHeight="251667458" behindDoc="0" locked="0" layoutInCell="1" allowOverlap="1" wp14:anchorId="4595C845" wp14:editId="1E30D310">
                      <wp:simplePos x="0" y="0"/>
                      <wp:positionH relativeFrom="column">
                        <wp:posOffset>1260475</wp:posOffset>
                      </wp:positionH>
                      <wp:positionV relativeFrom="paragraph">
                        <wp:posOffset>227330</wp:posOffset>
                      </wp:positionV>
                      <wp:extent cx="859155" cy="8890"/>
                      <wp:effectExtent l="38100" t="76200" r="17145" b="86360"/>
                      <wp:wrapNone/>
                      <wp:docPr id="20" name="Straight Arrow Connector 20"/>
                      <wp:cNvGraphicFramePr/>
                      <a:graphic xmlns:a="http://schemas.openxmlformats.org/drawingml/2006/main">
                        <a:graphicData uri="http://schemas.microsoft.com/office/word/2010/wordprocessingShape">
                          <wps:wsp>
                            <wps:cNvCnPr/>
                            <wps:spPr>
                              <a:xfrm flipV="1">
                                <a:off x="0" y="0"/>
                                <a:ext cx="859155" cy="88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797E631">
                    <v:shape id="Straight Arrow Connector 20" style="position:absolute;margin-left:99.25pt;margin-top:17.9pt;width:67.65pt;height:.7pt;flip:y;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" w14:anchorId="7CE9BB03">
                      <v:stroke joinstyle="miter" startarrow="block" endarrow="block"/>
                    </v:shape>
                  </w:pict>
                </mc:Fallback>
              </mc:AlternateContent>
            </w:r>
            <w:r>
              <w:rPr>
                <w:noProof/>
              </w:rPr>
              <mc:AlternateContent>
                <mc:Choice Requires="wps">
                  <w:drawing>
                    <wp:anchor distT="0" distB="0" distL="114300" distR="114300" simplePos="0" relativeHeight="251661314" behindDoc="0" locked="0" layoutInCell="1" allowOverlap="1" wp14:anchorId="3C8E4851" wp14:editId="2279C060">
                      <wp:simplePos x="0" y="0"/>
                      <wp:positionH relativeFrom="column">
                        <wp:posOffset>491148</wp:posOffset>
                      </wp:positionH>
                      <wp:positionV relativeFrom="paragraph">
                        <wp:posOffset>721555</wp:posOffset>
                      </wp:positionV>
                      <wp:extent cx="0" cy="23447"/>
                      <wp:effectExtent l="0" t="0" r="38100" b="34290"/>
                      <wp:wrapNone/>
                      <wp:docPr id="8" name="Straight Connector 8"/>
                      <wp:cNvGraphicFramePr/>
                      <a:graphic xmlns:a="http://schemas.openxmlformats.org/drawingml/2006/main">
                        <a:graphicData uri="http://schemas.microsoft.com/office/word/2010/wordprocessingShape">
                          <wps:wsp>
                            <wps:cNvCnPr/>
                            <wps:spPr>
                              <a:xfrm>
                                <a:off x="0" y="0"/>
                                <a:ext cx="0" cy="23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DF28F6D">
                    <v:line id="Straight Connector 8" style="position:absolute;z-index:25166131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8.65pt,56.8pt" to="38.65pt,58.65pt" w14:anchorId="4FA971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">
                      <v:stroke joinstyle="miter"/>
                    </v:line>
                  </w:pict>
                </mc:Fallback>
              </mc:AlternateContent>
            </w:r>
            <w:r w:rsidR="00C0019C">
              <w:rPr>
                <w:noProof/>
              </w:rPr>
              <w:t xml:space="preserve">       </w:t>
            </w:r>
            <w:ins w:author="Priyanka Yadav" w:date="2022-11-08T10:01:55.526Z" w:id="904067653">
              <w:r w:rsidR="16F26CEA">
                <w:rPr>
                  <w:noProof/>
                </w:rPr>
                <w:t xml:space="preserve">+69+69</w:t>
              </w:r>
            </w:ins>
          </w:p>
        </w:tc>
      </w:tr>
    </w:tbl>
    <w:p w:rsidR="0318BDE5" w:rsidRDefault="0318BDE5" w14:paraId="05C04892" w14:textId="161C8436"/>
    <w:p w:rsidR="00C0019C" w:rsidP="00C0019C" w:rsidRDefault="00C0019C" w14:paraId="7BDEB072" w14:textId="77777777">
      <w:pPr>
        <w:ind w:left="780"/>
      </w:pPr>
      <w:r>
        <w:rPr>
          <w:noProof/>
        </w:rPr>
        <mc:AlternateContent>
          <mc:Choice Requires="wps">
            <w:drawing>
              <wp:anchor distT="0" distB="0" distL="114300" distR="114300" simplePos="0" relativeHeight="251666434" behindDoc="0" locked="0" layoutInCell="1" allowOverlap="1" wp14:anchorId="7666C115" wp14:editId="5F0A2ADA">
                <wp:simplePos x="0" y="0"/>
                <wp:positionH relativeFrom="column">
                  <wp:posOffset>390525</wp:posOffset>
                </wp:positionH>
                <wp:positionV relativeFrom="paragraph">
                  <wp:posOffset>52070</wp:posOffset>
                </wp:positionV>
                <wp:extent cx="1068070" cy="1762125"/>
                <wp:effectExtent l="0" t="0" r="17780" b="28575"/>
                <wp:wrapSquare wrapText="bothSides"/>
                <wp:docPr id="14" name="Rectangle 14"/>
                <wp:cNvGraphicFramePr/>
                <a:graphic xmlns:a="http://schemas.openxmlformats.org/drawingml/2006/main">
                  <a:graphicData uri="http://schemas.microsoft.com/office/word/2010/wordprocessingShape">
                    <wps:wsp>
                      <wps:cNvSpPr/>
                      <wps:spPr>
                        <a:xfrm>
                          <a:off x="0" y="0"/>
                          <a:ext cx="1068070" cy="1762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Pr="00EF0364" w:rsidR="00C0019C" w:rsidP="00C0019C" w:rsidRDefault="00C0019C" w14:paraId="0AB5904E" w14:textId="77777777">
                            <w:pPr>
                              <w:jc w:val="center"/>
                              <w:rPr>
                                <w:sz w:val="28"/>
                                <w:szCs w:val="28"/>
                              </w:rPr>
                            </w:pPr>
                            <w:r>
                              <w:rPr>
                                <w:sz w:val="28"/>
                                <w:szCs w:val="28"/>
                              </w:rPr>
                              <w:t xml:space="preserve">AWS </w:t>
                            </w:r>
                            <w:r w:rsidRPr="00EF0364">
                              <w:rPr>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0099AB3">
              <v:rect id="Rectangle 14" style="position:absolute;left:0;text-align:left;margin-left:30.75pt;margin-top:4.1pt;width:84.1pt;height:138.75pt;z-index:2516664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white [3201]" strokecolor="black [3213]" strokeweight="1pt" w14:anchorId="7666C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">
                <v:textbox>
                  <w:txbxContent>
                    <w:p w:rsidRPr="00EF0364" w:rsidR="00C0019C" w:rsidP="00C0019C" w:rsidRDefault="00C0019C" w14:paraId="79E85008" w14:textId="77777777">
                      <w:pPr>
                        <w:jc w:val="center"/>
                        <w:rPr>
                          <w:sz w:val="28"/>
                          <w:szCs w:val="28"/>
                        </w:rPr>
                      </w:pPr>
                      <w:r>
                        <w:rPr>
                          <w:sz w:val="28"/>
                          <w:szCs w:val="28"/>
                        </w:rPr>
                        <w:t xml:space="preserve">AWS </w:t>
                      </w:r>
                      <w:r w:rsidRPr="00EF0364">
                        <w:rPr>
                          <w:sz w:val="28"/>
                          <w:szCs w:val="28"/>
                        </w:rPr>
                        <w:t>Server</w:t>
                      </w:r>
                    </w:p>
                  </w:txbxContent>
                </v:textbox>
                <w10:wrap type="square"/>
              </v:rect>
            </w:pict>
          </mc:Fallback>
        </mc:AlternateContent>
      </w:r>
    </w:p>
    <w:p w:rsidR="00C0019C" w:rsidP="00C0019C" w:rsidRDefault="00C0019C" w14:paraId="2923F5BC" w14:textId="77777777">
      <w:pPr>
        <w:ind w:left="1500" w:firstLine="660"/>
      </w:pPr>
    </w:p>
    <w:p w:rsidR="00C0019C" w:rsidP="00C0019C" w:rsidRDefault="00C0019C" w14:paraId="6396EB8F" w14:textId="35B4F0CF">
      <w:pPr>
        <w:ind w:left="1500" w:firstLine="660"/>
      </w:pPr>
    </w:p>
    <w:p w:rsidR="00C0019C" w:rsidP="00C0019C" w:rsidRDefault="00C0019C" w14:paraId="2FD7CAFB" w14:textId="01C539F7">
      <w:pPr>
        <w:ind w:left="1500" w:firstLine="660"/>
      </w:pPr>
    </w:p>
    <w:p w:rsidR="00C0019C" w:rsidP="00C0019C" w:rsidRDefault="00C0019C" w14:paraId="0492C698" w14:textId="7E8E473F">
      <w:pPr>
        <w:ind w:left="1500" w:firstLine="660"/>
      </w:pPr>
    </w:p>
    <w:p w:rsidR="00C0019C" w:rsidP="00C0019C" w:rsidRDefault="00C0019C" w14:paraId="0DD96CAB" w14:textId="33502B75">
      <w:pPr>
        <w:ind w:left="1500" w:firstLine="660"/>
      </w:pPr>
      <w:r>
        <w:rPr>
          <w:noProof/>
        </w:rPr>
        <mc:AlternateContent>
          <mc:Choice Requires="wps">
            <w:drawing>
              <wp:anchor distT="0" distB="0" distL="114300" distR="114300" simplePos="0" relativeHeight="251672578" behindDoc="0" locked="0" layoutInCell="1" allowOverlap="1" wp14:anchorId="5936E7E4" wp14:editId="37596371">
                <wp:simplePos x="0" y="0"/>
                <wp:positionH relativeFrom="column">
                  <wp:posOffset>1498600</wp:posOffset>
                </wp:positionH>
                <wp:positionV relativeFrom="paragraph">
                  <wp:posOffset>122850</wp:posOffset>
                </wp:positionV>
                <wp:extent cx="701675" cy="446405"/>
                <wp:effectExtent l="19050" t="19050" r="22225" b="29845"/>
                <wp:wrapNone/>
                <wp:docPr id="12" name="Arrow: Left 12"/>
                <wp:cNvGraphicFramePr/>
                <a:graphic xmlns:a="http://schemas.openxmlformats.org/drawingml/2006/main">
                  <a:graphicData uri="http://schemas.microsoft.com/office/word/2010/wordprocessingShape">
                    <wps:wsp>
                      <wps:cNvSpPr/>
                      <wps:spPr>
                        <a:xfrm>
                          <a:off x="0" y="0"/>
                          <a:ext cx="701675" cy="4464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66F2704">
              <v:shapetype id="_x0000_t66" coordsize="21600,21600" o:spt="66" adj="5400,5400" path="m@0,l@0@1,21600@1,21600@2@0@2@0,21600,,10800xe" w14:anchorId="6835EEE9">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12" style="position:absolute;margin-left:118pt;margin-top:9.65pt;width:55.25pt;height:35.15pt;z-index:25167257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66" adj="6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"/>
            </w:pict>
          </mc:Fallback>
        </mc:AlternateContent>
      </w:r>
    </w:p>
    <w:p w:rsidR="00C0019C" w:rsidP="00C0019C" w:rsidRDefault="00C0019C" w14:paraId="692A9F7B" w14:textId="77777777">
      <w:pPr>
        <w:ind w:left="1500" w:firstLine="660"/>
      </w:pPr>
    </w:p>
    <w:p w:rsidR="00C0019C" w:rsidP="00C0019C" w:rsidRDefault="00C0019C" w14:paraId="233516D7" w14:textId="77777777">
      <w:pPr>
        <w:ind w:left="1500" w:firstLine="660"/>
      </w:pPr>
    </w:p>
    <w:p w:rsidR="00C0019C" w:rsidP="00C0019C" w:rsidRDefault="00C0019C" w14:paraId="46B9F1D3" w14:textId="77777777">
      <w:pPr>
        <w:ind w:left="1500" w:firstLine="660"/>
      </w:pPr>
    </w:p>
    <w:p w:rsidR="00C0019C" w:rsidP="00C0019C" w:rsidRDefault="00C0019C" w14:paraId="667EFC93" w14:textId="77777777">
      <w:pPr>
        <w:ind w:left="1500" w:firstLine="660"/>
      </w:pPr>
    </w:p>
    <w:p w:rsidR="00C0019C" w:rsidP="00CE3258" w:rsidRDefault="00C0019C" w14:paraId="79537EEE" w14:textId="3BE09047">
      <w:pPr>
        <w:ind w:left="1500" w:firstLine="660"/>
      </w:pPr>
      <w:r>
        <w:t xml:space="preserve">Figure 1: Mold RCMS Architecture </w:t>
      </w:r>
      <w:commentRangeEnd w:id="115"/>
      <w:r>
        <w:rPr>
          <w:rStyle w:val="CommentReference"/>
        </w:rPr>
        <w:commentReference w:id="115"/>
      </w:r>
    </w:p>
    <w:p w:rsidR="00A22CFB" w:rsidP="00A22CFB" w:rsidRDefault="00A22CFB" w14:paraId="0E425661" w14:textId="13395FA8">
      <w:pPr>
        <w:ind w:left="709"/>
      </w:pPr>
    </w:p>
    <w:p w:rsidR="00A22CFB" w:rsidP="0074602D" w:rsidRDefault="00A22CFB" w14:paraId="52974686" w14:textId="77777777"/>
    <w:p w:rsidR="00A22CFB" w:rsidP="0074602D" w:rsidRDefault="00A22CFB" w14:paraId="1E296619" w14:textId="77777777"/>
    <w:p w:rsidR="00A22CFB" w:rsidP="0074602D" w:rsidRDefault="00A22CFB" w14:paraId="3CCABD9C" w14:textId="77777777"/>
    <w:p w:rsidR="00A22CFB" w:rsidP="0074602D" w:rsidRDefault="00A22CFB" w14:paraId="4218DBB9" w14:textId="77777777"/>
    <w:p w:rsidR="00A22CFB" w:rsidP="00A22CFB" w:rsidRDefault="00A22CFB" w14:paraId="75242DA8" w14:textId="77777777">
      <w:pPr>
        <w:ind w:firstLine="633"/>
      </w:pPr>
    </w:p>
    <w:p w:rsidR="00A22CFB" w:rsidP="00A22CFB" w:rsidRDefault="00A22CFB" w14:paraId="62F7EC57" w14:textId="77777777">
      <w:pPr>
        <w:ind w:firstLine="633"/>
      </w:pPr>
    </w:p>
    <w:p w:rsidR="00A22CFB" w:rsidP="00A22CFB" w:rsidRDefault="00A22CFB" w14:paraId="1F12B375" w14:textId="77777777">
      <w:pPr>
        <w:ind w:firstLine="633"/>
      </w:pPr>
    </w:p>
    <w:p w:rsidR="00A22CFB" w:rsidP="00A22CFB" w:rsidRDefault="00A22CFB" w14:paraId="33DC3C50" w14:textId="77777777">
      <w:pPr>
        <w:ind w:firstLine="633"/>
      </w:pPr>
    </w:p>
    <w:p w:rsidR="00A22CFB" w:rsidP="00A22CFB" w:rsidRDefault="00A22CFB" w14:paraId="34B5062C" w14:textId="77777777">
      <w:pPr>
        <w:ind w:firstLine="633"/>
      </w:pPr>
    </w:p>
    <w:p w:rsidR="00A22CFB" w:rsidP="00A22CFB" w:rsidRDefault="00A22CFB" w14:paraId="5402A54D" w14:textId="77777777">
      <w:pPr>
        <w:ind w:firstLine="633"/>
      </w:pPr>
    </w:p>
    <w:p w:rsidR="00A22CFB" w:rsidP="00A22CFB" w:rsidRDefault="00A22CFB" w14:paraId="1628A68A" w14:textId="77777777">
      <w:pPr>
        <w:ind w:firstLine="633"/>
      </w:pPr>
    </w:p>
    <w:p w:rsidR="00A22CFB" w:rsidP="00A22CFB" w:rsidRDefault="00A22CFB" w14:paraId="2F648B5A" w14:textId="7B48AF67">
      <w:pPr>
        <w:ind w:firstLine="633"/>
      </w:pPr>
    </w:p>
    <w:p w:rsidR="00C0019C" w:rsidP="00A22CFB" w:rsidRDefault="00C0019C" w14:paraId="2E7DFBF4" w14:textId="32378B18">
      <w:pPr>
        <w:ind w:firstLine="633"/>
      </w:pPr>
    </w:p>
    <w:p w:rsidR="00C0019C" w:rsidP="00A22CFB" w:rsidRDefault="00C0019C" w14:paraId="17DFEE30" w14:textId="77777777">
      <w:pPr>
        <w:ind w:firstLine="633"/>
      </w:pPr>
    </w:p>
    <w:p w:rsidR="00A22CFB" w:rsidP="00A22CFB" w:rsidRDefault="00A22CFB" w14:paraId="7E8E8266" w14:textId="77777777">
      <w:pPr>
        <w:ind w:firstLine="633"/>
      </w:pPr>
    </w:p>
    <w:p w:rsidR="00A22CFB" w:rsidP="00A22CFB" w:rsidRDefault="00A22CFB" w14:paraId="3A1CA09F" w14:textId="77777777">
      <w:pPr>
        <w:ind w:firstLine="633"/>
      </w:pPr>
    </w:p>
    <w:p w:rsidR="00A22CFB" w:rsidP="00A22CFB" w:rsidRDefault="00A22CFB" w14:paraId="0BBB7EC0" w14:textId="77777777">
      <w:pPr>
        <w:ind w:firstLine="633"/>
      </w:pPr>
    </w:p>
    <w:p w:rsidR="00A22CFB" w:rsidP="00A22CFB" w:rsidRDefault="00A22CFB" w14:paraId="45E81F47" w14:textId="77777777">
      <w:pPr>
        <w:ind w:firstLine="633"/>
      </w:pPr>
    </w:p>
    <w:p w:rsidR="00A22CFB" w:rsidP="00A22CFB" w:rsidRDefault="00A22CFB" w14:paraId="502B71DF" w14:textId="77777777">
      <w:pPr>
        <w:ind w:firstLine="633"/>
      </w:pPr>
    </w:p>
    <w:p w:rsidR="00A22CFB" w:rsidP="00A22CFB" w:rsidRDefault="00A22CFB" w14:paraId="2CE1E6C4" w14:textId="77777777">
      <w:pPr>
        <w:ind w:firstLine="633"/>
      </w:pPr>
    </w:p>
    <w:p w:rsidR="00A22CFB" w:rsidP="00A22CFB" w:rsidRDefault="00A22CFB" w14:paraId="58A2A9B9" w14:textId="77777777">
      <w:pPr>
        <w:ind w:firstLine="633"/>
      </w:pPr>
    </w:p>
    <w:p w:rsidR="00A22CFB" w:rsidP="00A22CFB" w:rsidRDefault="00A22CFB" w14:paraId="46921994" w14:textId="77777777">
      <w:pPr>
        <w:ind w:firstLine="633"/>
      </w:pPr>
    </w:p>
    <w:p w:rsidR="00A22CFB" w:rsidP="00A22CFB" w:rsidRDefault="00A22CFB" w14:paraId="18232030" w14:textId="77777777">
      <w:pPr>
        <w:ind w:firstLine="633"/>
      </w:pPr>
    </w:p>
    <w:p w:rsidR="00A22CFB" w:rsidP="00A22CFB" w:rsidRDefault="00A22CFB" w14:paraId="28C347AE" w14:textId="77777777">
      <w:pPr>
        <w:ind w:firstLine="633"/>
      </w:pPr>
    </w:p>
    <w:p w:rsidR="00A22CFB" w:rsidP="00A22CFB" w:rsidRDefault="00A22CFB" w14:paraId="6266FBB1" w14:textId="77777777">
      <w:pPr>
        <w:ind w:firstLine="633"/>
      </w:pPr>
    </w:p>
    <w:p w:rsidR="00A22CFB" w:rsidP="00A22CFB" w:rsidRDefault="00A22CFB" w14:paraId="5FB32AC8" w14:textId="77777777">
      <w:pPr>
        <w:ind w:firstLine="633"/>
      </w:pPr>
    </w:p>
    <w:p w:rsidR="00A22CFB" w:rsidP="00A22CFB" w:rsidRDefault="00A22CFB" w14:paraId="1967A5AF" w14:textId="77777777">
      <w:pPr>
        <w:ind w:firstLine="633"/>
      </w:pPr>
    </w:p>
    <w:p w:rsidR="00A22CFB" w:rsidP="00A22CFB" w:rsidRDefault="00A22CFB" w14:paraId="53AED215" w14:textId="77777777">
      <w:pPr>
        <w:ind w:firstLine="633"/>
      </w:pPr>
    </w:p>
    <w:p w:rsidRPr="0074602D" w:rsidR="00A22CFB" w:rsidP="00A22CFB" w:rsidRDefault="006E1792" w14:paraId="59119AD4" w14:textId="384BEC23">
      <w:pPr>
        <w:ind w:firstLine="633"/>
      </w:pPr>
      <w:proofErr w:type="gramStart"/>
      <w:r w:rsidR="79570804">
        <w:rPr/>
        <w:t>The</w:t>
      </w:r>
      <w:proofErr w:type="gramEnd"/>
      <w:r w:rsidR="79570804">
        <w:rPr/>
        <w:t xml:space="preserve"> brief description about each of the components is highlighted below:</w:t>
      </w:r>
    </w:p>
    <w:p w:rsidRPr="00C37166" w:rsidR="0001645A" w:rsidP="008A04FC" w:rsidRDefault="005D130D" w14:paraId="3EE7572F" w14:textId="77777777">
      <w:pPr>
        <w:pStyle w:val="ListParagraph"/>
        <w:widowControl w:val="0"/>
        <w:numPr>
          <w:ilvl w:val="0"/>
          <w:numId w:val="14"/>
        </w:numPr>
        <w:adjustRightInd w:val="0"/>
        <w:spacing w:after="120"/>
        <w:ind w:left="993"/>
        <w:textAlignment w:val="baseline"/>
        <w:rPr>
          <w:rFonts w:asciiTheme="minorHAnsi" w:hAnsiTheme="minorHAnsi"/>
          <w:sz w:val="22"/>
          <w:szCs w:val="22"/>
        </w:rPr>
      </w:pPr>
      <w:r w:rsidRPr="00C37166">
        <w:rPr>
          <w:rFonts w:asciiTheme="minorHAnsi" w:hAnsiTheme="minorHAnsi"/>
          <w:sz w:val="22"/>
          <w:szCs w:val="22"/>
        </w:rPr>
        <w:t xml:space="preserve">Mold Machine – </w:t>
      </w:r>
      <w:r w:rsidRPr="00C37166">
        <w:rPr>
          <w:rFonts w:asciiTheme="minorHAnsi" w:hAnsiTheme="minorHAnsi"/>
          <w:b w:val="0"/>
          <w:bCs/>
          <w:sz w:val="22"/>
          <w:szCs w:val="22"/>
        </w:rPr>
        <w:t>Machine where actually molding process happens.</w:t>
      </w:r>
    </w:p>
    <w:p w:rsidR="0001645A" w:rsidP="2CC9DEB2" w:rsidRDefault="005902A7" w14:paraId="76E17C46" w14:textId="383DC9FD">
      <w:pPr>
        <w:pStyle w:val="ListParagraph"/>
        <w:widowControl w:val="0"/>
        <w:numPr>
          <w:ilvl w:val="0"/>
          <w:numId w:val="14"/>
        </w:numPr>
        <w:adjustRightInd w:val="0"/>
        <w:spacing w:after="120"/>
        <w:ind w:left="993"/>
        <w:textAlignment w:val="baseline"/>
        <w:rPr>
          <w:rFonts w:ascii="Calibri" w:hAnsi="Calibri" w:asciiTheme="minorAscii" w:hAnsiTheme="minorAscii"/>
          <w:b w:val="0"/>
          <w:bCs w:val="0"/>
          <w:sz w:val="22"/>
          <w:szCs w:val="22"/>
        </w:rPr>
      </w:pPr>
      <w:proofErr w:type="spellStart"/>
      <w:r w:rsidRPr="2CC9DEB2" w:rsidR="37D597D1">
        <w:rPr>
          <w:rFonts w:ascii="Calibri" w:hAnsi="Calibri" w:asciiTheme="minorAscii" w:hAnsiTheme="minorAscii"/>
          <w:sz w:val="22"/>
          <w:szCs w:val="22"/>
        </w:rPr>
        <w:t>Wago</w:t>
      </w:r>
      <w:proofErr w:type="spellEnd"/>
      <w:r w:rsidRPr="2CC9DEB2" w:rsidR="37D597D1">
        <w:rPr>
          <w:rFonts w:ascii="Calibri" w:hAnsi="Calibri" w:asciiTheme="minorAscii" w:hAnsiTheme="minorAscii"/>
          <w:sz w:val="22"/>
          <w:szCs w:val="22"/>
        </w:rPr>
        <w:t xml:space="preserve"> PFC –</w:t>
      </w:r>
      <w:r w:rsidRPr="2CC9DEB2" w:rsidR="506B07E4">
        <w:rPr>
          <w:rFonts w:ascii="Calibri" w:hAnsi="Calibri" w:asciiTheme="minorAscii" w:hAnsiTheme="minorAscii"/>
          <w:sz w:val="22"/>
          <w:szCs w:val="22"/>
        </w:rPr>
        <w:t xml:space="preserve"> </w:t>
      </w:r>
      <w:r w:rsidRPr="2CC9DEB2" w:rsidR="37D597D1">
        <w:rPr>
          <w:rFonts w:ascii="Calibri" w:hAnsi="Calibri" w:asciiTheme="minorAscii" w:hAnsiTheme="minorAscii"/>
          <w:b w:val="0"/>
          <w:bCs w:val="0"/>
          <w:sz w:val="22"/>
          <w:szCs w:val="22"/>
        </w:rPr>
        <w:t xml:space="preserve">It is </w:t>
      </w:r>
      <w:r w:rsidRPr="2CC9DEB2" w:rsidR="794369E5">
        <w:rPr>
          <w:rFonts w:ascii="Calibri" w:hAnsi="Calibri" w:asciiTheme="minorAscii" w:hAnsiTheme="minorAscii"/>
          <w:b w:val="0"/>
          <w:bCs w:val="0"/>
          <w:sz w:val="22"/>
          <w:szCs w:val="22"/>
        </w:rPr>
        <w:t>the hardware</w:t>
      </w:r>
      <w:r w:rsidRPr="2CC9DEB2" w:rsidR="56D2B890">
        <w:rPr>
          <w:rFonts w:ascii="Calibri" w:hAnsi="Calibri" w:asciiTheme="minorAscii" w:hAnsiTheme="minorAscii"/>
          <w:b w:val="0"/>
          <w:bCs w:val="0"/>
          <w:sz w:val="22"/>
          <w:szCs w:val="22"/>
        </w:rPr>
        <w:t xml:space="preserve"> PLC</w:t>
      </w:r>
      <w:r w:rsidRPr="2CC9DEB2" w:rsidR="794369E5">
        <w:rPr>
          <w:rFonts w:ascii="Calibri" w:hAnsi="Calibri" w:asciiTheme="minorAscii" w:hAnsiTheme="minorAscii"/>
          <w:b w:val="0"/>
          <w:bCs w:val="0"/>
          <w:sz w:val="22"/>
          <w:szCs w:val="22"/>
        </w:rPr>
        <w:t xml:space="preserve"> </w:t>
      </w:r>
      <w:r w:rsidRPr="2CC9DEB2" w:rsidR="37D597D1">
        <w:rPr>
          <w:rFonts w:ascii="Calibri" w:hAnsi="Calibri" w:asciiTheme="minorAscii" w:hAnsiTheme="minorAscii"/>
          <w:b w:val="0"/>
          <w:bCs w:val="0"/>
          <w:sz w:val="22"/>
          <w:szCs w:val="22"/>
        </w:rPr>
        <w:t>controller use</w:t>
      </w:r>
      <w:r w:rsidRPr="2CC9DEB2" w:rsidR="794369E5">
        <w:rPr>
          <w:rFonts w:ascii="Calibri" w:hAnsi="Calibri" w:asciiTheme="minorAscii" w:hAnsiTheme="minorAscii"/>
          <w:b w:val="0"/>
          <w:bCs w:val="0"/>
          <w:sz w:val="22"/>
          <w:szCs w:val="22"/>
        </w:rPr>
        <w:t xml:space="preserve">d </w:t>
      </w:r>
      <w:r w:rsidRPr="2CC9DEB2" w:rsidR="24B77604">
        <w:rPr>
          <w:rFonts w:ascii="Calibri" w:hAnsi="Calibri" w:asciiTheme="minorAscii" w:hAnsiTheme="minorAscii"/>
          <w:b w:val="0"/>
          <w:bCs w:val="0"/>
          <w:sz w:val="22"/>
          <w:szCs w:val="22"/>
        </w:rPr>
        <w:t xml:space="preserve">for </w:t>
      </w:r>
      <w:proofErr w:type="spellStart"/>
      <w:r w:rsidRPr="2CC9DEB2" w:rsidR="24B77604">
        <w:rPr>
          <w:rFonts w:ascii="Calibri" w:hAnsi="Calibri" w:asciiTheme="minorAscii" w:hAnsiTheme="minorAscii"/>
          <w:b w:val="0"/>
          <w:bCs w:val="0"/>
          <w:sz w:val="22"/>
          <w:szCs w:val="22"/>
        </w:rPr>
        <w:t>moldRCM</w:t>
      </w:r>
      <w:proofErr w:type="spellEnd"/>
      <w:r w:rsidRPr="2CC9DEB2" w:rsidR="24B77604">
        <w:rPr>
          <w:rFonts w:ascii="Calibri" w:hAnsi="Calibri" w:asciiTheme="minorAscii" w:hAnsiTheme="minorAscii"/>
          <w:b w:val="0"/>
          <w:bCs w:val="0"/>
          <w:sz w:val="22"/>
          <w:szCs w:val="22"/>
        </w:rPr>
        <w:t>.</w:t>
      </w:r>
    </w:p>
    <w:p w:rsidR="0001645A" w:rsidP="2CC9DEB2" w:rsidRDefault="005902A7" w14:paraId="108737BA" w14:textId="68C08A15">
      <w:pPr>
        <w:pStyle w:val="ListParagraph"/>
        <w:widowControl w:val="0"/>
        <w:numPr>
          <w:ilvl w:val="0"/>
          <w:numId w:val="14"/>
        </w:numPr>
        <w:adjustRightInd w:val="0"/>
        <w:spacing w:after="120"/>
        <w:ind w:left="993"/>
        <w:textAlignment w:val="baseline"/>
        <w:rPr>
          <w:rFonts w:ascii="Calibri" w:hAnsi="Calibri" w:asciiTheme="minorAscii" w:hAnsiTheme="minorAscii"/>
          <w:b w:val="0"/>
          <w:bCs w:val="0"/>
          <w:sz w:val="22"/>
          <w:szCs w:val="22"/>
        </w:rPr>
      </w:pPr>
      <w:r w:rsidRPr="2CC9DEB2" w:rsidR="37D597D1">
        <w:rPr>
          <w:rFonts w:ascii="Calibri" w:hAnsi="Calibri" w:asciiTheme="minorAscii" w:hAnsiTheme="minorAscii"/>
          <w:sz w:val="22"/>
          <w:szCs w:val="22"/>
        </w:rPr>
        <w:t xml:space="preserve">Device – </w:t>
      </w:r>
      <w:r w:rsidRPr="2CC9DEB2" w:rsidR="37D597D1">
        <w:rPr>
          <w:rFonts w:ascii="Calibri" w:hAnsi="Calibri" w:asciiTheme="minorAscii" w:hAnsiTheme="minorAscii"/>
          <w:b w:val="0"/>
          <w:bCs w:val="0"/>
          <w:sz w:val="22"/>
          <w:szCs w:val="22"/>
        </w:rPr>
        <w:t xml:space="preserve">Device refers to the </w:t>
      </w:r>
      <w:proofErr w:type="spellStart"/>
      <w:r w:rsidRPr="2CC9DEB2" w:rsidR="56D2B890">
        <w:rPr>
          <w:rFonts w:ascii="Calibri" w:hAnsi="Calibri" w:asciiTheme="minorAscii" w:hAnsiTheme="minorAscii"/>
          <w:b w:val="0"/>
          <w:bCs w:val="0"/>
          <w:sz w:val="22"/>
          <w:szCs w:val="22"/>
        </w:rPr>
        <w:t>wago</w:t>
      </w:r>
      <w:proofErr w:type="spellEnd"/>
      <w:r w:rsidRPr="2CC9DEB2" w:rsidR="56D2B890">
        <w:rPr>
          <w:rFonts w:ascii="Calibri" w:hAnsi="Calibri" w:asciiTheme="minorAscii" w:hAnsiTheme="minorAscii"/>
          <w:b w:val="0"/>
          <w:bCs w:val="0"/>
          <w:sz w:val="22"/>
          <w:szCs w:val="22"/>
        </w:rPr>
        <w:t xml:space="preserve"> </w:t>
      </w:r>
      <w:r w:rsidRPr="2CC9DEB2" w:rsidR="6FF9E338">
        <w:rPr>
          <w:rFonts w:ascii="Calibri" w:hAnsi="Calibri" w:asciiTheme="minorAscii" w:hAnsiTheme="minorAscii"/>
          <w:b w:val="0"/>
          <w:bCs w:val="0"/>
          <w:sz w:val="22"/>
          <w:szCs w:val="22"/>
        </w:rPr>
        <w:t>PFC</w:t>
      </w:r>
      <w:r w:rsidRPr="2CC9DEB2" w:rsidR="56D2B890">
        <w:rPr>
          <w:rFonts w:ascii="Calibri" w:hAnsi="Calibri" w:asciiTheme="minorAscii" w:hAnsiTheme="minorAscii"/>
          <w:b w:val="0"/>
          <w:bCs w:val="0"/>
          <w:sz w:val="22"/>
          <w:szCs w:val="22"/>
        </w:rPr>
        <w:t xml:space="preserve"> controller which hosts </w:t>
      </w:r>
      <w:r w:rsidRPr="2CC9DEB2" w:rsidR="37D597D1">
        <w:rPr>
          <w:rFonts w:ascii="Calibri" w:hAnsi="Calibri" w:asciiTheme="minorAscii" w:hAnsiTheme="minorAscii"/>
          <w:b w:val="0"/>
          <w:bCs w:val="0"/>
          <w:sz w:val="22"/>
          <w:szCs w:val="22"/>
        </w:rPr>
        <w:t xml:space="preserve">client </w:t>
      </w:r>
      <w:r w:rsidRPr="2CC9DEB2" w:rsidR="56D2B890">
        <w:rPr>
          <w:rFonts w:ascii="Calibri" w:hAnsi="Calibri" w:asciiTheme="minorAscii" w:hAnsiTheme="minorAscii"/>
          <w:b w:val="0"/>
          <w:bCs w:val="0"/>
          <w:sz w:val="22"/>
          <w:szCs w:val="22"/>
        </w:rPr>
        <w:t>firmware.</w:t>
      </w:r>
    </w:p>
    <w:p w:rsidR="0001645A" w:rsidP="0001645A" w:rsidRDefault="0030258E" w14:paraId="634D910D" w14:textId="6DD53959">
      <w:pPr>
        <w:pStyle w:val="ListParagraph"/>
        <w:widowControl w:val="0"/>
        <w:numPr>
          <w:ilvl w:val="0"/>
          <w:numId w:val="14"/>
        </w:numPr>
        <w:adjustRightInd w:val="0"/>
        <w:spacing w:after="120"/>
        <w:ind w:left="993"/>
        <w:textAlignment w:val="baseline"/>
        <w:rPr>
          <w:rFonts w:asciiTheme="minorHAnsi" w:hAnsiTheme="minorHAnsi"/>
          <w:b w:val="0"/>
          <w:bCs/>
          <w:sz w:val="22"/>
          <w:szCs w:val="22"/>
        </w:rPr>
      </w:pPr>
      <w:r w:rsidRPr="00C37166">
        <w:rPr>
          <w:rFonts w:asciiTheme="minorHAnsi" w:hAnsiTheme="minorHAnsi"/>
          <w:sz w:val="22"/>
          <w:szCs w:val="22"/>
        </w:rPr>
        <w:t xml:space="preserve">Server – </w:t>
      </w:r>
      <w:r w:rsidRPr="00C37166" w:rsidR="005902A7">
        <w:rPr>
          <w:rFonts w:asciiTheme="minorHAnsi" w:hAnsiTheme="minorHAnsi"/>
          <w:b w:val="0"/>
          <w:bCs/>
          <w:sz w:val="22"/>
          <w:szCs w:val="22"/>
        </w:rPr>
        <w:t xml:space="preserve">Server </w:t>
      </w:r>
      <w:r w:rsidRPr="00C37166" w:rsidR="00C54229">
        <w:rPr>
          <w:rFonts w:asciiTheme="minorHAnsi" w:hAnsiTheme="minorHAnsi"/>
          <w:b w:val="0"/>
          <w:bCs/>
          <w:sz w:val="22"/>
          <w:szCs w:val="22"/>
        </w:rPr>
        <w:t>refers to amazon web server to which device communicates with.</w:t>
      </w:r>
    </w:p>
    <w:p w:rsidR="0001645A" w:rsidP="2CC9DEB2" w:rsidRDefault="0030258E" w14:paraId="78D0E94E" w14:textId="5A40DF1B">
      <w:pPr>
        <w:pStyle w:val="ListParagraph"/>
        <w:widowControl w:val="0"/>
        <w:numPr>
          <w:ilvl w:val="0"/>
          <w:numId w:val="14"/>
        </w:numPr>
        <w:adjustRightInd w:val="0"/>
        <w:spacing w:after="120"/>
        <w:ind w:left="993"/>
        <w:textAlignment w:val="baseline"/>
        <w:rPr>
          <w:rFonts w:ascii="Calibri" w:hAnsi="Calibri" w:asciiTheme="minorAscii" w:hAnsiTheme="minorAscii"/>
          <w:b w:val="0"/>
          <w:bCs w:val="0"/>
          <w:sz w:val="22"/>
          <w:szCs w:val="22"/>
        </w:rPr>
      </w:pPr>
      <w:r w:rsidRPr="2CC9DEB2" w:rsidR="0F59E92F">
        <w:rPr>
          <w:rFonts w:ascii="Calibri" w:hAnsi="Calibri" w:asciiTheme="minorAscii" w:hAnsiTheme="minorAscii"/>
          <w:sz w:val="22"/>
          <w:szCs w:val="22"/>
        </w:rPr>
        <w:t xml:space="preserve">Input module – </w:t>
      </w:r>
      <w:r w:rsidRPr="2CC9DEB2" w:rsidR="794369E5">
        <w:rPr>
          <w:rFonts w:ascii="Calibri" w:hAnsi="Calibri" w:asciiTheme="minorAscii" w:hAnsiTheme="minorAscii"/>
          <w:b w:val="0"/>
          <w:bCs w:val="0"/>
          <w:sz w:val="22"/>
          <w:szCs w:val="22"/>
        </w:rPr>
        <w:t xml:space="preserve">Hardware </w:t>
      </w:r>
      <w:r w:rsidRPr="2CC9DEB2" w:rsidR="6639CFFF">
        <w:rPr>
          <w:rFonts w:ascii="Calibri" w:hAnsi="Calibri" w:asciiTheme="minorAscii" w:hAnsiTheme="minorAscii"/>
          <w:b w:val="0"/>
          <w:bCs w:val="0"/>
          <w:sz w:val="22"/>
          <w:szCs w:val="22"/>
        </w:rPr>
        <w:t xml:space="preserve">interface through which </w:t>
      </w:r>
      <w:del w:author="Priyanka Yadav" w:date="2022-10-01T05:42:12.578Z" w:id="1351549211">
        <w:r w:rsidRPr="2CC9DEB2" w:rsidDel="6639CFFF">
          <w:rPr>
            <w:rFonts w:ascii="Calibri" w:hAnsi="Calibri" w:asciiTheme="minorAscii" w:hAnsiTheme="minorAscii"/>
            <w:b w:val="0"/>
            <w:bCs w:val="0"/>
            <w:sz w:val="22"/>
            <w:szCs w:val="22"/>
          </w:rPr>
          <w:delText>senor</w:delText>
        </w:r>
      </w:del>
      <w:ins w:author="Priyanka Yadav" w:date="2022-10-01T05:42:12.58Z" w:id="1459443041">
        <w:r w:rsidRPr="2CC9DEB2" w:rsidR="02B9CD1B">
          <w:rPr>
            <w:rFonts w:ascii="Calibri" w:hAnsi="Calibri" w:asciiTheme="minorAscii" w:hAnsiTheme="minorAscii"/>
            <w:b w:val="0"/>
            <w:bCs w:val="0"/>
            <w:sz w:val="22"/>
            <w:szCs w:val="22"/>
          </w:rPr>
          <w:t>sensor</w:t>
        </w:r>
      </w:ins>
      <w:r w:rsidRPr="2CC9DEB2" w:rsidR="6639CFFF">
        <w:rPr>
          <w:rFonts w:ascii="Calibri" w:hAnsi="Calibri" w:asciiTheme="minorAscii" w:hAnsiTheme="minorAscii"/>
          <w:b w:val="0"/>
          <w:bCs w:val="0"/>
          <w:sz w:val="22"/>
          <w:szCs w:val="22"/>
        </w:rPr>
        <w:t xml:space="preserve"> is connected to controller</w:t>
      </w:r>
      <w:r w:rsidRPr="2CC9DEB2" w:rsidR="28479229">
        <w:rPr>
          <w:rFonts w:ascii="Calibri" w:hAnsi="Calibri" w:asciiTheme="minorAscii" w:hAnsiTheme="minorAscii"/>
          <w:b w:val="0"/>
          <w:bCs w:val="0"/>
          <w:sz w:val="22"/>
          <w:szCs w:val="22"/>
        </w:rPr>
        <w:t>.</w:t>
      </w:r>
    </w:p>
    <w:p w:rsidR="00AA51EA" w:rsidP="2CC9DEB2" w:rsidRDefault="007A1F1D" w14:paraId="05C081AD" w14:textId="1FB605F4">
      <w:pPr>
        <w:pStyle w:val="ListParagraph"/>
        <w:widowControl w:val="0"/>
        <w:numPr>
          <w:ilvl w:val="0"/>
          <w:numId w:val="14"/>
        </w:numPr>
        <w:adjustRightInd w:val="0"/>
        <w:spacing w:after="120"/>
        <w:ind w:left="993"/>
        <w:textAlignment w:val="baseline"/>
        <w:rPr>
          <w:rFonts w:ascii="Calibri" w:hAnsi="Calibri" w:asciiTheme="minorAscii" w:hAnsiTheme="minorAscii"/>
          <w:b w:val="0"/>
          <w:bCs w:val="0"/>
          <w:sz w:val="22"/>
          <w:szCs w:val="22"/>
        </w:rPr>
      </w:pPr>
      <w:r w:rsidRPr="2CC9DEB2" w:rsidR="794369E5">
        <w:rPr>
          <w:rFonts w:ascii="Calibri" w:hAnsi="Calibri" w:asciiTheme="minorAscii" w:hAnsiTheme="minorAscii"/>
          <w:sz w:val="22"/>
          <w:szCs w:val="22"/>
        </w:rPr>
        <w:t xml:space="preserve">Battery backup – </w:t>
      </w:r>
      <w:r w:rsidRPr="2CC9DEB2" w:rsidR="794369E5">
        <w:rPr>
          <w:rFonts w:ascii="Calibri" w:hAnsi="Calibri" w:asciiTheme="minorAscii" w:hAnsiTheme="minorAscii"/>
          <w:b w:val="0"/>
          <w:bCs w:val="0"/>
          <w:sz w:val="22"/>
          <w:szCs w:val="22"/>
        </w:rPr>
        <w:t xml:space="preserve">Power backup system in case there is </w:t>
      </w:r>
      <w:proofErr w:type="gramStart"/>
      <w:r w:rsidRPr="2CC9DEB2" w:rsidR="794369E5">
        <w:rPr>
          <w:rFonts w:ascii="Calibri" w:hAnsi="Calibri" w:asciiTheme="minorAscii" w:hAnsiTheme="minorAscii"/>
          <w:b w:val="0"/>
          <w:bCs w:val="0"/>
          <w:sz w:val="22"/>
          <w:szCs w:val="22"/>
        </w:rPr>
        <w:t>main</w:t>
      </w:r>
      <w:proofErr w:type="gramEnd"/>
      <w:r w:rsidRPr="2CC9DEB2" w:rsidR="794369E5">
        <w:rPr>
          <w:rFonts w:ascii="Calibri" w:hAnsi="Calibri" w:asciiTheme="minorAscii" w:hAnsiTheme="minorAscii"/>
          <w:b w:val="0"/>
          <w:bCs w:val="0"/>
          <w:sz w:val="22"/>
          <w:szCs w:val="22"/>
        </w:rPr>
        <w:t xml:space="preserve"> power failure</w:t>
      </w:r>
      <w:r w:rsidRPr="2CC9DEB2" w:rsidR="24B77604">
        <w:rPr>
          <w:rFonts w:ascii="Calibri" w:hAnsi="Calibri" w:asciiTheme="minorAscii" w:hAnsiTheme="minorAscii"/>
          <w:b w:val="0"/>
          <w:bCs w:val="0"/>
          <w:sz w:val="22"/>
          <w:szCs w:val="22"/>
        </w:rPr>
        <w:t>.</w:t>
      </w:r>
    </w:p>
    <w:p w:rsidRPr="00C37166" w:rsidR="00AA51EA" w:rsidP="00AA51EA" w:rsidRDefault="007A1F1D" w14:paraId="336D27D2" w14:textId="68765E60">
      <w:pPr>
        <w:pStyle w:val="ListParagraph"/>
        <w:widowControl w:val="0"/>
        <w:numPr>
          <w:ilvl w:val="0"/>
          <w:numId w:val="14"/>
        </w:numPr>
        <w:adjustRightInd w:val="0"/>
        <w:spacing w:after="120"/>
        <w:ind w:left="993"/>
        <w:textAlignment w:val="baseline"/>
        <w:rPr>
          <w:rFonts w:asciiTheme="minorHAnsi" w:hAnsiTheme="minorHAnsi"/>
          <w:b w:val="0"/>
          <w:bCs/>
          <w:sz w:val="22"/>
          <w:szCs w:val="22"/>
        </w:rPr>
      </w:pPr>
      <w:r w:rsidRPr="00C37166">
        <w:rPr>
          <w:rFonts w:asciiTheme="minorHAnsi" w:hAnsiTheme="minorHAnsi"/>
          <w:sz w:val="22"/>
          <w:szCs w:val="22"/>
        </w:rPr>
        <w:t xml:space="preserve">Sensors – </w:t>
      </w:r>
      <w:r w:rsidRPr="00C37166">
        <w:rPr>
          <w:rFonts w:asciiTheme="minorHAnsi" w:hAnsiTheme="minorHAnsi"/>
          <w:b w:val="0"/>
          <w:sz w:val="22"/>
          <w:szCs w:val="22"/>
        </w:rPr>
        <w:t xml:space="preserve">hardware device that are installed on mold machine which detects its </w:t>
      </w:r>
      <w:r w:rsidRPr="00C37166" w:rsidR="00DD7361">
        <w:rPr>
          <w:rFonts w:asciiTheme="minorHAnsi" w:hAnsiTheme="minorHAnsi"/>
          <w:b w:val="0"/>
          <w:sz w:val="22"/>
          <w:szCs w:val="22"/>
        </w:rPr>
        <w:t>various parameter</w:t>
      </w:r>
      <w:r w:rsidRPr="00C37166" w:rsidR="0001645A">
        <w:rPr>
          <w:rFonts w:asciiTheme="minorHAnsi" w:hAnsiTheme="minorHAnsi"/>
          <w:b w:val="0"/>
          <w:sz w:val="22"/>
          <w:szCs w:val="22"/>
        </w:rPr>
        <w:t>s.</w:t>
      </w:r>
    </w:p>
    <w:p w:rsidRPr="00C37166" w:rsidR="001C6BAC" w:rsidP="00C37166" w:rsidRDefault="001C6BAC" w14:paraId="200F741A" w14:textId="77102FC0">
      <w:pPr>
        <w:pStyle w:val="Heading1"/>
        <w:numPr>
          <w:ilvl w:val="1"/>
          <w:numId w:val="1"/>
        </w:numPr>
        <w:tabs>
          <w:tab w:val="left" w:pos="1440"/>
          <w:tab w:val="left" w:pos="3420"/>
        </w:tabs>
        <w:spacing w:after="60"/>
        <w:rPr>
          <w:b/>
          <w:bCs/>
          <w:color w:val="auto"/>
          <w:sz w:val="28"/>
          <w:szCs w:val="28"/>
        </w:rPr>
      </w:pPr>
      <w:r w:rsidRPr="00C37166">
        <w:rPr>
          <w:b/>
          <w:bCs/>
          <w:color w:val="auto"/>
          <w:sz w:val="28"/>
          <w:szCs w:val="28"/>
        </w:rPr>
        <w:t>Description of terms used in document</w:t>
      </w:r>
    </w:p>
    <w:p w:rsidRPr="004B739B" w:rsidR="004947E8" w:rsidP="2CC9DEB2" w:rsidRDefault="00E40897" w14:paraId="45D73CD4" w14:textId="54207EF0">
      <w:pPr>
        <w:pStyle w:val="ListParagraph"/>
        <w:widowControl w:val="0"/>
        <w:numPr>
          <w:ilvl w:val="0"/>
          <w:numId w:val="14"/>
        </w:numPr>
        <w:bidi w:val="0"/>
        <w:spacing w:before="240" w:beforeAutospacing="off" w:after="120" w:afterAutospacing="off" w:line="240" w:lineRule="auto"/>
        <w:ind w:left="993" w:right="0" w:hanging="360"/>
        <w:jc w:val="both"/>
        <w:rPr>
          <w:rFonts w:ascii="Calibri" w:hAnsi="Calibri" w:eastAsia="Calibri" w:cs="Calibri" w:asciiTheme="minorAscii" w:hAnsiTheme="minorAscii" w:eastAsiaTheme="minorAscii" w:cstheme="minorAscii"/>
          <w:b w:val="1"/>
          <w:bCs w:val="1"/>
          <w:color w:val="000000" w:themeColor="text1" w:themeTint="FF" w:themeShade="FF"/>
          <w:sz w:val="22"/>
          <w:szCs w:val="22"/>
          <w:highlight w:val="yellow"/>
        </w:rPr>
        <w:pPrChange w:author="Priyanka Yadav" w:date="2022-10-01T05:36:27.185Z">
          <w:pPr>
            <w:pStyle w:val="ListParagraph"/>
            <w:widowControl w:val="0"/>
            <w:numPr>
              <w:ilvl w:val="0"/>
              <w:numId w:val="14"/>
            </w:numPr>
            <w:spacing w:after="120"/>
            <w:ind w:left="993"/>
          </w:pPr>
        </w:pPrChange>
      </w:pPr>
      <w:r w:rsidRPr="2CC9DEB2" w:rsidR="1FF8D958">
        <w:rPr>
          <w:rFonts w:ascii="Calibri" w:hAnsi="Calibri" w:asciiTheme="minorAscii" w:hAnsiTheme="minorAscii"/>
          <w:sz w:val="22"/>
          <w:szCs w:val="22"/>
          <w:rPrChange w:author="Priyanka Yadav" w:date="2022-10-01T05:36:27.194Z" w:id="2126360605">
            <w:rPr>
              <w:rFonts w:ascii="Calibri" w:hAnsi="Calibri" w:asciiTheme="minorAscii" w:hAnsiTheme="minorAscii"/>
              <w:sz w:val="22"/>
              <w:szCs w:val="22"/>
              <w:highlight w:val="yellow"/>
            </w:rPr>
          </w:rPrChange>
        </w:rPr>
        <w:t xml:space="preserve">Molding </w:t>
      </w:r>
      <w:r w:rsidRPr="2CC9DEB2" w:rsidR="2C8D51D5">
        <w:rPr>
          <w:rFonts w:ascii="Calibri" w:hAnsi="Calibri" w:asciiTheme="minorAscii" w:hAnsiTheme="minorAscii"/>
          <w:sz w:val="22"/>
          <w:szCs w:val="22"/>
          <w:rPrChange w:author="Priyanka Yadav" w:date="2022-10-01T05:36:27.195Z" w:id="1072061545">
            <w:rPr>
              <w:rFonts w:ascii="Calibri" w:hAnsi="Calibri" w:asciiTheme="minorAscii" w:hAnsiTheme="minorAscii"/>
              <w:sz w:val="22"/>
              <w:szCs w:val="22"/>
              <w:highlight w:val="yellow"/>
            </w:rPr>
          </w:rPrChange>
        </w:rPr>
        <w:t xml:space="preserve">Cycle </w:t>
      </w:r>
      <w:r w:rsidRPr="2CC9DEB2" w:rsidR="1681B0D2">
        <w:rPr>
          <w:rFonts w:ascii="Calibri" w:hAnsi="Calibri" w:asciiTheme="minorAscii" w:hAnsiTheme="minorAscii"/>
          <w:sz w:val="22"/>
          <w:szCs w:val="22"/>
          <w:rPrChange w:author="Priyanka Yadav" w:date="2022-10-01T05:36:27.197Z" w:id="1675083882">
            <w:rPr>
              <w:rFonts w:ascii="Calibri" w:hAnsi="Calibri" w:asciiTheme="minorAscii" w:hAnsiTheme="minorAscii"/>
              <w:sz w:val="22"/>
              <w:szCs w:val="22"/>
              <w:highlight w:val="yellow"/>
            </w:rPr>
          </w:rPrChange>
        </w:rPr>
        <w:t xml:space="preserve">– </w:t>
      </w:r>
      <w:commentRangeStart w:id="121"/>
      <w:commentRangeStart w:id="122"/>
      <w:r w:rsidRPr="2CC9DEB2" w:rsidR="19D6D00C">
        <w:rPr>
          <w:rFonts w:ascii="Calibri" w:hAnsi="Calibri" w:asciiTheme="minorAscii" w:hAnsiTheme="minorAscii"/>
          <w:sz w:val="22"/>
          <w:szCs w:val="22"/>
          <w:rPrChange w:author="Priyanka Yadav" w:date="2022-10-01T05:36:27.198Z" w:id="1228854444">
            <w:rPr>
              <w:rFonts w:ascii="Calibri" w:hAnsi="Calibri" w:asciiTheme="minorAscii" w:hAnsiTheme="minorAscii"/>
              <w:b w:val="0"/>
              <w:bCs w:val="0"/>
              <w:sz w:val="22"/>
              <w:szCs w:val="22"/>
              <w:highlight w:val="yellow"/>
            </w:rPr>
          </w:rPrChange>
        </w:rPr>
        <w:t>P</w:t>
      </w:r>
      <w:r w:rsidRPr="2CC9DEB2" w:rsidR="1681B0D2">
        <w:rPr>
          <w:rFonts w:ascii="Calibri" w:hAnsi="Calibri" w:asciiTheme="minorAscii" w:hAnsiTheme="minorAscii"/>
          <w:sz w:val="22"/>
          <w:szCs w:val="22"/>
          <w:rPrChange w:author="Priyanka Yadav" w:date="2022-10-01T05:36:27.199Z" w:id="2084736515">
            <w:rPr>
              <w:rFonts w:ascii="Calibri" w:hAnsi="Calibri" w:asciiTheme="minorAscii" w:hAnsiTheme="minorAscii"/>
              <w:b w:val="0"/>
              <w:bCs w:val="0"/>
              <w:sz w:val="22"/>
              <w:szCs w:val="22"/>
              <w:highlight w:val="yellow"/>
            </w:rPr>
          </w:rPrChange>
        </w:rPr>
        <w:t>rocess</w:t>
      </w:r>
      <w:r w:rsidRPr="2CC9DEB2" w:rsidR="794369E5">
        <w:rPr>
          <w:rFonts w:ascii="Calibri" w:hAnsi="Calibri" w:asciiTheme="minorAscii" w:hAnsiTheme="minorAscii"/>
          <w:sz w:val="22"/>
          <w:szCs w:val="22"/>
          <w:rPrChange w:author="Priyanka Yadav" w:date="2022-10-01T05:36:27.199Z" w:id="1907016537">
            <w:rPr>
              <w:rFonts w:ascii="Calibri" w:hAnsi="Calibri" w:asciiTheme="minorAscii" w:hAnsiTheme="minorAscii"/>
              <w:b w:val="0"/>
              <w:bCs w:val="0"/>
              <w:sz w:val="22"/>
              <w:szCs w:val="22"/>
              <w:highlight w:val="yellow"/>
            </w:rPr>
          </w:rPrChange>
        </w:rPr>
        <w:t xml:space="preserve"> </w:t>
      </w:r>
      <w:r w:rsidRPr="2CC9DEB2" w:rsidR="7CB41570">
        <w:rPr>
          <w:rFonts w:ascii="Calibri" w:hAnsi="Calibri" w:asciiTheme="minorAscii" w:hAnsiTheme="minorAscii"/>
          <w:sz w:val="22"/>
          <w:szCs w:val="22"/>
          <w:rPrChange w:author="Priyanka Yadav" w:date="2022-10-01T05:36:27.2Z" w:id="252274619">
            <w:rPr>
              <w:rFonts w:ascii="Calibri" w:hAnsi="Calibri" w:asciiTheme="minorAscii" w:hAnsiTheme="minorAscii"/>
              <w:b w:val="0"/>
              <w:bCs w:val="0"/>
              <w:sz w:val="22"/>
              <w:szCs w:val="22"/>
              <w:highlight w:val="yellow"/>
            </w:rPr>
          </w:rPrChange>
        </w:rPr>
        <w:t>from</w:t>
      </w:r>
      <w:r w:rsidRPr="2CC9DEB2" w:rsidR="794369E5">
        <w:rPr>
          <w:rFonts w:ascii="Calibri" w:hAnsi="Calibri" w:asciiTheme="minorAscii" w:hAnsiTheme="minorAscii"/>
          <w:sz w:val="22"/>
          <w:szCs w:val="22"/>
          <w:rPrChange w:author="Priyanka Yadav" w:date="2022-10-01T05:36:27.201Z" w:id="566275275">
            <w:rPr>
              <w:rFonts w:ascii="Calibri" w:hAnsi="Calibri" w:asciiTheme="minorAscii" w:hAnsiTheme="minorAscii"/>
              <w:b w:val="0"/>
              <w:bCs w:val="0"/>
              <w:sz w:val="22"/>
              <w:szCs w:val="22"/>
              <w:highlight w:val="yellow"/>
            </w:rPr>
          </w:rPrChange>
        </w:rPr>
        <w:t xml:space="preserve"> </w:t>
      </w:r>
      <w:del w:author="Priyanka Yadav" w:date="2022-10-01T05:36:35.13Z" w:id="713536203">
        <w:r w:rsidRPr="2CC9DEB2" w:rsidDel="794369E5">
          <w:rPr>
            <w:rFonts w:ascii="Calibri" w:hAnsi="Calibri" w:asciiTheme="minorAscii" w:hAnsiTheme="minorAscii"/>
            <w:sz w:val="22"/>
            <w:szCs w:val="22"/>
            <w:rPrChange w:author="Priyanka Yadav" w:date="2022-10-01T05:36:27.202Z" w:id="567167818">
              <w:rPr>
                <w:rFonts w:ascii="Calibri" w:hAnsi="Calibri" w:asciiTheme="minorAscii" w:hAnsiTheme="minorAscii"/>
                <w:b w:val="0"/>
                <w:bCs w:val="0"/>
                <w:sz w:val="22"/>
                <w:szCs w:val="22"/>
                <w:highlight w:val="yellow"/>
              </w:rPr>
            </w:rPrChange>
          </w:rPr>
          <w:delText xml:space="preserve"> </w:delText>
        </w:r>
      </w:del>
      <w:r w:rsidRPr="2CC9DEB2" w:rsidR="794369E5">
        <w:rPr>
          <w:rFonts w:ascii="Calibri" w:hAnsi="Calibri" w:asciiTheme="minorAscii" w:hAnsiTheme="minorAscii"/>
          <w:sz w:val="22"/>
          <w:szCs w:val="22"/>
          <w:rPrChange w:author="Priyanka Yadav" w:date="2022-10-01T05:36:27.202Z" w:id="1230042578">
            <w:rPr>
              <w:rFonts w:ascii="Calibri" w:hAnsi="Calibri" w:asciiTheme="minorAscii" w:hAnsiTheme="minorAscii"/>
              <w:b w:val="0"/>
              <w:bCs w:val="0"/>
              <w:sz w:val="22"/>
              <w:szCs w:val="22"/>
              <w:highlight w:val="yellow"/>
            </w:rPr>
          </w:rPrChange>
        </w:rPr>
        <w:t>close</w:t>
      </w:r>
      <w:r w:rsidRPr="2CC9DEB2" w:rsidR="468DF5BA">
        <w:rPr>
          <w:rFonts w:ascii="Calibri" w:hAnsi="Calibri" w:asciiTheme="minorAscii" w:hAnsiTheme="minorAscii"/>
          <w:sz w:val="22"/>
          <w:szCs w:val="22"/>
          <w:rPrChange w:author="Priyanka Yadav" w:date="2022-10-01T05:36:27.204Z" w:id="353955188">
            <w:rPr>
              <w:rFonts w:ascii="Calibri" w:hAnsi="Calibri" w:asciiTheme="minorAscii" w:hAnsiTheme="minorAscii"/>
              <w:b w:val="0"/>
              <w:bCs w:val="0"/>
              <w:sz w:val="22"/>
              <w:szCs w:val="22"/>
              <w:highlight w:val="yellow"/>
            </w:rPr>
          </w:rPrChange>
        </w:rPr>
        <w:t xml:space="preserve"> </w:t>
      </w:r>
      <w:r w:rsidRPr="2CC9DEB2" w:rsidR="218E4E3D">
        <w:rPr>
          <w:rFonts w:ascii="Calibri" w:hAnsi="Calibri" w:asciiTheme="minorAscii" w:hAnsiTheme="minorAscii"/>
          <w:sz w:val="22"/>
          <w:szCs w:val="22"/>
          <w:rPrChange w:author="Priyanka Yadav" w:date="2022-10-01T05:36:27.206Z" w:id="1421404393">
            <w:rPr>
              <w:rFonts w:ascii="Calibri" w:hAnsi="Calibri" w:asciiTheme="minorAscii" w:hAnsiTheme="minorAscii"/>
              <w:b w:val="0"/>
              <w:bCs w:val="0"/>
              <w:sz w:val="22"/>
              <w:szCs w:val="22"/>
              <w:highlight w:val="yellow"/>
            </w:rPr>
          </w:rPrChange>
        </w:rPr>
        <w:t>to open to</w:t>
      </w:r>
      <w:r w:rsidRPr="2CC9DEB2" w:rsidR="5E1E8FB4">
        <w:rPr>
          <w:rFonts w:ascii="Calibri" w:hAnsi="Calibri" w:asciiTheme="minorAscii" w:hAnsiTheme="minorAscii"/>
          <w:sz w:val="22"/>
          <w:szCs w:val="22"/>
          <w:rPrChange w:author="Priyanka Yadav" w:date="2022-10-01T05:36:27.209Z" w:id="1252178467">
            <w:rPr>
              <w:rFonts w:ascii="Calibri" w:hAnsi="Calibri" w:asciiTheme="minorAscii" w:hAnsiTheme="minorAscii"/>
              <w:b w:val="0"/>
              <w:bCs w:val="0"/>
              <w:sz w:val="22"/>
              <w:szCs w:val="22"/>
              <w:highlight w:val="yellow"/>
            </w:rPr>
          </w:rPrChange>
        </w:rPr>
        <w:t xml:space="preserve"> </w:t>
      </w:r>
      <w:r w:rsidRPr="2CC9DEB2" w:rsidR="323EB9DE">
        <w:rPr>
          <w:rFonts w:ascii="Calibri" w:hAnsi="Calibri" w:asciiTheme="minorAscii" w:hAnsiTheme="minorAscii"/>
          <w:sz w:val="22"/>
          <w:szCs w:val="22"/>
          <w:rPrChange w:author="Priyanka Yadav" w:date="2022-10-01T05:36:27.211Z" w:id="545122573">
            <w:rPr>
              <w:rFonts w:ascii="Calibri" w:hAnsi="Calibri" w:asciiTheme="minorAscii" w:hAnsiTheme="minorAscii"/>
              <w:b w:val="0"/>
              <w:bCs w:val="0"/>
              <w:sz w:val="22"/>
              <w:szCs w:val="22"/>
              <w:highlight w:val="yellow"/>
            </w:rPr>
          </w:rPrChange>
        </w:rPr>
        <w:t>close</w:t>
      </w:r>
      <w:r w:rsidRPr="2CC9DEB2" w:rsidR="291F1EF3">
        <w:rPr>
          <w:rFonts w:ascii="Calibri" w:hAnsi="Calibri" w:asciiTheme="minorAscii" w:hAnsiTheme="minorAscii"/>
          <w:sz w:val="22"/>
          <w:szCs w:val="22"/>
          <w:rPrChange w:author="Priyanka Yadav" w:date="2022-10-01T05:36:27.213Z" w:id="14247216">
            <w:rPr>
              <w:rFonts w:ascii="Calibri" w:hAnsi="Calibri" w:asciiTheme="minorAscii" w:hAnsiTheme="minorAscii"/>
              <w:b w:val="0"/>
              <w:bCs w:val="0"/>
              <w:sz w:val="22"/>
              <w:szCs w:val="22"/>
              <w:highlight w:val="yellow"/>
            </w:rPr>
          </w:rPrChange>
        </w:rPr>
        <w:t xml:space="preserve"> </w:t>
      </w:r>
      <w:r w:rsidRPr="2CC9DEB2" w:rsidR="794369E5">
        <w:rPr>
          <w:rFonts w:ascii="Calibri" w:hAnsi="Calibri" w:asciiTheme="minorAscii" w:hAnsiTheme="minorAscii"/>
          <w:sz w:val="22"/>
          <w:szCs w:val="22"/>
          <w:rPrChange w:author="Priyanka Yadav" w:date="2022-10-01T05:36:27.216Z" w:id="1500121768">
            <w:rPr>
              <w:rFonts w:ascii="Calibri" w:hAnsi="Calibri" w:asciiTheme="minorAscii" w:hAnsiTheme="minorAscii"/>
              <w:b w:val="0"/>
              <w:bCs w:val="0"/>
              <w:sz w:val="22"/>
              <w:szCs w:val="22"/>
              <w:highlight w:val="yellow"/>
            </w:rPr>
          </w:rPrChange>
        </w:rPr>
        <w:t>is defined as molding cycle</w:t>
      </w:r>
      <w:r w:rsidRPr="2CC9DEB2" w:rsidR="24B77604">
        <w:rPr>
          <w:rFonts w:ascii="Calibri" w:hAnsi="Calibri" w:asciiTheme="minorAscii" w:hAnsiTheme="minorAscii"/>
          <w:sz w:val="22"/>
          <w:szCs w:val="22"/>
          <w:rPrChange w:author="Priyanka Yadav" w:date="2022-10-01T05:36:27.217Z" w:id="82721578">
            <w:rPr>
              <w:rFonts w:ascii="Calibri" w:hAnsi="Calibri" w:asciiTheme="minorAscii" w:hAnsiTheme="minorAscii"/>
              <w:b w:val="0"/>
              <w:bCs w:val="0"/>
              <w:sz w:val="22"/>
              <w:szCs w:val="22"/>
              <w:highlight w:val="yellow"/>
            </w:rPr>
          </w:rPrChange>
        </w:rPr>
        <w:t>.</w:t>
      </w:r>
      <w:commentRangeEnd w:id="121"/>
      <w:r>
        <w:rPr>
          <w:rStyle w:val="CommentReference"/>
        </w:rPr>
        <w:commentReference w:id="121"/>
      </w:r>
      <w:commentRangeEnd w:id="122"/>
      <w:r>
        <w:rPr>
          <w:rStyle w:val="CommentReference"/>
        </w:rPr>
        <w:commentReference w:id="122"/>
      </w:r>
    </w:p>
    <w:p w:rsidRPr="00C37166" w:rsidR="00AA51EA" w:rsidP="00AA51EA" w:rsidRDefault="007A1F1D" w14:paraId="4E57AB26" w14:textId="18B3E4C3">
      <w:pPr>
        <w:pStyle w:val="ListParagraph"/>
        <w:widowControl w:val="0"/>
        <w:numPr>
          <w:ilvl w:val="0"/>
          <w:numId w:val="14"/>
        </w:numPr>
        <w:adjustRightInd w:val="0"/>
        <w:spacing w:after="120"/>
        <w:ind w:left="993"/>
        <w:textAlignment w:val="baseline"/>
        <w:rPr>
          <w:rFonts w:asciiTheme="minorHAnsi" w:hAnsiTheme="minorHAnsi"/>
          <w:b w:val="0"/>
          <w:bCs/>
          <w:sz w:val="22"/>
          <w:szCs w:val="22"/>
        </w:rPr>
      </w:pPr>
      <w:r w:rsidRPr="00C37166">
        <w:rPr>
          <w:rFonts w:asciiTheme="minorHAnsi" w:hAnsiTheme="minorHAnsi"/>
          <w:sz w:val="22"/>
          <w:szCs w:val="22"/>
        </w:rPr>
        <w:t xml:space="preserve">Cycle time – </w:t>
      </w:r>
      <w:r w:rsidR="00DA60AF">
        <w:rPr>
          <w:rFonts w:asciiTheme="minorHAnsi" w:hAnsiTheme="minorHAnsi"/>
          <w:b w:val="0"/>
          <w:sz w:val="22"/>
          <w:szCs w:val="22"/>
        </w:rPr>
        <w:t>T</w:t>
      </w:r>
      <w:r w:rsidRPr="00C37166">
        <w:rPr>
          <w:rFonts w:asciiTheme="minorHAnsi" w:hAnsiTheme="minorHAnsi"/>
          <w:b w:val="0"/>
          <w:sz w:val="22"/>
          <w:szCs w:val="22"/>
        </w:rPr>
        <w:t>ime taken for mold to complete one molding cycle</w:t>
      </w:r>
      <w:r w:rsidR="000931ED">
        <w:rPr>
          <w:rFonts w:asciiTheme="minorHAnsi" w:hAnsiTheme="minorHAnsi"/>
          <w:b w:val="0"/>
          <w:sz w:val="22"/>
          <w:szCs w:val="22"/>
        </w:rPr>
        <w:t>.</w:t>
      </w:r>
    </w:p>
    <w:p w:rsidRPr="00C37166" w:rsidR="00AA51EA" w:rsidP="00AA51EA" w:rsidRDefault="00C267BD" w14:paraId="16EC92F0" w14:textId="485BD200">
      <w:pPr>
        <w:pStyle w:val="ListParagraph"/>
        <w:widowControl w:val="0"/>
        <w:numPr>
          <w:ilvl w:val="0"/>
          <w:numId w:val="14"/>
        </w:numPr>
        <w:adjustRightInd w:val="0"/>
        <w:spacing w:after="120"/>
        <w:ind w:left="993"/>
        <w:textAlignment w:val="baseline"/>
        <w:rPr>
          <w:rFonts w:asciiTheme="minorHAnsi" w:hAnsiTheme="minorHAnsi"/>
          <w:b w:val="0"/>
          <w:bCs/>
          <w:sz w:val="22"/>
          <w:szCs w:val="22"/>
        </w:rPr>
      </w:pPr>
      <w:r w:rsidRPr="00C37166">
        <w:rPr>
          <w:rFonts w:asciiTheme="minorHAnsi" w:hAnsiTheme="minorHAnsi"/>
          <w:sz w:val="22"/>
          <w:szCs w:val="22"/>
        </w:rPr>
        <w:t>Face</w:t>
      </w:r>
      <w:r w:rsidRPr="00C37166" w:rsidR="007A1F1D">
        <w:rPr>
          <w:rFonts w:asciiTheme="minorHAnsi" w:hAnsiTheme="minorHAnsi"/>
          <w:sz w:val="22"/>
          <w:szCs w:val="22"/>
        </w:rPr>
        <w:t xml:space="preserve"> </w:t>
      </w:r>
      <w:r w:rsidRPr="00C37166">
        <w:rPr>
          <w:rFonts w:asciiTheme="minorHAnsi" w:hAnsiTheme="minorHAnsi"/>
          <w:sz w:val="22"/>
          <w:szCs w:val="22"/>
        </w:rPr>
        <w:t>Plate</w:t>
      </w:r>
      <w:r w:rsidRPr="00C37166" w:rsidR="007A1F1D">
        <w:rPr>
          <w:rFonts w:asciiTheme="minorHAnsi" w:hAnsiTheme="minorHAnsi"/>
          <w:sz w:val="22"/>
          <w:szCs w:val="22"/>
        </w:rPr>
        <w:t xml:space="preserve"> </w:t>
      </w:r>
      <w:r w:rsidRPr="00C37166">
        <w:rPr>
          <w:rFonts w:asciiTheme="minorHAnsi" w:hAnsiTheme="minorHAnsi"/>
          <w:b w:val="0"/>
          <w:bCs/>
          <w:sz w:val="22"/>
          <w:szCs w:val="22"/>
        </w:rPr>
        <w:t>–</w:t>
      </w:r>
      <w:r w:rsidRPr="00C37166" w:rsidR="007A1F1D">
        <w:rPr>
          <w:rFonts w:asciiTheme="minorHAnsi" w:hAnsiTheme="minorHAnsi"/>
          <w:b w:val="0"/>
          <w:bCs/>
          <w:sz w:val="22"/>
          <w:szCs w:val="22"/>
        </w:rPr>
        <w:t xml:space="preserve"> </w:t>
      </w:r>
      <w:r w:rsidR="00DA60AF">
        <w:rPr>
          <w:rFonts w:asciiTheme="minorHAnsi" w:hAnsiTheme="minorHAnsi"/>
          <w:b w:val="0"/>
          <w:bCs/>
          <w:sz w:val="22"/>
          <w:szCs w:val="22"/>
        </w:rPr>
        <w:t>T</w:t>
      </w:r>
      <w:r w:rsidRPr="00C37166" w:rsidR="007A1F1D">
        <w:rPr>
          <w:rFonts w:asciiTheme="minorHAnsi" w:hAnsiTheme="minorHAnsi"/>
          <w:b w:val="0"/>
          <w:bCs/>
          <w:sz w:val="22"/>
          <w:szCs w:val="22"/>
        </w:rPr>
        <w:t>wo faces of molding tool in which cavities are made</w:t>
      </w:r>
      <w:r w:rsidRPr="00C37166" w:rsidR="007A1F1D">
        <w:rPr>
          <w:rFonts w:asciiTheme="minorHAnsi" w:hAnsiTheme="minorHAnsi"/>
          <w:sz w:val="22"/>
          <w:szCs w:val="22"/>
        </w:rPr>
        <w:t>.</w:t>
      </w:r>
    </w:p>
    <w:p w:rsidRPr="00C37166" w:rsidR="00AA51EA" w:rsidP="00AA51EA" w:rsidRDefault="007A1F1D" w14:paraId="0179D24B" w14:textId="05941695">
      <w:pPr>
        <w:pStyle w:val="ListParagraph"/>
        <w:widowControl w:val="0"/>
        <w:numPr>
          <w:ilvl w:val="0"/>
          <w:numId w:val="14"/>
        </w:numPr>
        <w:adjustRightInd w:val="0"/>
        <w:spacing w:after="120"/>
        <w:ind w:left="993"/>
        <w:textAlignment w:val="baseline"/>
        <w:rPr>
          <w:rFonts w:asciiTheme="minorHAnsi" w:hAnsiTheme="minorHAnsi"/>
          <w:b w:val="0"/>
          <w:bCs/>
          <w:sz w:val="22"/>
          <w:szCs w:val="22"/>
        </w:rPr>
      </w:pPr>
      <w:r w:rsidRPr="00C37166">
        <w:rPr>
          <w:rFonts w:asciiTheme="minorHAnsi" w:hAnsiTheme="minorHAnsi"/>
          <w:sz w:val="22"/>
          <w:szCs w:val="22"/>
        </w:rPr>
        <w:t xml:space="preserve">Face plate alignment – </w:t>
      </w:r>
      <w:r w:rsidR="00DA60AF">
        <w:rPr>
          <w:rFonts w:asciiTheme="minorHAnsi" w:hAnsiTheme="minorHAnsi"/>
          <w:b w:val="0"/>
          <w:sz w:val="22"/>
          <w:szCs w:val="22"/>
        </w:rPr>
        <w:t>O</w:t>
      </w:r>
      <w:r w:rsidRPr="00C37166">
        <w:rPr>
          <w:rFonts w:asciiTheme="minorHAnsi" w:hAnsiTheme="minorHAnsi"/>
          <w:b w:val="0"/>
          <w:sz w:val="22"/>
          <w:szCs w:val="22"/>
        </w:rPr>
        <w:t>ffset measurement between edges of two face plate of mold tool, this offset must be as low as possible and ideally zero</w:t>
      </w:r>
      <w:r w:rsidR="0074602D">
        <w:rPr>
          <w:rFonts w:asciiTheme="minorHAnsi" w:hAnsiTheme="minorHAnsi"/>
          <w:b w:val="0"/>
          <w:sz w:val="22"/>
          <w:szCs w:val="22"/>
        </w:rPr>
        <w:t>.</w:t>
      </w:r>
    </w:p>
    <w:p w:rsidRPr="00C37166" w:rsidR="00AA51EA" w:rsidP="2CC9DEB2" w:rsidRDefault="00C267BD" w14:paraId="7A01532B" w14:textId="3862AD32">
      <w:pPr>
        <w:pStyle w:val="ListParagraph"/>
        <w:widowControl w:val="0"/>
        <w:numPr>
          <w:ilvl w:val="0"/>
          <w:numId w:val="14"/>
        </w:numPr>
        <w:adjustRightInd w:val="0"/>
        <w:spacing w:after="120"/>
        <w:ind w:left="993"/>
        <w:textAlignment w:val="baseline"/>
        <w:rPr>
          <w:rFonts w:ascii="Calibri" w:hAnsi="Calibri" w:asciiTheme="minorAscii" w:hAnsiTheme="minorAscii"/>
          <w:b w:val="0"/>
          <w:bCs w:val="0"/>
          <w:sz w:val="22"/>
          <w:szCs w:val="22"/>
        </w:rPr>
      </w:pPr>
      <w:r w:rsidRPr="2CC9DEB2" w:rsidR="2C8D51D5">
        <w:rPr>
          <w:rFonts w:ascii="Calibri" w:hAnsi="Calibri" w:asciiTheme="minorAscii" w:hAnsiTheme="minorAscii"/>
          <w:sz w:val="22"/>
          <w:szCs w:val="22"/>
        </w:rPr>
        <w:t>Cavities –</w:t>
      </w:r>
      <w:r w:rsidRPr="2CC9DEB2" w:rsidR="794369E5">
        <w:rPr>
          <w:rFonts w:ascii="Calibri" w:hAnsi="Calibri" w:asciiTheme="minorAscii" w:hAnsiTheme="minorAscii"/>
          <w:sz w:val="22"/>
          <w:szCs w:val="22"/>
        </w:rPr>
        <w:t xml:space="preserve"> </w:t>
      </w:r>
      <w:r w:rsidRPr="2CC9DEB2" w:rsidR="19D6D00C">
        <w:rPr>
          <w:rFonts w:ascii="Calibri" w:hAnsi="Calibri" w:asciiTheme="minorAscii" w:hAnsiTheme="minorAscii"/>
          <w:b w:val="0"/>
          <w:bCs w:val="0"/>
          <w:sz w:val="22"/>
          <w:szCs w:val="22"/>
        </w:rPr>
        <w:t>G</w:t>
      </w:r>
      <w:r w:rsidRPr="2CC9DEB2" w:rsidR="794369E5">
        <w:rPr>
          <w:rFonts w:ascii="Calibri" w:hAnsi="Calibri" w:asciiTheme="minorAscii" w:hAnsiTheme="minorAscii"/>
          <w:b w:val="0"/>
          <w:bCs w:val="0"/>
          <w:sz w:val="22"/>
          <w:szCs w:val="22"/>
        </w:rPr>
        <w:t xml:space="preserve">roove on mold tool face plate </w:t>
      </w:r>
      <w:r w:rsidRPr="2CC9DEB2" w:rsidR="75E43B24">
        <w:rPr>
          <w:rFonts w:ascii="Calibri" w:hAnsi="Calibri" w:asciiTheme="minorAscii" w:hAnsiTheme="minorAscii"/>
          <w:b w:val="0"/>
          <w:bCs w:val="0"/>
          <w:sz w:val="22"/>
          <w:szCs w:val="22"/>
        </w:rPr>
        <w:t>which is</w:t>
      </w:r>
      <w:r w:rsidRPr="2CC9DEB2" w:rsidR="101406DC">
        <w:rPr>
          <w:rFonts w:ascii="Calibri" w:hAnsi="Calibri" w:asciiTheme="minorAscii" w:hAnsiTheme="minorAscii"/>
          <w:b w:val="0"/>
          <w:bCs w:val="0"/>
          <w:sz w:val="22"/>
          <w:szCs w:val="22"/>
        </w:rPr>
        <w:t xml:space="preserve"> </w:t>
      </w:r>
      <w:r w:rsidRPr="2CC9DEB2" w:rsidR="75E43B24">
        <w:rPr>
          <w:rFonts w:ascii="Calibri" w:hAnsi="Calibri" w:asciiTheme="minorAscii" w:hAnsiTheme="minorAscii"/>
          <w:b w:val="0"/>
          <w:bCs w:val="0"/>
          <w:sz w:val="22"/>
          <w:szCs w:val="22"/>
        </w:rPr>
        <w:t xml:space="preserve">shaped as per object to be </w:t>
      </w:r>
      <w:r w:rsidRPr="2CC9DEB2" w:rsidR="4202B7AB">
        <w:rPr>
          <w:rFonts w:ascii="Calibri" w:hAnsi="Calibri" w:asciiTheme="minorAscii" w:hAnsiTheme="minorAscii"/>
          <w:b w:val="0"/>
          <w:bCs w:val="0"/>
          <w:sz w:val="22"/>
          <w:szCs w:val="22"/>
        </w:rPr>
        <w:t>produced</w:t>
      </w:r>
      <w:r w:rsidRPr="2CC9DEB2" w:rsidR="75E43B24">
        <w:rPr>
          <w:rFonts w:ascii="Calibri" w:hAnsi="Calibri" w:asciiTheme="minorAscii" w:hAnsiTheme="minorAscii"/>
          <w:b w:val="0"/>
          <w:bCs w:val="0"/>
          <w:sz w:val="22"/>
          <w:szCs w:val="22"/>
        </w:rPr>
        <w:t>.</w:t>
      </w:r>
    </w:p>
    <w:p w:rsidRPr="0074602D" w:rsidR="009918FB" w:rsidP="00C37166" w:rsidRDefault="005D130D" w14:paraId="74F149E3" w14:textId="048372EA">
      <w:pPr>
        <w:pStyle w:val="ListParagraph"/>
        <w:widowControl w:val="0"/>
        <w:numPr>
          <w:ilvl w:val="0"/>
          <w:numId w:val="14"/>
        </w:numPr>
        <w:adjustRightInd w:val="0"/>
        <w:spacing w:after="120"/>
        <w:ind w:left="993"/>
        <w:textAlignment w:val="baseline"/>
        <w:rPr>
          <w:rFonts w:asciiTheme="minorHAnsi" w:hAnsiTheme="minorHAnsi"/>
          <w:b w:val="0"/>
          <w:bCs/>
          <w:sz w:val="22"/>
          <w:szCs w:val="22"/>
        </w:rPr>
      </w:pPr>
      <w:r w:rsidRPr="00C37166">
        <w:rPr>
          <w:rFonts w:asciiTheme="minorHAnsi" w:hAnsiTheme="minorHAnsi"/>
          <w:sz w:val="22"/>
          <w:szCs w:val="22"/>
        </w:rPr>
        <w:t xml:space="preserve">Blocked cavities – </w:t>
      </w:r>
      <w:r w:rsidR="00DA60AF">
        <w:rPr>
          <w:rFonts w:asciiTheme="minorHAnsi" w:hAnsiTheme="minorHAnsi"/>
          <w:b w:val="0"/>
          <w:sz w:val="22"/>
          <w:szCs w:val="22"/>
        </w:rPr>
        <w:t>C</w:t>
      </w:r>
      <w:r w:rsidRPr="00C37166">
        <w:rPr>
          <w:rFonts w:asciiTheme="minorHAnsi" w:hAnsiTheme="minorHAnsi"/>
          <w:b w:val="0"/>
          <w:sz w:val="22"/>
          <w:szCs w:val="22"/>
        </w:rPr>
        <w:t xml:space="preserve">ondition where the cavities </w:t>
      </w:r>
      <w:r w:rsidR="001C6BAC">
        <w:rPr>
          <w:rFonts w:asciiTheme="minorHAnsi" w:hAnsiTheme="minorHAnsi"/>
          <w:b w:val="0"/>
          <w:sz w:val="22"/>
          <w:szCs w:val="22"/>
        </w:rPr>
        <w:t>are</w:t>
      </w:r>
      <w:r w:rsidR="00DD5212">
        <w:rPr>
          <w:rFonts w:asciiTheme="minorHAnsi" w:hAnsiTheme="minorHAnsi"/>
          <w:b w:val="0"/>
          <w:sz w:val="22"/>
          <w:szCs w:val="22"/>
        </w:rPr>
        <w:t xml:space="preserve"> not able to prepare the end product</w:t>
      </w:r>
      <w:r w:rsidR="0074602D">
        <w:rPr>
          <w:rFonts w:asciiTheme="minorHAnsi" w:hAnsiTheme="minorHAnsi"/>
          <w:b w:val="0"/>
          <w:sz w:val="22"/>
          <w:szCs w:val="22"/>
        </w:rPr>
        <w:t>.</w:t>
      </w:r>
      <w:r w:rsidR="00DD5212">
        <w:rPr>
          <w:rFonts w:asciiTheme="minorHAnsi" w:hAnsiTheme="minorHAnsi"/>
          <w:b w:val="0"/>
          <w:sz w:val="22"/>
          <w:szCs w:val="22"/>
        </w:rPr>
        <w:t xml:space="preserve"> </w:t>
      </w:r>
    </w:p>
    <w:p w:rsidR="00E721F3" w:rsidP="2CC9DEB2" w:rsidRDefault="00E721F3" w14:paraId="5A7FA4D9" w14:textId="33CE2DB8">
      <w:pPr>
        <w:pStyle w:val="ListParagraph"/>
        <w:widowControl w:val="0"/>
        <w:numPr>
          <w:ilvl w:val="0"/>
          <w:numId w:val="14"/>
        </w:numPr>
        <w:adjustRightInd w:val="0"/>
        <w:spacing w:after="120"/>
        <w:ind w:left="993"/>
        <w:textAlignment w:val="baseline"/>
        <w:rPr>
          <w:rFonts w:ascii="Calibri" w:hAnsi="Calibri" w:asciiTheme="minorAscii" w:hAnsiTheme="minorAscii"/>
          <w:b w:val="0"/>
          <w:bCs w:val="0"/>
          <w:sz w:val="22"/>
          <w:szCs w:val="22"/>
        </w:rPr>
      </w:pPr>
      <w:r w:rsidRPr="2CC9DEB2" w:rsidR="4335F6A0">
        <w:rPr>
          <w:rFonts w:ascii="Calibri" w:hAnsi="Calibri" w:asciiTheme="minorAscii" w:hAnsiTheme="minorAscii"/>
          <w:sz w:val="22"/>
          <w:szCs w:val="22"/>
        </w:rPr>
        <w:t>Historical counter –</w:t>
      </w:r>
      <w:r w:rsidRPr="2CC9DEB2" w:rsidR="4335F6A0">
        <w:rPr>
          <w:rFonts w:ascii="Calibri" w:hAnsi="Calibri" w:asciiTheme="minorAscii" w:hAnsiTheme="minorAscii"/>
          <w:b w:val="0"/>
          <w:bCs w:val="0"/>
          <w:sz w:val="22"/>
          <w:szCs w:val="22"/>
        </w:rPr>
        <w:t xml:space="preserve"> defines the lifetime of </w:t>
      </w:r>
      <w:proofErr w:type="spellStart"/>
      <w:r w:rsidRPr="2CC9DEB2" w:rsidR="4335F6A0">
        <w:rPr>
          <w:rFonts w:ascii="Calibri" w:hAnsi="Calibri" w:asciiTheme="minorAscii" w:hAnsiTheme="minorAscii"/>
          <w:b w:val="0"/>
          <w:bCs w:val="0"/>
          <w:sz w:val="22"/>
          <w:szCs w:val="22"/>
        </w:rPr>
        <w:t>wago</w:t>
      </w:r>
      <w:proofErr w:type="spellEnd"/>
      <w:r w:rsidRPr="2CC9DEB2" w:rsidR="4335F6A0">
        <w:rPr>
          <w:rFonts w:ascii="Calibri" w:hAnsi="Calibri" w:asciiTheme="minorAscii" w:hAnsiTheme="minorAscii"/>
          <w:b w:val="0"/>
          <w:bCs w:val="0"/>
          <w:sz w:val="22"/>
          <w:szCs w:val="22"/>
        </w:rPr>
        <w:t xml:space="preserve"> PFC</w:t>
      </w:r>
      <w:r w:rsidRPr="2CC9DEB2" w:rsidR="28479229">
        <w:rPr>
          <w:rFonts w:ascii="Calibri" w:hAnsi="Calibri" w:asciiTheme="minorAscii" w:hAnsiTheme="minorAscii"/>
          <w:b w:val="0"/>
          <w:bCs w:val="0"/>
          <w:sz w:val="22"/>
          <w:szCs w:val="22"/>
        </w:rPr>
        <w:t>.</w:t>
      </w:r>
    </w:p>
    <w:p w:rsidRPr="004B739B" w:rsidR="00E721F3" w:rsidP="2CC9DEB2" w:rsidRDefault="00E721F3" w14:paraId="630692B2" w14:textId="6A4D0ECC">
      <w:pPr>
        <w:pStyle w:val="ListParagraph"/>
        <w:widowControl w:val="0"/>
        <w:numPr>
          <w:ilvl w:val="0"/>
          <w:numId w:val="14"/>
        </w:numPr>
        <w:adjustRightInd w:val="0"/>
        <w:spacing w:after="120"/>
        <w:ind w:left="993"/>
        <w:textAlignment w:val="baseline"/>
        <w:rPr>
          <w:rFonts w:ascii="Calibri" w:hAnsi="Calibri" w:asciiTheme="minorAscii" w:hAnsiTheme="minorAscii"/>
          <w:sz w:val="22"/>
          <w:szCs w:val="22"/>
        </w:rPr>
      </w:pPr>
      <w:r w:rsidRPr="2CC9DEB2" w:rsidR="4335F6A0">
        <w:rPr>
          <w:rFonts w:ascii="Calibri" w:hAnsi="Calibri" w:asciiTheme="minorAscii" w:hAnsiTheme="minorAscii"/>
          <w:sz w:val="22"/>
          <w:szCs w:val="22"/>
        </w:rPr>
        <w:t>Cumulative counter –</w:t>
      </w:r>
      <w:r w:rsidRPr="2CC9DEB2" w:rsidR="4335F6A0">
        <w:rPr>
          <w:rFonts w:ascii="Calibri" w:hAnsi="Calibri" w:asciiTheme="minorAscii" w:hAnsiTheme="minorAscii"/>
          <w:b w:val="0"/>
          <w:bCs w:val="0"/>
          <w:sz w:val="22"/>
          <w:szCs w:val="22"/>
        </w:rPr>
        <w:t xml:space="preserve"> </w:t>
      </w:r>
      <w:r w:rsidRPr="2CC9DEB2" w:rsidR="4335F6A0">
        <w:rPr>
          <w:rFonts w:ascii="Calibri" w:hAnsi="Calibri" w:asciiTheme="minorAscii" w:hAnsiTheme="minorAscii"/>
          <w:b w:val="0"/>
          <w:bCs w:val="0"/>
          <w:sz w:val="22"/>
          <w:szCs w:val="22"/>
        </w:rPr>
        <w:t xml:space="preserve">Defines the </w:t>
      </w:r>
      <w:r w:rsidRPr="2CC9DEB2" w:rsidR="506B07E4">
        <w:rPr>
          <w:rFonts w:ascii="Calibri" w:hAnsi="Calibri" w:asciiTheme="minorAscii" w:hAnsiTheme="minorAscii"/>
          <w:b w:val="0"/>
          <w:bCs w:val="0"/>
          <w:sz w:val="22"/>
          <w:szCs w:val="22"/>
        </w:rPr>
        <w:t>lifetime</w:t>
      </w:r>
      <w:r w:rsidRPr="2CC9DEB2" w:rsidR="4335F6A0">
        <w:rPr>
          <w:rFonts w:ascii="Calibri" w:hAnsi="Calibri" w:asciiTheme="minorAscii" w:hAnsiTheme="minorAscii"/>
          <w:b w:val="0"/>
          <w:bCs w:val="0"/>
          <w:sz w:val="22"/>
          <w:szCs w:val="22"/>
        </w:rPr>
        <w:t xml:space="preserve"> of mold</w:t>
      </w:r>
      <w:r w:rsidRPr="2CC9DEB2" w:rsidR="28479229">
        <w:rPr>
          <w:rFonts w:ascii="Calibri" w:hAnsi="Calibri" w:asciiTheme="minorAscii" w:hAnsiTheme="minorAscii"/>
          <w:b w:val="0"/>
          <w:bCs w:val="0"/>
          <w:sz w:val="22"/>
          <w:szCs w:val="22"/>
        </w:rPr>
        <w:t>.</w:t>
      </w:r>
    </w:p>
    <w:p w:rsidRPr="00D5738A" w:rsidR="004B739B" w:rsidP="2CC9DEB2" w:rsidRDefault="004B739B" w14:paraId="5F3281CE" w14:textId="3B25D9BF">
      <w:pPr>
        <w:pStyle w:val="ListParagraph"/>
        <w:widowControl w:val="0"/>
        <w:numPr>
          <w:ilvl w:val="0"/>
          <w:numId w:val="14"/>
        </w:numPr>
        <w:adjustRightInd w:val="0"/>
        <w:spacing w:after="120"/>
        <w:ind w:left="993"/>
        <w:textAlignment w:val="baseline"/>
        <w:rPr>
          <w:rFonts w:ascii="Calibri" w:hAnsi="Calibri" w:asciiTheme="minorAscii" w:hAnsiTheme="minorAscii"/>
          <w:sz w:val="22"/>
          <w:szCs w:val="22"/>
        </w:rPr>
      </w:pPr>
      <w:r w:rsidRPr="2CC9DEB2" w:rsidR="050064AF">
        <w:rPr>
          <w:rFonts w:ascii="Calibri" w:hAnsi="Calibri" w:asciiTheme="minorAscii" w:hAnsiTheme="minorAscii"/>
          <w:sz w:val="22"/>
          <w:szCs w:val="22"/>
        </w:rPr>
        <w:t>Dry cycle</w:t>
      </w:r>
      <w:r w:rsidRPr="2CC9DEB2" w:rsidR="3A41F8B0">
        <w:rPr>
          <w:rFonts w:ascii="Calibri" w:hAnsi="Calibri" w:asciiTheme="minorAscii" w:hAnsiTheme="minorAscii"/>
          <w:sz w:val="22"/>
          <w:szCs w:val="22"/>
        </w:rPr>
        <w:t xml:space="preserve"> event</w:t>
      </w:r>
      <w:r w:rsidRPr="2CC9DEB2" w:rsidR="050064AF">
        <w:rPr>
          <w:rFonts w:ascii="Calibri" w:hAnsi="Calibri" w:asciiTheme="minorAscii" w:hAnsiTheme="minorAscii"/>
          <w:sz w:val="22"/>
          <w:szCs w:val="22"/>
        </w:rPr>
        <w:t xml:space="preserve"> - </w:t>
      </w:r>
      <w:r w:rsidRPr="2CC9DEB2" w:rsidR="050064AF">
        <w:rPr>
          <w:rFonts w:ascii="Calibri" w:hAnsi="Calibri" w:asciiTheme="minorAscii" w:hAnsiTheme="minorAscii"/>
          <w:b w:val="0"/>
          <w:bCs w:val="0"/>
          <w:sz w:val="22"/>
          <w:szCs w:val="22"/>
        </w:rPr>
        <w:t>C</w:t>
      </w:r>
      <w:r w:rsidRPr="2CC9DEB2" w:rsidR="050064AF">
        <w:rPr>
          <w:rFonts w:ascii="Calibri" w:hAnsi="Calibri" w:asciiTheme="minorAscii" w:hAnsiTheme="minorAscii"/>
          <w:b w:val="0"/>
          <w:bCs w:val="0"/>
          <w:sz w:val="22"/>
          <w:szCs w:val="22"/>
        </w:rPr>
        <w:t>ycle time is observed as ½ Standard Cycle time or less</w:t>
      </w:r>
      <w:r w:rsidRPr="2CC9DEB2" w:rsidR="02D48DBE">
        <w:rPr>
          <w:rFonts w:ascii="Calibri" w:hAnsi="Calibri" w:asciiTheme="minorAscii" w:hAnsiTheme="minorAscii"/>
          <w:b w:val="0"/>
          <w:bCs w:val="0"/>
          <w:sz w:val="22"/>
          <w:szCs w:val="22"/>
        </w:rPr>
        <w:t>.</w:t>
      </w:r>
    </w:p>
    <w:p w:rsidRPr="0074602D" w:rsidR="00E30C8A" w:rsidP="2CC9DEB2" w:rsidRDefault="00E30C8A" w14:paraId="20F9DEBA" w14:textId="42CA96A2">
      <w:pPr>
        <w:pStyle w:val="ListParagraph"/>
        <w:widowControl w:val="0"/>
        <w:numPr>
          <w:ilvl w:val="0"/>
          <w:numId w:val="14"/>
        </w:numPr>
        <w:adjustRightInd w:val="0"/>
        <w:spacing w:after="120"/>
        <w:ind w:left="993"/>
        <w:textAlignment w:val="baseline"/>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2CC9DEB2" w:rsidR="453BCE1F">
        <w:rPr>
          <w:rFonts w:ascii="Calibri" w:hAnsi="Calibri" w:asciiTheme="minorAscii" w:hAnsiTheme="minorAscii"/>
          <w:sz w:val="22"/>
          <w:szCs w:val="22"/>
        </w:rPr>
        <w:t xml:space="preserve">RCR – </w:t>
      </w:r>
      <w:r w:rsidRPr="2CC9DEB2" w:rsidR="28479229">
        <w:rPr>
          <w:rFonts w:ascii="Calibri" w:hAnsi="Calibri" w:asciiTheme="minorAscii" w:hAnsiTheme="minorAscii"/>
          <w:b w:val="0"/>
          <w:bCs w:val="0"/>
          <w:sz w:val="22"/>
          <w:szCs w:val="22"/>
        </w:rPr>
        <w:t>Refers to</w:t>
      </w:r>
      <w:r w:rsidRPr="2CC9DEB2" w:rsidR="28479229">
        <w:rPr>
          <w:rFonts w:ascii="Calibri" w:hAnsi="Calibri" w:asciiTheme="minorAscii" w:hAnsiTheme="minorAscii"/>
          <w:sz w:val="22"/>
          <w:szCs w:val="22"/>
        </w:rPr>
        <w:t xml:space="preserve"> </w:t>
      </w:r>
      <w:r w:rsidRPr="2CC9DEB2" w:rsidR="67AD6AF9">
        <w:rPr>
          <w:rFonts w:ascii="Calibri" w:hAnsi="Calibri" w:asciiTheme="minorAscii" w:hAnsiTheme="minorAscii"/>
          <w:b w:val="0"/>
          <w:bCs w:val="0"/>
          <w:sz w:val="22"/>
          <w:szCs w:val="22"/>
        </w:rPr>
        <w:t>R</w:t>
      </w:r>
      <w:r w:rsidRPr="2CC9DEB2" w:rsidR="453BCE1F">
        <w:rPr>
          <w:rFonts w:ascii="Calibri" w:hAnsi="Calibri" w:asciiTheme="minorAscii" w:hAnsiTheme="minorAscii"/>
          <w:b w:val="0"/>
          <w:bCs w:val="0"/>
          <w:sz w:val="22"/>
          <w:szCs w:val="22"/>
        </w:rPr>
        <w:t>emote condition record</w:t>
      </w:r>
      <w:r w:rsidRPr="2CC9DEB2" w:rsidR="28479229">
        <w:rPr>
          <w:rFonts w:ascii="Calibri" w:hAnsi="Calibri" w:asciiTheme="minorAscii" w:hAnsiTheme="minorAscii"/>
          <w:b w:val="0"/>
          <w:bCs w:val="0"/>
          <w:sz w:val="22"/>
          <w:szCs w:val="22"/>
        </w:rPr>
        <w:t>.</w:t>
      </w:r>
    </w:p>
    <w:p w:rsidRPr="00C37166" w:rsidR="00DD5212" w:rsidP="2CC9DEB2" w:rsidRDefault="000931ED" w14:paraId="2A574E9C" w14:textId="5C42FC74">
      <w:pPr>
        <w:pStyle w:val="ListParagraph"/>
        <w:widowControl w:val="0"/>
        <w:numPr>
          <w:ilvl w:val="0"/>
          <w:numId w:val="14"/>
        </w:numPr>
        <w:adjustRightInd w:val="0"/>
        <w:spacing w:after="120"/>
        <w:ind w:left="993"/>
        <w:textAlignment w:val="baseline"/>
        <w:rPr>
          <w:rFonts w:ascii="Calibri" w:hAnsi="Calibri" w:asciiTheme="minorAscii" w:hAnsiTheme="minorAscii"/>
          <w:sz w:val="22"/>
          <w:szCs w:val="22"/>
        </w:rPr>
      </w:pPr>
      <w:r w:rsidRPr="2CC9DEB2" w:rsidR="24B77604">
        <w:rPr>
          <w:rFonts w:ascii="Calibri" w:hAnsi="Calibri" w:asciiTheme="minorAscii" w:hAnsiTheme="minorAscii"/>
          <w:sz w:val="22"/>
          <w:szCs w:val="22"/>
        </w:rPr>
        <w:t>Reset</w:t>
      </w:r>
      <w:r w:rsidRPr="2CC9DEB2" w:rsidR="06F9C84C">
        <w:rPr>
          <w:rFonts w:ascii="Calibri" w:hAnsi="Calibri" w:asciiTheme="minorAscii" w:hAnsiTheme="minorAscii"/>
          <w:sz w:val="22"/>
          <w:szCs w:val="22"/>
        </w:rPr>
        <w:t xml:space="preserve"> –</w:t>
      </w:r>
      <w:r w:rsidRPr="2CC9DEB2" w:rsidR="06F9C84C">
        <w:rPr>
          <w:rFonts w:ascii="Calibri" w:hAnsi="Calibri" w:asciiTheme="minorAscii" w:hAnsiTheme="minorAscii"/>
          <w:b w:val="0"/>
          <w:bCs w:val="0"/>
          <w:sz w:val="22"/>
          <w:szCs w:val="22"/>
        </w:rPr>
        <w:t xml:space="preserve"> </w:t>
      </w:r>
      <w:r w:rsidRPr="2CC9DEB2" w:rsidR="19D6D00C">
        <w:rPr>
          <w:rFonts w:ascii="Calibri" w:hAnsi="Calibri" w:asciiTheme="minorAscii" w:hAnsiTheme="minorAscii"/>
          <w:b w:val="0"/>
          <w:bCs w:val="0"/>
          <w:sz w:val="22"/>
          <w:szCs w:val="22"/>
        </w:rPr>
        <w:t>R</w:t>
      </w:r>
      <w:r w:rsidRPr="2CC9DEB2" w:rsidR="24B77604">
        <w:rPr>
          <w:rFonts w:ascii="Calibri" w:hAnsi="Calibri" w:asciiTheme="minorAscii" w:hAnsiTheme="minorAscii"/>
          <w:b w:val="0"/>
          <w:bCs w:val="0"/>
          <w:sz w:val="22"/>
          <w:szCs w:val="22"/>
        </w:rPr>
        <w:t>eset</w:t>
      </w:r>
      <w:r w:rsidRPr="2CC9DEB2" w:rsidR="06F9C84C">
        <w:rPr>
          <w:rFonts w:ascii="Calibri" w:hAnsi="Calibri" w:asciiTheme="minorAscii" w:hAnsiTheme="minorAscii"/>
          <w:b w:val="0"/>
          <w:bCs w:val="0"/>
          <w:sz w:val="22"/>
          <w:szCs w:val="22"/>
        </w:rPr>
        <w:t xml:space="preserve"> functionality which occurs only when </w:t>
      </w:r>
      <w:r w:rsidRPr="2CC9DEB2" w:rsidR="24B77604">
        <w:rPr>
          <w:rFonts w:ascii="Calibri" w:hAnsi="Calibri" w:asciiTheme="minorAscii" w:hAnsiTheme="minorAscii"/>
          <w:b w:val="0"/>
          <w:bCs w:val="0"/>
          <w:sz w:val="22"/>
          <w:szCs w:val="22"/>
        </w:rPr>
        <w:t>reset</w:t>
      </w:r>
      <w:r w:rsidRPr="2CC9DEB2" w:rsidR="06F9C84C">
        <w:rPr>
          <w:rFonts w:ascii="Calibri" w:hAnsi="Calibri" w:asciiTheme="minorAscii" w:hAnsiTheme="minorAscii"/>
          <w:b w:val="0"/>
          <w:bCs w:val="0"/>
          <w:sz w:val="22"/>
          <w:szCs w:val="22"/>
        </w:rPr>
        <w:t xml:space="preserve"> command is sent by the server to the device, following functionality should be performed when </w:t>
      </w:r>
      <w:r w:rsidRPr="2CC9DEB2" w:rsidR="24B77604">
        <w:rPr>
          <w:rFonts w:ascii="Calibri" w:hAnsi="Calibri" w:asciiTheme="minorAscii" w:hAnsiTheme="minorAscii"/>
          <w:b w:val="0"/>
          <w:bCs w:val="0"/>
          <w:sz w:val="22"/>
          <w:szCs w:val="22"/>
        </w:rPr>
        <w:t>reset</w:t>
      </w:r>
      <w:r w:rsidRPr="2CC9DEB2" w:rsidR="06F9C84C">
        <w:rPr>
          <w:rFonts w:ascii="Calibri" w:hAnsi="Calibri" w:asciiTheme="minorAscii" w:hAnsiTheme="minorAscii"/>
          <w:b w:val="0"/>
          <w:bCs w:val="0"/>
          <w:sz w:val="22"/>
          <w:szCs w:val="22"/>
        </w:rPr>
        <w:t xml:space="preserve"> command is received by the device</w:t>
      </w:r>
    </w:p>
    <w:p w:rsidRPr="00C37166" w:rsidR="00DD5212" w:rsidP="00C37166" w:rsidRDefault="00DD5212" w14:paraId="3975AC63" w14:textId="71A37EE9">
      <w:pPr>
        <w:pStyle w:val="ListParagraph"/>
        <w:widowControl w:val="0"/>
        <w:numPr>
          <w:ilvl w:val="0"/>
          <w:numId w:val="15"/>
        </w:numPr>
        <w:adjustRightInd w:val="0"/>
        <w:spacing w:after="120"/>
        <w:textAlignment w:val="baseline"/>
        <w:rPr>
          <w:rFonts w:asciiTheme="minorHAnsi" w:hAnsiTheme="minorHAnsi"/>
          <w:bCs/>
          <w:sz w:val="22"/>
          <w:szCs w:val="22"/>
        </w:rPr>
      </w:pPr>
      <w:r>
        <w:rPr>
          <w:rFonts w:asciiTheme="minorHAnsi" w:hAnsiTheme="minorHAnsi"/>
          <w:b w:val="0"/>
          <w:bCs/>
          <w:sz w:val="22"/>
          <w:szCs w:val="22"/>
        </w:rPr>
        <w:t>A</w:t>
      </w:r>
      <w:commentRangeStart w:id="157"/>
      <w:r w:rsidR="00286F1F">
        <w:rPr>
          <w:rFonts w:asciiTheme="minorHAnsi" w:hAnsiTheme="minorHAnsi"/>
          <w:b w:val="0"/>
          <w:bCs/>
          <w:sz w:val="22"/>
          <w:szCs w:val="22"/>
        </w:rPr>
        <w:t>ll saved certificates must be deleted</w:t>
      </w:r>
      <w:commentRangeEnd w:id="157"/>
      <w:r w:rsidR="00286F1F">
        <w:rPr>
          <w:rStyle w:val="CommentReference"/>
          <w:b w:val="0"/>
        </w:rPr>
        <w:commentReference w:id="157"/>
      </w:r>
      <w:r w:rsidR="00A27EE4">
        <w:rPr>
          <w:rFonts w:asciiTheme="minorHAnsi" w:hAnsiTheme="minorHAnsi"/>
          <w:b w:val="0"/>
          <w:bCs/>
          <w:sz w:val="22"/>
          <w:szCs w:val="22"/>
        </w:rPr>
        <w:t>.</w:t>
      </w:r>
    </w:p>
    <w:p w:rsidRPr="00C37166" w:rsidR="00DD5212" w:rsidP="00C37166" w:rsidRDefault="00DD5212" w14:paraId="626EC5AD" w14:textId="28489B1F">
      <w:pPr>
        <w:pStyle w:val="ListParagraph"/>
        <w:widowControl w:val="0"/>
        <w:numPr>
          <w:ilvl w:val="0"/>
          <w:numId w:val="15"/>
        </w:numPr>
        <w:adjustRightInd w:val="0"/>
        <w:spacing w:after="120"/>
        <w:textAlignment w:val="baseline"/>
        <w:rPr>
          <w:rFonts w:asciiTheme="minorHAnsi" w:hAnsiTheme="minorHAnsi"/>
          <w:bCs/>
          <w:sz w:val="22"/>
          <w:szCs w:val="22"/>
        </w:rPr>
      </w:pPr>
      <w:r>
        <w:rPr>
          <w:rFonts w:asciiTheme="minorHAnsi" w:hAnsiTheme="minorHAnsi"/>
          <w:b w:val="0"/>
          <w:bCs/>
          <w:sz w:val="22"/>
          <w:szCs w:val="22"/>
        </w:rPr>
        <w:t>A</w:t>
      </w:r>
      <w:r w:rsidR="00286F1F">
        <w:rPr>
          <w:rFonts w:asciiTheme="minorHAnsi" w:hAnsiTheme="minorHAnsi"/>
          <w:b w:val="0"/>
          <w:bCs/>
          <w:sz w:val="22"/>
          <w:szCs w:val="22"/>
        </w:rPr>
        <w:t>ll stored data and logs must be deleted</w:t>
      </w:r>
      <w:r w:rsidR="00A27EE4">
        <w:rPr>
          <w:rFonts w:asciiTheme="minorHAnsi" w:hAnsiTheme="minorHAnsi"/>
          <w:b w:val="0"/>
          <w:bCs/>
          <w:sz w:val="22"/>
          <w:szCs w:val="22"/>
        </w:rPr>
        <w:t>.</w:t>
      </w:r>
      <w:r w:rsidR="00286F1F">
        <w:rPr>
          <w:rFonts w:asciiTheme="minorHAnsi" w:hAnsiTheme="minorHAnsi"/>
          <w:b w:val="0"/>
          <w:bCs/>
          <w:sz w:val="22"/>
          <w:szCs w:val="22"/>
        </w:rPr>
        <w:t xml:space="preserve"> </w:t>
      </w:r>
    </w:p>
    <w:p w:rsidR="004E3BE6" w:rsidP="2CC9DEB2" w:rsidRDefault="00E721F3" w14:paraId="3CB2A8C5" w14:textId="12A0A0D4">
      <w:pPr>
        <w:pStyle w:val="ListParagraph"/>
        <w:widowControl w:val="0"/>
        <w:numPr>
          <w:ilvl w:val="0"/>
          <w:numId w:val="15"/>
        </w:numPr>
        <w:adjustRightInd w:val="0"/>
        <w:spacing w:after="120"/>
        <w:textAlignment w:val="baseline"/>
        <w:rPr>
          <w:rFonts w:ascii="Calibri" w:hAnsi="Calibri" w:asciiTheme="minorAscii" w:hAnsiTheme="minorAscii"/>
          <w:sz w:val="22"/>
          <w:szCs w:val="22"/>
        </w:rPr>
      </w:pPr>
      <w:r w:rsidRPr="2CC9DEB2" w:rsidR="4335F6A0">
        <w:rPr>
          <w:rFonts w:ascii="Calibri" w:hAnsi="Calibri" w:asciiTheme="minorAscii" w:hAnsiTheme="minorAscii"/>
          <w:b w:val="0"/>
          <w:bCs w:val="0"/>
          <w:sz w:val="22"/>
          <w:szCs w:val="22"/>
        </w:rPr>
        <w:t xml:space="preserve">Cumulative </w:t>
      </w:r>
      <w:r w:rsidRPr="2CC9DEB2" w:rsidR="06F9C84C">
        <w:rPr>
          <w:rFonts w:ascii="Calibri" w:hAnsi="Calibri" w:asciiTheme="minorAscii" w:hAnsiTheme="minorAscii"/>
          <w:b w:val="0"/>
          <w:bCs w:val="0"/>
          <w:sz w:val="22"/>
          <w:szCs w:val="22"/>
        </w:rPr>
        <w:t>counters must be set to 0</w:t>
      </w:r>
      <w:r w:rsidRPr="2CC9DEB2" w:rsidR="4335F6A0">
        <w:rPr>
          <w:rFonts w:ascii="Calibri" w:hAnsi="Calibri" w:asciiTheme="minorAscii" w:hAnsiTheme="minorAscii"/>
          <w:b w:val="0"/>
          <w:bCs w:val="0"/>
          <w:sz w:val="22"/>
          <w:szCs w:val="22"/>
        </w:rPr>
        <w:t xml:space="preserve">, historical </w:t>
      </w:r>
      <w:proofErr w:type="gramStart"/>
      <w:r w:rsidRPr="2CC9DEB2" w:rsidR="4335F6A0">
        <w:rPr>
          <w:rFonts w:ascii="Calibri" w:hAnsi="Calibri" w:asciiTheme="minorAscii" w:hAnsiTheme="minorAscii"/>
          <w:b w:val="0"/>
          <w:bCs w:val="0"/>
          <w:sz w:val="22"/>
          <w:szCs w:val="22"/>
        </w:rPr>
        <w:t>counter</w:t>
      </w:r>
      <w:proofErr w:type="gramEnd"/>
      <w:r w:rsidRPr="2CC9DEB2" w:rsidR="4335F6A0">
        <w:rPr>
          <w:rFonts w:ascii="Calibri" w:hAnsi="Calibri" w:asciiTheme="minorAscii" w:hAnsiTheme="minorAscii"/>
          <w:b w:val="0"/>
          <w:bCs w:val="0"/>
          <w:sz w:val="22"/>
          <w:szCs w:val="22"/>
        </w:rPr>
        <w:t xml:space="preserve"> must not be reset</w:t>
      </w:r>
      <w:r w:rsidRPr="2CC9DEB2" w:rsidR="468DF5BA">
        <w:rPr>
          <w:rFonts w:ascii="Calibri" w:hAnsi="Calibri" w:asciiTheme="minorAscii" w:hAnsiTheme="minorAscii"/>
          <w:b w:val="0"/>
          <w:bCs w:val="0"/>
          <w:sz w:val="22"/>
          <w:szCs w:val="22"/>
        </w:rPr>
        <w:t>.</w:t>
      </w:r>
    </w:p>
    <w:p w:rsidR="4BC3251A" w:rsidP="0076454F" w:rsidRDefault="4BC3251A" w14:paraId="70780357" w14:textId="1CFC1EE7">
      <w:pPr>
        <w:pStyle w:val="Heading1"/>
        <w:numPr>
          <w:ilvl w:val="1"/>
          <w:numId w:val="1"/>
        </w:numPr>
        <w:tabs>
          <w:tab w:val="left" w:pos="1440"/>
          <w:tab w:val="left" w:pos="3420"/>
        </w:tabs>
        <w:spacing w:after="60"/>
        <w:rPr>
          <w:b/>
          <w:bCs/>
          <w:color w:val="auto"/>
          <w:sz w:val="28"/>
          <w:szCs w:val="28"/>
        </w:rPr>
      </w:pPr>
      <w:bookmarkStart w:name="_Toc102057924" w:id="158"/>
      <w:bookmarkStart w:name="_Toc102058007" w:id="159"/>
      <w:bookmarkStart w:name="_Toc102058038" w:id="160"/>
      <w:bookmarkStart w:name="_Toc102058416" w:id="161"/>
      <w:bookmarkStart w:name="_Toc102058565" w:id="162"/>
      <w:bookmarkStart w:name="_Toc102059242" w:id="163"/>
      <w:bookmarkStart w:name="_Toc102059306" w:id="164"/>
      <w:bookmarkStart w:name="_Toc102059429" w:id="165"/>
      <w:bookmarkStart w:name="_Toc102061652" w:id="166"/>
      <w:bookmarkStart w:name="_Toc102061681" w:id="167"/>
      <w:bookmarkStart w:name="_Toc102061718" w:id="168"/>
      <w:bookmarkStart w:name="_Toc104218068" w:id="169"/>
      <w:bookmarkStart w:name="_Toc1210141720" w:id="170"/>
      <w:bookmarkStart w:name="_Toc1103368465" w:id="171"/>
      <w:bookmarkStart w:name="_Toc674177834" w:id="172"/>
      <w:bookmarkStart w:name="_Toc895863466" w:id="173"/>
      <w:bookmarkStart w:name="_Toc1042868286" w:id="174"/>
      <w:bookmarkStart w:name="_Toc366395785" w:id="175"/>
      <w:bookmarkStart w:name="_Toc1532020509" w:id="176"/>
      <w:bookmarkStart w:name="_Toc1532096824" w:id="177"/>
      <w:bookmarkStart w:name="_Toc1754558287" w:id="178"/>
      <w:bookmarkEnd w:id="158"/>
      <w:bookmarkEnd w:id="159"/>
      <w:bookmarkEnd w:id="160"/>
      <w:bookmarkEnd w:id="161"/>
      <w:bookmarkEnd w:id="162"/>
      <w:bookmarkEnd w:id="163"/>
      <w:bookmarkEnd w:id="164"/>
      <w:bookmarkEnd w:id="165"/>
      <w:bookmarkEnd w:id="166"/>
      <w:bookmarkEnd w:id="167"/>
      <w:bookmarkEnd w:id="168"/>
      <w:r w:rsidRPr="08B6F4B9">
        <w:rPr>
          <w:b/>
          <w:bCs/>
          <w:color w:val="auto"/>
          <w:sz w:val="28"/>
          <w:szCs w:val="28"/>
        </w:rPr>
        <w:t>Software Requirements</w:t>
      </w:r>
      <w:bookmarkEnd w:id="169"/>
    </w:p>
    <w:p w:rsidR="00FD4808" w:rsidP="00FD4808" w:rsidRDefault="00FD4808" w14:paraId="0F3A52E5" w14:textId="4B8ADFE6"/>
    <w:p w:rsidRPr="0074602D" w:rsidR="00FD4808" w:rsidP="0074602D" w:rsidRDefault="00D74579" w14:paraId="29BC6A0D" w14:textId="452B282D">
      <w:pPr>
        <w:ind w:left="780"/>
        <w:rPr>
          <w:del w:author="Priyanka Yadav" w:date="2022-10-10T10:55:46.424Z" w:id="848181496"/>
          <w:b w:val="1"/>
          <w:bCs w:val="1"/>
          <w:sz w:val="28"/>
          <w:szCs w:val="28"/>
          <w:u w:val="single"/>
        </w:rPr>
      </w:pPr>
      <w:proofErr w:type="gramStart"/>
      <w:r w:rsidRPr="22FA0E40" w:rsidR="00D74579">
        <w:rPr>
          <w:b w:val="1"/>
          <w:bCs w:val="1"/>
          <w:sz w:val="28"/>
          <w:szCs w:val="28"/>
          <w:u w:val="single"/>
        </w:rPr>
        <w:t>P</w:t>
      </w:r>
      <w:r w:rsidRPr="22FA0E40" w:rsidR="00934C36">
        <w:rPr>
          <w:b w:val="1"/>
          <w:bCs w:val="1"/>
          <w:sz w:val="28"/>
          <w:szCs w:val="28"/>
          <w:u w:val="single"/>
        </w:rPr>
        <w:t>rovisioning</w:t>
      </w:r>
      <w:proofErr w:type="gramEnd"/>
      <w:r w:rsidRPr="22FA0E40" w:rsidR="00FD4808">
        <w:rPr>
          <w:b w:val="1"/>
          <w:bCs w:val="1"/>
          <w:sz w:val="28"/>
          <w:szCs w:val="28"/>
          <w:u w:val="single"/>
        </w:rPr>
        <w:t xml:space="preserve"> </w:t>
      </w:r>
      <w:r w:rsidRPr="22FA0E40" w:rsidR="00934C36">
        <w:rPr>
          <w:b w:val="1"/>
          <w:bCs w:val="1"/>
          <w:sz w:val="28"/>
          <w:szCs w:val="28"/>
          <w:u w:val="single"/>
        </w:rPr>
        <w:t>and certificates</w:t>
      </w:r>
    </w:p>
    <w:bookmarkEnd w:id="170"/>
    <w:bookmarkEnd w:id="171"/>
    <w:bookmarkEnd w:id="172"/>
    <w:bookmarkEnd w:id="173"/>
    <w:bookmarkEnd w:id="174"/>
    <w:bookmarkEnd w:id="175"/>
    <w:bookmarkEnd w:id="176"/>
    <w:bookmarkEnd w:id="177"/>
    <w:bookmarkEnd w:id="178"/>
    <w:p w:rsidR="00FE4123" w:rsidP="00C81251" w:rsidRDefault="00FE4123" w14:paraId="6B5F63CF" w14:textId="7DE1ACA7">
      <w:pPr>
        <w:pStyle w:val="Default"/>
        <w:spacing w:line="276" w:lineRule="auto"/>
        <w:rPr>
          <w:rFonts w:asciiTheme="minorHAnsi" w:hAnsiTheme="minorHAnsi"/>
          <w:sz w:val="22"/>
          <w:szCs w:val="22"/>
          <w:highlight w:val="yellow"/>
        </w:rPr>
      </w:pPr>
    </w:p>
    <w:p w:rsidR="004F28C4" w:rsidP="2CC9DEB2" w:rsidRDefault="004F28C4" w14:paraId="031C950D" w14:textId="443571C5">
      <w:pPr>
        <w:pStyle w:val="Default"/>
        <w:numPr>
          <w:ilvl w:val="0"/>
          <w:numId w:val="6"/>
        </w:numPr>
        <w:spacing w:line="276" w:lineRule="auto"/>
        <w:ind w:left="3272" w:hanging="2486"/>
        <w:rPr>
          <w:rFonts w:ascii="Calibri" w:hAnsi="Calibri" w:asciiTheme="minorAscii" w:hAnsiTheme="minorAscii"/>
          <w:color w:val="000000" w:themeColor="text1"/>
          <w:sz w:val="22"/>
          <w:szCs w:val="22"/>
        </w:rPr>
      </w:pPr>
      <w:r w:rsidRPr="2CC9DEB2" w:rsidR="20BC037C">
        <w:rPr>
          <w:rFonts w:ascii="Calibri" w:hAnsi="Calibri" w:asciiTheme="minorAscii" w:hAnsiTheme="minorAscii"/>
          <w:color w:val="000000" w:themeColor="text1" w:themeTint="FF" w:themeShade="FF"/>
          <w:sz w:val="22"/>
          <w:szCs w:val="22"/>
        </w:rPr>
        <w:t xml:space="preserve">There </w:t>
      </w:r>
      <w:r w:rsidRPr="2CC9DEB2" w:rsidR="090B92E2">
        <w:rPr>
          <w:rFonts w:ascii="Calibri" w:hAnsi="Calibri" w:asciiTheme="minorAscii" w:hAnsiTheme="minorAscii"/>
          <w:b w:val="1"/>
          <w:bCs w:val="1"/>
          <w:color w:val="000000" w:themeColor="text1" w:themeTint="FF" w:themeShade="FF"/>
          <w:sz w:val="22"/>
          <w:szCs w:val="22"/>
        </w:rPr>
        <w:t>SHALL</w:t>
      </w:r>
      <w:r w:rsidRPr="2CC9DEB2" w:rsidR="20BC037C">
        <w:rPr>
          <w:rFonts w:ascii="Calibri" w:hAnsi="Calibri" w:asciiTheme="minorAscii" w:hAnsiTheme="minorAscii"/>
          <w:color w:val="000000" w:themeColor="text1" w:themeTint="FF" w:themeShade="FF"/>
          <w:sz w:val="22"/>
          <w:szCs w:val="22"/>
        </w:rPr>
        <w:t xml:space="preserve"> be </w:t>
      </w:r>
      <w:proofErr w:type="gramStart"/>
      <w:r w:rsidRPr="2CC9DEB2" w:rsidR="20BC037C">
        <w:rPr>
          <w:rFonts w:ascii="Calibri" w:hAnsi="Calibri" w:asciiTheme="minorAscii" w:hAnsiTheme="minorAscii"/>
          <w:color w:val="000000" w:themeColor="text1" w:themeTint="FF" w:themeShade="FF"/>
          <w:sz w:val="22"/>
          <w:szCs w:val="22"/>
        </w:rPr>
        <w:t>unique</w:t>
      </w:r>
      <w:proofErr w:type="gramEnd"/>
      <w:r w:rsidRPr="2CC9DEB2" w:rsidR="20BC037C">
        <w:rPr>
          <w:rFonts w:ascii="Calibri" w:hAnsi="Calibri" w:asciiTheme="minorAscii" w:hAnsiTheme="minorAscii"/>
          <w:color w:val="000000" w:themeColor="text1" w:themeTint="FF" w:themeShade="FF"/>
          <w:sz w:val="22"/>
          <w:szCs w:val="22"/>
        </w:rPr>
        <w:t xml:space="preserve"> Device I</w:t>
      </w:r>
      <w:r w:rsidRPr="2CC9DEB2" w:rsidR="2E1644A2">
        <w:rPr>
          <w:rFonts w:ascii="Calibri" w:hAnsi="Calibri" w:asciiTheme="minorAscii" w:hAnsiTheme="minorAscii"/>
          <w:color w:val="000000" w:themeColor="text1" w:themeTint="FF" w:themeShade="FF"/>
          <w:sz w:val="22"/>
          <w:szCs w:val="22"/>
        </w:rPr>
        <w:t>D</w:t>
      </w:r>
      <w:r w:rsidRPr="2CC9DEB2" w:rsidR="20BC037C">
        <w:rPr>
          <w:rFonts w:ascii="Calibri" w:hAnsi="Calibri" w:asciiTheme="minorAscii" w:hAnsiTheme="minorAscii"/>
          <w:color w:val="000000" w:themeColor="text1" w:themeTint="FF" w:themeShade="FF"/>
          <w:sz w:val="22"/>
          <w:szCs w:val="22"/>
        </w:rPr>
        <w:t xml:space="preserve"> assigned </w:t>
      </w:r>
      <w:r w:rsidRPr="2CC9DEB2" w:rsidR="59EC23C9">
        <w:rPr>
          <w:rFonts w:ascii="Calibri" w:hAnsi="Calibri" w:asciiTheme="minorAscii" w:hAnsiTheme="minorAscii"/>
          <w:color w:val="000000" w:themeColor="text1" w:themeTint="FF" w:themeShade="FF"/>
          <w:sz w:val="22"/>
          <w:szCs w:val="22"/>
        </w:rPr>
        <w:t xml:space="preserve">for </w:t>
      </w:r>
      <w:r w:rsidRPr="2CC9DEB2" w:rsidR="20BC037C">
        <w:rPr>
          <w:rFonts w:ascii="Calibri" w:hAnsi="Calibri" w:asciiTheme="minorAscii" w:hAnsiTheme="minorAscii"/>
          <w:color w:val="000000" w:themeColor="text1" w:themeTint="FF" w:themeShade="FF"/>
          <w:sz w:val="22"/>
          <w:szCs w:val="22"/>
        </w:rPr>
        <w:t>e</w:t>
      </w:r>
      <w:r w:rsidRPr="2CC9DEB2" w:rsidR="2043D581">
        <w:rPr>
          <w:rFonts w:ascii="Calibri" w:hAnsi="Calibri" w:asciiTheme="minorAscii" w:hAnsiTheme="minorAscii"/>
          <w:color w:val="000000" w:themeColor="text1" w:themeTint="FF" w:themeShade="FF"/>
          <w:sz w:val="22"/>
          <w:szCs w:val="22"/>
        </w:rPr>
        <w:t>ach</w:t>
      </w:r>
      <w:r w:rsidRPr="2CC9DEB2" w:rsidR="20BC037C">
        <w:rPr>
          <w:rFonts w:ascii="Calibri" w:hAnsi="Calibri" w:asciiTheme="minorAscii" w:hAnsiTheme="minorAscii"/>
          <w:color w:val="000000" w:themeColor="text1" w:themeTint="FF" w:themeShade="FF"/>
          <w:sz w:val="22"/>
          <w:szCs w:val="22"/>
        </w:rPr>
        <w:t xml:space="preserve"> </w:t>
      </w:r>
      <w:r w:rsidRPr="2CC9DEB2" w:rsidR="3D77F8DA">
        <w:rPr>
          <w:rFonts w:ascii="Calibri" w:hAnsi="Calibri" w:asciiTheme="minorAscii" w:hAnsiTheme="minorAscii"/>
          <w:color w:val="000000" w:themeColor="text1" w:themeTint="FF" w:themeShade="FF"/>
          <w:sz w:val="22"/>
          <w:szCs w:val="22"/>
        </w:rPr>
        <w:t>device</w:t>
      </w:r>
      <w:r w:rsidRPr="2CC9DEB2" w:rsidR="20BC037C">
        <w:rPr>
          <w:rFonts w:ascii="Calibri" w:hAnsi="Calibri" w:asciiTheme="minorAscii" w:hAnsiTheme="minorAscii"/>
          <w:color w:val="000000" w:themeColor="text1" w:themeTint="FF" w:themeShade="FF"/>
          <w:sz w:val="22"/>
          <w:szCs w:val="22"/>
        </w:rPr>
        <w:t>.</w:t>
      </w:r>
    </w:p>
    <w:p w:rsidRPr="007E4C96" w:rsidR="007E4C96" w:rsidP="2CC9DEB2" w:rsidRDefault="007E4C96" w14:paraId="1B45F911" w14:textId="16012111">
      <w:pPr>
        <w:pStyle w:val="Default"/>
        <w:numPr>
          <w:ilvl w:val="0"/>
          <w:numId w:val="6"/>
        </w:numPr>
        <w:spacing w:line="276" w:lineRule="auto"/>
        <w:ind w:left="3272" w:hanging="2486"/>
        <w:rPr>
          <w:rFonts w:ascii="Calibri" w:hAnsi="Calibri" w:asciiTheme="minorAscii" w:hAnsiTheme="minorAscii"/>
          <w:color w:val="000000" w:themeColor="text1"/>
          <w:sz w:val="22"/>
          <w:szCs w:val="22"/>
        </w:rPr>
      </w:pPr>
      <w:r w:rsidRPr="2CC9DEB2" w:rsidR="59EC23C9">
        <w:rPr>
          <w:rFonts w:ascii="Calibri" w:hAnsi="Calibri" w:asciiTheme="minorAscii" w:hAnsiTheme="minorAscii"/>
          <w:color w:val="000000" w:themeColor="text1" w:themeTint="FF" w:themeShade="FF"/>
          <w:sz w:val="22"/>
          <w:szCs w:val="22"/>
        </w:rPr>
        <w:t xml:space="preserve">Device unique ID </w:t>
      </w:r>
      <w:r w:rsidRPr="2CC9DEB2" w:rsidR="090B92E2">
        <w:rPr>
          <w:rFonts w:ascii="Calibri" w:hAnsi="Calibri" w:asciiTheme="minorAscii" w:hAnsiTheme="minorAscii"/>
          <w:b w:val="1"/>
          <w:bCs w:val="1"/>
          <w:color w:val="000000" w:themeColor="text1" w:themeTint="FF" w:themeShade="FF"/>
          <w:sz w:val="22"/>
          <w:szCs w:val="22"/>
        </w:rPr>
        <w:t>SHALL</w:t>
      </w:r>
      <w:r w:rsidRPr="2CC9DEB2" w:rsidR="59EC23C9">
        <w:rPr>
          <w:rFonts w:ascii="Calibri" w:hAnsi="Calibri" w:asciiTheme="minorAscii" w:hAnsiTheme="minorAscii"/>
          <w:color w:val="000000" w:themeColor="text1" w:themeTint="FF" w:themeShade="FF"/>
          <w:sz w:val="22"/>
          <w:szCs w:val="22"/>
        </w:rPr>
        <w:t xml:space="preserve"> be sent to AWS server during provisioning.</w:t>
      </w:r>
    </w:p>
    <w:p w:rsidR="00DE4710" w:rsidP="2CC9DEB2" w:rsidRDefault="00DE4710" w14:paraId="1F4CF893" w14:textId="57424A30">
      <w:pPr>
        <w:pStyle w:val="Default"/>
        <w:numPr>
          <w:ilvl w:val="0"/>
          <w:numId w:val="6"/>
        </w:numPr>
        <w:spacing w:line="276" w:lineRule="auto"/>
        <w:ind w:left="3272" w:hanging="2486"/>
        <w:rPr>
          <w:rFonts w:ascii="Calibri" w:hAnsi="Calibri" w:asciiTheme="minorAscii" w:hAnsiTheme="minorAscii"/>
          <w:color w:val="000000" w:themeColor="text1"/>
          <w:sz w:val="22"/>
          <w:szCs w:val="22"/>
        </w:rPr>
      </w:pPr>
      <w:commentRangeStart w:id="183"/>
      <w:r w:rsidRPr="2CC9DEB2" w:rsidR="272A35D2">
        <w:rPr>
          <w:rFonts w:ascii="Calibri" w:hAnsi="Calibri" w:asciiTheme="minorAscii" w:hAnsiTheme="minorAscii"/>
          <w:color w:val="000000" w:themeColor="text1" w:themeTint="FF" w:themeShade="FF"/>
          <w:sz w:val="22"/>
          <w:szCs w:val="22"/>
        </w:rPr>
        <w:t xml:space="preserve">Device </w:t>
      </w:r>
      <w:r w:rsidRPr="2CC9DEB2" w:rsidR="090B92E2">
        <w:rPr>
          <w:rFonts w:ascii="Calibri" w:hAnsi="Calibri" w:asciiTheme="minorAscii" w:hAnsiTheme="minorAscii"/>
          <w:b w:val="1"/>
          <w:bCs w:val="1"/>
          <w:color w:val="000000" w:themeColor="text1" w:themeTint="FF" w:themeShade="FF"/>
          <w:sz w:val="22"/>
          <w:szCs w:val="22"/>
        </w:rPr>
        <w:t>SHALL</w:t>
      </w:r>
      <w:r w:rsidRPr="2CC9DEB2" w:rsidR="272A35D2">
        <w:rPr>
          <w:rFonts w:ascii="Calibri" w:hAnsi="Calibri" w:asciiTheme="minorAscii" w:hAnsiTheme="minorAscii"/>
          <w:color w:val="000000" w:themeColor="text1" w:themeTint="FF" w:themeShade="FF"/>
          <w:sz w:val="22"/>
          <w:szCs w:val="22"/>
        </w:rPr>
        <w:t xml:space="preserve"> be able</w:t>
      </w:r>
      <w:r w:rsidRPr="2CC9DEB2" w:rsidR="272A35D2">
        <w:rPr>
          <w:rFonts w:ascii="Calibri" w:hAnsi="Calibri" w:asciiTheme="minorAscii" w:hAnsiTheme="minorAscii"/>
          <w:color w:val="000000" w:themeColor="text1" w:themeTint="FF" w:themeShade="FF"/>
          <w:sz w:val="22"/>
          <w:szCs w:val="22"/>
        </w:rPr>
        <w:t xml:space="preserve"> to get provisioned </w:t>
      </w:r>
      <w:r w:rsidRPr="2CC9DEB2" w:rsidR="61FAEC1A">
        <w:rPr>
          <w:rFonts w:ascii="Calibri" w:hAnsi="Calibri" w:asciiTheme="minorAscii" w:hAnsiTheme="minorAscii"/>
          <w:color w:val="000000" w:themeColor="text1" w:themeTint="FF" w:themeShade="FF"/>
          <w:sz w:val="22"/>
          <w:szCs w:val="22"/>
        </w:rPr>
        <w:t xml:space="preserve">only once </w:t>
      </w:r>
      <w:r w:rsidRPr="2CC9DEB2" w:rsidR="272A35D2">
        <w:rPr>
          <w:rFonts w:ascii="Calibri" w:hAnsi="Calibri" w:asciiTheme="minorAscii" w:hAnsiTheme="minorAscii"/>
          <w:color w:val="000000" w:themeColor="text1" w:themeTint="FF" w:themeShade="FF"/>
          <w:sz w:val="22"/>
          <w:szCs w:val="22"/>
        </w:rPr>
        <w:t xml:space="preserve">with </w:t>
      </w:r>
      <w:r w:rsidRPr="2CC9DEB2" w:rsidR="1FF8D958">
        <w:rPr>
          <w:rFonts w:ascii="Calibri" w:hAnsi="Calibri" w:asciiTheme="minorAscii" w:hAnsiTheme="minorAscii"/>
          <w:color w:val="000000" w:themeColor="text1" w:themeTint="FF" w:themeShade="FF"/>
          <w:sz w:val="22"/>
          <w:szCs w:val="22"/>
        </w:rPr>
        <w:t>AWS</w:t>
      </w:r>
      <w:r w:rsidRPr="2CC9DEB2" w:rsidR="272A35D2">
        <w:rPr>
          <w:rFonts w:ascii="Calibri" w:hAnsi="Calibri" w:asciiTheme="minorAscii" w:hAnsiTheme="minorAscii"/>
          <w:color w:val="000000" w:themeColor="text1" w:themeTint="FF" w:themeShade="FF"/>
          <w:sz w:val="22"/>
          <w:szCs w:val="22"/>
        </w:rPr>
        <w:t xml:space="preserve"> </w:t>
      </w:r>
      <w:r w:rsidRPr="2CC9DEB2" w:rsidR="4A17318B">
        <w:rPr>
          <w:rFonts w:ascii="Calibri" w:hAnsi="Calibri" w:asciiTheme="minorAscii" w:hAnsiTheme="minorAscii"/>
          <w:color w:val="000000" w:themeColor="text1" w:themeTint="FF" w:themeShade="FF"/>
          <w:sz w:val="22"/>
          <w:szCs w:val="22"/>
        </w:rPr>
        <w:t xml:space="preserve">provided </w:t>
      </w:r>
      <w:r w:rsidRPr="2CC9DEB2" w:rsidR="272A35D2">
        <w:rPr>
          <w:rFonts w:ascii="Calibri" w:hAnsi="Calibri" w:asciiTheme="minorAscii" w:hAnsiTheme="minorAscii"/>
          <w:color w:val="000000" w:themeColor="text1" w:themeTint="FF" w:themeShade="FF"/>
          <w:sz w:val="22"/>
          <w:szCs w:val="22"/>
        </w:rPr>
        <w:t>c</w:t>
      </w:r>
      <w:r w:rsidRPr="2CC9DEB2" w:rsidR="4A17318B">
        <w:rPr>
          <w:rFonts w:ascii="Calibri" w:hAnsi="Calibri" w:asciiTheme="minorAscii" w:hAnsiTheme="minorAscii"/>
          <w:color w:val="000000" w:themeColor="text1" w:themeTint="FF" w:themeShade="FF"/>
          <w:sz w:val="22"/>
          <w:szCs w:val="22"/>
        </w:rPr>
        <w:t>ertificates</w:t>
      </w:r>
      <w:r w:rsidRPr="2CC9DEB2" w:rsidR="272A35D2">
        <w:rPr>
          <w:rFonts w:ascii="Calibri" w:hAnsi="Calibri" w:asciiTheme="minorAscii" w:hAnsiTheme="minorAscii"/>
          <w:color w:val="000000" w:themeColor="text1" w:themeTint="FF" w:themeShade="FF"/>
          <w:sz w:val="22"/>
          <w:szCs w:val="22"/>
        </w:rPr>
        <w:t>.</w:t>
      </w:r>
    </w:p>
    <w:p w:rsidR="00DE4710" w:rsidP="2CC9DEB2" w:rsidRDefault="00E721F3" w14:paraId="13DDEA03" w14:textId="34D6ECA1">
      <w:pPr>
        <w:pStyle w:val="Default"/>
        <w:numPr>
          <w:ilvl w:val="0"/>
          <w:numId w:val="6"/>
        </w:numPr>
        <w:spacing w:line="276" w:lineRule="auto"/>
        <w:ind w:left="3272" w:hanging="2486"/>
        <w:rPr>
          <w:rFonts w:ascii="Calibri" w:hAnsi="Calibri" w:asciiTheme="minorAscii" w:hAnsiTheme="minorAscii"/>
          <w:color w:val="000000" w:themeColor="text1"/>
          <w:sz w:val="22"/>
          <w:szCs w:val="22"/>
        </w:rPr>
      </w:pPr>
      <w:r w:rsidRPr="2CC9DEB2" w:rsidR="4335F6A0">
        <w:rPr>
          <w:rFonts w:ascii="Calibri" w:hAnsi="Calibri" w:asciiTheme="minorAscii" w:hAnsiTheme="minorAscii"/>
          <w:color w:val="000000" w:themeColor="text1" w:themeTint="FF" w:themeShade="FF"/>
          <w:sz w:val="22"/>
          <w:szCs w:val="22"/>
        </w:rPr>
        <w:t xml:space="preserve">After successful provisioning, </w:t>
      </w:r>
      <w:commentRangeStart w:id="186"/>
      <w:r w:rsidRPr="2CC9DEB2" w:rsidR="272A35D2">
        <w:rPr>
          <w:rFonts w:ascii="Calibri" w:hAnsi="Calibri" w:asciiTheme="minorAscii" w:hAnsiTheme="minorAscii"/>
          <w:color w:val="000000" w:themeColor="text1" w:themeTint="FF" w:themeShade="FF"/>
          <w:sz w:val="22"/>
          <w:szCs w:val="22"/>
        </w:rPr>
        <w:t xml:space="preserve">Device </w:t>
      </w:r>
      <w:r w:rsidRPr="2CC9DEB2" w:rsidR="090B92E2">
        <w:rPr>
          <w:rFonts w:ascii="Calibri" w:hAnsi="Calibri" w:asciiTheme="minorAscii" w:hAnsiTheme="minorAscii"/>
          <w:b w:val="1"/>
          <w:bCs w:val="1"/>
          <w:color w:val="000000" w:themeColor="text1" w:themeTint="FF" w:themeShade="FF"/>
          <w:sz w:val="22"/>
          <w:szCs w:val="22"/>
        </w:rPr>
        <w:t>SHALL</w:t>
      </w:r>
      <w:r w:rsidRPr="2CC9DEB2" w:rsidR="272A35D2">
        <w:rPr>
          <w:rFonts w:ascii="Calibri" w:hAnsi="Calibri" w:asciiTheme="minorAscii" w:hAnsiTheme="minorAscii"/>
          <w:color w:val="000000" w:themeColor="text1" w:themeTint="FF" w:themeShade="FF"/>
          <w:sz w:val="22"/>
          <w:szCs w:val="22"/>
        </w:rPr>
        <w:t xml:space="preserve"> retain the provision status. </w:t>
      </w:r>
      <w:commentRangeEnd w:id="186"/>
      <w:r>
        <w:rPr>
          <w:rStyle w:val="CommentReference"/>
        </w:rPr>
        <w:commentReference w:id="186"/>
      </w:r>
    </w:p>
    <w:p w:rsidRPr="00482A48" w:rsidR="009955CB" w:rsidP="2CC9DEB2" w:rsidRDefault="009955CB" w14:paraId="70B35850" w14:textId="00072BB7">
      <w:pPr>
        <w:pStyle w:val="Default"/>
        <w:numPr>
          <w:ilvl w:val="0"/>
          <w:numId w:val="6"/>
        </w:numPr>
        <w:spacing w:line="276" w:lineRule="auto"/>
        <w:ind w:left="3272" w:hanging="2486"/>
        <w:rPr>
          <w:rFonts w:ascii="Calibri" w:hAnsi="Calibri" w:asciiTheme="minorAscii" w:hAnsiTheme="minorAscii"/>
          <w:color w:val="000000" w:themeColor="text1"/>
          <w:sz w:val="22"/>
          <w:szCs w:val="22"/>
        </w:rPr>
      </w:pPr>
      <w:proofErr w:type="gramStart"/>
      <w:r w:rsidRPr="2CC9DEB2" w:rsidR="5711455E">
        <w:rPr>
          <w:rFonts w:ascii="Calibri" w:hAnsi="Calibri" w:asciiTheme="minorAscii" w:hAnsiTheme="minorAscii"/>
          <w:color w:val="000000" w:themeColor="text1" w:themeTint="FF" w:themeShade="FF"/>
          <w:sz w:val="22"/>
          <w:szCs w:val="22"/>
        </w:rPr>
        <w:t>Device</w:t>
      </w:r>
      <w:proofErr w:type="gramEnd"/>
      <w:r w:rsidRPr="2CC9DEB2" w:rsidR="5711455E">
        <w:rPr>
          <w:rFonts w:ascii="Calibri" w:hAnsi="Calibri" w:asciiTheme="minorAscii" w:hAnsiTheme="minorAscii"/>
          <w:color w:val="000000" w:themeColor="text1" w:themeTint="FF" w:themeShade="FF"/>
          <w:sz w:val="22"/>
          <w:szCs w:val="22"/>
        </w:rPr>
        <w:t xml:space="preserve"> </w:t>
      </w:r>
      <w:r w:rsidRPr="2CC9DEB2" w:rsidR="090B92E2">
        <w:rPr>
          <w:rFonts w:ascii="Calibri" w:hAnsi="Calibri" w:asciiTheme="minorAscii" w:hAnsiTheme="minorAscii"/>
          <w:b w:val="1"/>
          <w:bCs w:val="1"/>
          <w:color w:val="000000" w:themeColor="text1" w:themeTint="FF" w:themeShade="FF"/>
          <w:sz w:val="22"/>
          <w:szCs w:val="22"/>
        </w:rPr>
        <w:t>SHALL</w:t>
      </w:r>
      <w:r w:rsidRPr="2CC9DEB2" w:rsidR="5711455E">
        <w:rPr>
          <w:rFonts w:ascii="Calibri" w:hAnsi="Calibri" w:asciiTheme="minorAscii" w:hAnsiTheme="minorAscii"/>
          <w:color w:val="000000" w:themeColor="text1" w:themeTint="FF" w:themeShade="FF"/>
          <w:sz w:val="22"/>
          <w:szCs w:val="22"/>
        </w:rPr>
        <w:t xml:space="preserve"> be able to connect to the AWS </w:t>
      </w:r>
      <w:r w:rsidRPr="2CC9DEB2" w:rsidR="77ECF1BF">
        <w:rPr>
          <w:rFonts w:ascii="Calibri" w:hAnsi="Calibri" w:asciiTheme="minorAscii" w:hAnsiTheme="minorAscii"/>
          <w:color w:val="000000" w:themeColor="text1" w:themeTint="FF" w:themeShade="FF"/>
          <w:sz w:val="22"/>
          <w:szCs w:val="22"/>
        </w:rPr>
        <w:t>server</w:t>
      </w:r>
      <w:r w:rsidRPr="2CC9DEB2" w:rsidR="5711455E">
        <w:rPr>
          <w:rFonts w:ascii="Calibri" w:hAnsi="Calibri" w:asciiTheme="minorAscii" w:hAnsiTheme="minorAscii"/>
          <w:color w:val="000000" w:themeColor="text1" w:themeTint="FF" w:themeShade="FF"/>
          <w:sz w:val="22"/>
          <w:szCs w:val="22"/>
        </w:rPr>
        <w:t xml:space="preserve"> with the</w:t>
      </w:r>
      <w:r w:rsidRPr="2CC9DEB2" w:rsidR="38CE240B">
        <w:rPr>
          <w:rFonts w:ascii="Calibri" w:hAnsi="Calibri" w:asciiTheme="minorAscii" w:hAnsiTheme="minorAscii"/>
          <w:color w:val="000000" w:themeColor="text1" w:themeTint="FF" w:themeShade="FF"/>
          <w:sz w:val="22"/>
          <w:szCs w:val="22"/>
        </w:rPr>
        <w:t xml:space="preserve"> configured</w:t>
      </w:r>
      <w:r w:rsidRPr="2CC9DEB2" w:rsidR="5711455E">
        <w:rPr>
          <w:rFonts w:ascii="Calibri" w:hAnsi="Calibri" w:asciiTheme="minorAscii" w:hAnsiTheme="minorAscii"/>
          <w:color w:val="000000" w:themeColor="text1" w:themeTint="FF" w:themeShade="FF"/>
          <w:sz w:val="22"/>
          <w:szCs w:val="22"/>
        </w:rPr>
        <w:t xml:space="preserve"> </w:t>
      </w:r>
      <w:r w:rsidRPr="2CC9DEB2" w:rsidR="4A17318B">
        <w:rPr>
          <w:rFonts w:ascii="Calibri" w:hAnsi="Calibri" w:asciiTheme="minorAscii" w:hAnsiTheme="minorAscii"/>
          <w:color w:val="000000" w:themeColor="text1" w:themeTint="FF" w:themeShade="FF"/>
          <w:sz w:val="22"/>
          <w:szCs w:val="22"/>
        </w:rPr>
        <w:t>certificates</w:t>
      </w:r>
      <w:r w:rsidRPr="2CC9DEB2" w:rsidR="5711455E">
        <w:rPr>
          <w:rFonts w:ascii="Calibri" w:hAnsi="Calibri" w:asciiTheme="minorAscii" w:hAnsiTheme="minorAscii"/>
          <w:color w:val="000000" w:themeColor="text1" w:themeTint="FF" w:themeShade="FF"/>
          <w:sz w:val="22"/>
          <w:szCs w:val="22"/>
        </w:rPr>
        <w:t>.</w:t>
      </w:r>
      <w:commentRangeEnd w:id="183"/>
      <w:r>
        <w:rPr>
          <w:rStyle w:val="CommentReference"/>
        </w:rPr>
        <w:commentReference w:id="183"/>
      </w:r>
    </w:p>
    <w:p w:rsidR="006B11CF" w:rsidP="2CC9DEB2" w:rsidRDefault="009955CB" w14:paraId="368A4CBB" w14:textId="1BE327BA">
      <w:pPr>
        <w:pStyle w:val="Default"/>
        <w:numPr>
          <w:ilvl w:val="0"/>
          <w:numId w:val="6"/>
        </w:numPr>
        <w:spacing w:line="276" w:lineRule="auto"/>
        <w:ind w:left="3272" w:hanging="2486"/>
        <w:rPr>
          <w:rFonts w:ascii="Calibri" w:hAnsi="Calibri" w:asciiTheme="minorAscii" w:hAnsiTheme="minorAscii"/>
          <w:color w:val="000000" w:themeColor="text1"/>
          <w:sz w:val="22"/>
          <w:szCs w:val="22"/>
        </w:rPr>
      </w:pPr>
      <w:r w:rsidRPr="2CC9DEB2" w:rsidR="5711455E">
        <w:rPr>
          <w:rFonts w:ascii="Calibri" w:hAnsi="Calibri" w:asciiTheme="minorAscii" w:hAnsiTheme="minorAscii"/>
          <w:color w:val="000000" w:themeColor="text1" w:themeTint="FF" w:themeShade="FF"/>
          <w:sz w:val="22"/>
          <w:szCs w:val="22"/>
        </w:rPr>
        <w:t xml:space="preserve">Device </w:t>
      </w:r>
      <w:r w:rsidRPr="2CC9DEB2" w:rsidR="090B92E2">
        <w:rPr>
          <w:rFonts w:ascii="Calibri" w:hAnsi="Calibri" w:asciiTheme="minorAscii" w:hAnsiTheme="minorAscii"/>
          <w:b w:val="1"/>
          <w:bCs w:val="1"/>
          <w:color w:val="000000" w:themeColor="text1" w:themeTint="FF" w:themeShade="FF"/>
          <w:sz w:val="22"/>
          <w:szCs w:val="22"/>
        </w:rPr>
        <w:t>SHALL</w:t>
      </w:r>
      <w:r w:rsidRPr="2CC9DEB2" w:rsidR="5711455E">
        <w:rPr>
          <w:rFonts w:ascii="Calibri" w:hAnsi="Calibri" w:asciiTheme="minorAscii" w:hAnsiTheme="minorAscii"/>
          <w:color w:val="000000" w:themeColor="text1" w:themeTint="FF" w:themeShade="FF"/>
          <w:sz w:val="22"/>
          <w:szCs w:val="22"/>
        </w:rPr>
        <w:t xml:space="preserve"> persist AWS </w:t>
      </w:r>
      <w:r w:rsidRPr="2CC9DEB2" w:rsidR="49704E5A">
        <w:rPr>
          <w:rFonts w:ascii="Calibri" w:hAnsi="Calibri" w:asciiTheme="minorAscii" w:hAnsiTheme="minorAscii"/>
          <w:color w:val="000000" w:themeColor="text1" w:themeTint="FF" w:themeShade="FF"/>
          <w:sz w:val="22"/>
          <w:szCs w:val="22"/>
        </w:rPr>
        <w:t>cer</w:t>
      </w:r>
      <w:r w:rsidRPr="2CC9DEB2" w:rsidR="49704E5A">
        <w:rPr>
          <w:rFonts w:ascii="Calibri" w:hAnsi="Calibri" w:asciiTheme="minorAscii" w:hAnsiTheme="minorAscii"/>
          <w:color w:val="000000" w:themeColor="text1" w:themeTint="FF" w:themeShade="FF"/>
          <w:sz w:val="22"/>
          <w:szCs w:val="22"/>
        </w:rPr>
        <w:t>tificates</w:t>
      </w:r>
      <w:r w:rsidRPr="2CC9DEB2" w:rsidR="5711455E">
        <w:rPr>
          <w:rFonts w:ascii="Calibri" w:hAnsi="Calibri" w:asciiTheme="minorAscii" w:hAnsiTheme="minorAscii"/>
          <w:color w:val="000000" w:themeColor="text1" w:themeTint="FF" w:themeShade="FF"/>
          <w:sz w:val="22"/>
          <w:szCs w:val="22"/>
        </w:rPr>
        <w:t xml:space="preserve"> in the persistent memory.</w:t>
      </w:r>
      <w:r w:rsidRPr="2CC9DEB2" w:rsidR="0DBCC633">
        <w:rPr>
          <w:rFonts w:ascii="Calibri" w:hAnsi="Calibri" w:asciiTheme="minorAscii" w:hAnsiTheme="minorAscii"/>
          <w:color w:val="000000" w:themeColor="text1" w:themeTint="FF" w:themeShade="FF"/>
          <w:sz w:val="22"/>
          <w:szCs w:val="22"/>
        </w:rPr>
        <w:t xml:space="preserve"> </w:t>
      </w:r>
    </w:p>
    <w:p w:rsidR="00D74579" w:rsidP="00D74579" w:rsidRDefault="00D74579" w14:paraId="3E09BDBA" w14:textId="16C05BD2">
      <w:pPr>
        <w:pStyle w:val="Default"/>
        <w:spacing w:line="276" w:lineRule="auto"/>
        <w:rPr>
          <w:rFonts w:asciiTheme="minorHAnsi" w:hAnsiTheme="minorHAnsi"/>
          <w:color w:val="000000" w:themeColor="text1"/>
          <w:sz w:val="22"/>
          <w:szCs w:val="22"/>
        </w:rPr>
      </w:pPr>
    </w:p>
    <w:p w:rsidR="00D74579" w:rsidP="00D74579" w:rsidRDefault="00D74579" w14:paraId="6C8F3332" w14:textId="4CABEFF0">
      <w:pPr>
        <w:pStyle w:val="Default"/>
        <w:spacing w:line="276" w:lineRule="auto"/>
        <w:rPr>
          <w:rFonts w:asciiTheme="minorHAnsi" w:hAnsiTheme="minorHAnsi"/>
          <w:color w:val="000000" w:themeColor="text1"/>
          <w:sz w:val="22"/>
          <w:szCs w:val="22"/>
        </w:rPr>
      </w:pPr>
    </w:p>
    <w:p w:rsidRPr="009D2598" w:rsidR="00D74579" w:rsidP="00D74579" w:rsidRDefault="00D74579" w14:paraId="66098528" w14:textId="5C916A17">
      <w:pPr>
        <w:ind w:left="780"/>
        <w:rPr>
          <w:b/>
          <w:bCs/>
          <w:sz w:val="28"/>
          <w:szCs w:val="28"/>
          <w:u w:val="single"/>
        </w:rPr>
      </w:pPr>
      <w:r w:rsidRPr="009D2598">
        <w:rPr>
          <w:b/>
          <w:bCs/>
          <w:sz w:val="28"/>
          <w:szCs w:val="28"/>
          <w:u w:val="single"/>
        </w:rPr>
        <w:t>C</w:t>
      </w:r>
      <w:r w:rsidRPr="009D2598" w:rsidR="00934C36">
        <w:rPr>
          <w:b/>
          <w:bCs/>
          <w:sz w:val="28"/>
          <w:szCs w:val="28"/>
          <w:u w:val="single"/>
        </w:rPr>
        <w:t>ondition record</w:t>
      </w:r>
    </w:p>
    <w:p w:rsidRPr="00482A48" w:rsidR="00D74579" w:rsidP="0074602D" w:rsidRDefault="00D74579" w14:paraId="54D40D27" w14:textId="77777777">
      <w:pPr>
        <w:pStyle w:val="Default"/>
        <w:spacing w:line="276" w:lineRule="auto"/>
        <w:rPr>
          <w:rFonts w:asciiTheme="minorHAnsi" w:hAnsiTheme="minorHAnsi"/>
          <w:color w:val="000000" w:themeColor="text1"/>
          <w:sz w:val="22"/>
          <w:szCs w:val="22"/>
        </w:rPr>
      </w:pPr>
    </w:p>
    <w:p w:rsidR="00D74579" w:rsidP="2CC9DEB2" w:rsidRDefault="009955CB" w14:paraId="0A1D2BAC" w14:textId="03B55B82">
      <w:pPr>
        <w:pStyle w:val="Default"/>
        <w:numPr>
          <w:ilvl w:val="0"/>
          <w:numId w:val="6"/>
        </w:numPr>
        <w:spacing w:line="276" w:lineRule="auto"/>
        <w:ind w:left="3272" w:hanging="2486"/>
        <w:rPr>
          <w:rFonts w:ascii="Calibri" w:hAnsi="Calibri" w:asciiTheme="minorAscii" w:hAnsiTheme="minorAscii"/>
          <w:sz w:val="22"/>
          <w:szCs w:val="22"/>
        </w:rPr>
      </w:pPr>
      <w:r w:rsidRPr="2CC9DEB2" w:rsidR="5711455E">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11455E">
        <w:rPr>
          <w:rFonts w:ascii="Calibri" w:hAnsi="Calibri" w:asciiTheme="minorAscii" w:hAnsiTheme="minorAscii"/>
          <w:sz w:val="22"/>
          <w:szCs w:val="22"/>
        </w:rPr>
        <w:t xml:space="preserve"> be able to count the molding cycles performed on the mold tool.</w:t>
      </w:r>
    </w:p>
    <w:p w:rsidR="00E0199B" w:rsidP="2CC9DEB2" w:rsidRDefault="00056031" w14:paraId="34D1C9A9" w14:textId="2630BCB5">
      <w:pPr>
        <w:pStyle w:val="Default"/>
        <w:numPr>
          <w:ilvl w:val="0"/>
          <w:numId w:val="6"/>
        </w:numPr>
        <w:spacing w:line="276" w:lineRule="auto"/>
        <w:ind w:left="3272" w:hanging="2486"/>
        <w:rPr>
          <w:rFonts w:ascii="Calibri" w:hAnsi="Calibri" w:asciiTheme="minorAscii" w:hAnsiTheme="minorAscii"/>
          <w:sz w:val="22"/>
          <w:szCs w:val="22"/>
        </w:rPr>
      </w:pPr>
      <w:r w:rsidRPr="2CC9DEB2" w:rsidR="2C64B85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2C64B850">
        <w:rPr>
          <w:rFonts w:ascii="Calibri" w:hAnsi="Calibri" w:asciiTheme="minorAscii" w:hAnsiTheme="minorAscii"/>
          <w:sz w:val="22"/>
          <w:szCs w:val="22"/>
        </w:rPr>
        <w:t xml:space="preserve"> be able to</w:t>
      </w:r>
      <w:r w:rsidRPr="2CC9DEB2" w:rsidR="7954E285">
        <w:rPr>
          <w:rFonts w:ascii="Calibri" w:hAnsi="Calibri" w:asciiTheme="minorAscii" w:hAnsiTheme="minorAscii"/>
          <w:sz w:val="22"/>
          <w:szCs w:val="22"/>
        </w:rPr>
        <w:t xml:space="preserve"> </w:t>
      </w:r>
      <w:r w:rsidRPr="2CC9DEB2" w:rsidR="3AB322EB">
        <w:rPr>
          <w:rFonts w:ascii="Calibri" w:hAnsi="Calibri" w:asciiTheme="minorAscii" w:hAnsiTheme="minorAscii"/>
          <w:sz w:val="22"/>
          <w:szCs w:val="22"/>
        </w:rPr>
        <w:t xml:space="preserve">detect the cycle time </w:t>
      </w:r>
      <w:r w:rsidRPr="2CC9DEB2" w:rsidR="380054C7">
        <w:rPr>
          <w:rFonts w:ascii="Calibri" w:hAnsi="Calibri" w:asciiTheme="minorAscii" w:hAnsiTheme="minorAscii"/>
          <w:sz w:val="22"/>
          <w:szCs w:val="22"/>
        </w:rPr>
        <w:t xml:space="preserve">defined </w:t>
      </w:r>
      <w:r w:rsidRPr="2CC9DEB2" w:rsidR="3AB322EB">
        <w:rPr>
          <w:rFonts w:ascii="Calibri" w:hAnsi="Calibri" w:asciiTheme="minorAscii" w:hAnsiTheme="minorAscii"/>
          <w:sz w:val="22"/>
          <w:szCs w:val="22"/>
        </w:rPr>
        <w:t>in milliseconds.</w:t>
      </w:r>
    </w:p>
    <w:p w:rsidR="00585FFB" w:rsidP="2CC9DEB2" w:rsidRDefault="00585FFB" w14:paraId="4B1730AC" w14:textId="1E089F6F">
      <w:pPr>
        <w:pStyle w:val="Default"/>
        <w:numPr>
          <w:ilvl w:val="0"/>
          <w:numId w:val="6"/>
        </w:numPr>
        <w:spacing w:line="276" w:lineRule="auto"/>
        <w:ind w:left="3272" w:hanging="2486"/>
        <w:rPr>
          <w:rFonts w:ascii="Calibri" w:hAnsi="Calibri" w:asciiTheme="minorAscii" w:hAnsiTheme="minorAscii"/>
          <w:sz w:val="22"/>
          <w:szCs w:val="22"/>
        </w:rPr>
      </w:pPr>
      <w:r w:rsidRPr="2CC9DEB2" w:rsidR="1B8AA0FB">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B8AA0FB">
        <w:rPr>
          <w:rFonts w:ascii="Calibri" w:hAnsi="Calibri" w:asciiTheme="minorAscii" w:hAnsiTheme="minorAscii"/>
          <w:sz w:val="22"/>
          <w:szCs w:val="22"/>
        </w:rPr>
        <w:t xml:space="preserve"> be able to</w:t>
      </w:r>
      <w:r w:rsidRPr="2CC9DEB2" w:rsidR="1B8AA0FB">
        <w:rPr>
          <w:rFonts w:ascii="Calibri" w:hAnsi="Calibri" w:asciiTheme="minorAscii" w:hAnsiTheme="minorAscii"/>
          <w:sz w:val="22"/>
          <w:szCs w:val="22"/>
        </w:rPr>
        <w:t xml:space="preserve"> send the wa</w:t>
      </w:r>
      <w:r w:rsidRPr="2CC9DEB2" w:rsidR="1B8AA0FB">
        <w:rPr>
          <w:rFonts w:ascii="Calibri" w:hAnsi="Calibri" w:asciiTheme="minorAscii" w:hAnsiTheme="minorAscii"/>
          <w:sz w:val="22"/>
          <w:szCs w:val="22"/>
        </w:rPr>
        <w:t xml:space="preserve">rning </w:t>
      </w:r>
      <w:r w:rsidRPr="2CC9DEB2" w:rsidR="446014E3">
        <w:rPr>
          <w:rFonts w:ascii="Calibri" w:hAnsi="Calibri" w:asciiTheme="minorAscii" w:hAnsiTheme="minorAscii"/>
          <w:sz w:val="22"/>
          <w:szCs w:val="22"/>
        </w:rPr>
        <w:t>alerts set to -+2% of the deviation in cycle time</w:t>
      </w:r>
      <w:r w:rsidRPr="2CC9DEB2" w:rsidR="4EFA3A4C">
        <w:rPr>
          <w:rFonts w:ascii="Calibri" w:hAnsi="Calibri" w:asciiTheme="minorAscii" w:hAnsiTheme="minorAscii"/>
          <w:sz w:val="22"/>
          <w:szCs w:val="22"/>
        </w:rPr>
        <w:t>.</w:t>
      </w:r>
    </w:p>
    <w:p w:rsidR="00100670" w:rsidP="2CC9DEB2" w:rsidRDefault="00460374" w14:paraId="60F108EA" w14:textId="653FA39F">
      <w:pPr>
        <w:pStyle w:val="Default"/>
        <w:numPr>
          <w:ilvl w:val="0"/>
          <w:numId w:val="6"/>
        </w:numPr>
        <w:spacing w:line="276" w:lineRule="auto"/>
        <w:ind w:left="3272" w:hanging="2486"/>
        <w:rPr>
          <w:rFonts w:ascii="Calibri" w:hAnsi="Calibri" w:asciiTheme="minorAscii" w:hAnsiTheme="minorAscii"/>
          <w:sz w:val="22"/>
          <w:szCs w:val="22"/>
        </w:rPr>
      </w:pPr>
      <w:r w:rsidRPr="2CC9DEB2" w:rsidR="6AF61C51">
        <w:rPr>
          <w:rFonts w:ascii="Calibri" w:hAnsi="Calibri" w:asciiTheme="minorAscii" w:hAnsiTheme="minorAscii"/>
          <w:sz w:val="22"/>
          <w:szCs w:val="22"/>
        </w:rPr>
        <w:t>Device</w:t>
      </w:r>
      <w:r w:rsidRPr="2CC9DEB2" w:rsidR="6AF61C51">
        <w:rPr>
          <w:rFonts w:ascii="Calibri" w:hAnsi="Calibri" w:asciiTheme="minorAscii" w:hAnsiTheme="minorAscii"/>
          <w:b w:val="1"/>
          <w:bCs w:val="1"/>
          <w:sz w:val="22"/>
          <w:szCs w:val="22"/>
        </w:rPr>
        <w:t xml:space="preserve"> </w:t>
      </w:r>
      <w:r w:rsidRPr="2CC9DEB2" w:rsidR="090B92E2">
        <w:rPr>
          <w:rFonts w:ascii="Calibri" w:hAnsi="Calibri" w:asciiTheme="minorAscii" w:hAnsiTheme="minorAscii"/>
          <w:b w:val="1"/>
          <w:bCs w:val="1"/>
          <w:sz w:val="22"/>
          <w:szCs w:val="22"/>
        </w:rPr>
        <w:t>SHALL</w:t>
      </w:r>
      <w:r w:rsidRPr="2CC9DEB2" w:rsidR="6AF61C51">
        <w:rPr>
          <w:rFonts w:ascii="Calibri" w:hAnsi="Calibri" w:asciiTheme="minorAscii" w:hAnsiTheme="minorAscii"/>
          <w:sz w:val="22"/>
          <w:szCs w:val="22"/>
        </w:rPr>
        <w:t xml:space="preserve"> be able to </w:t>
      </w:r>
      <w:r w:rsidRPr="2CC9DEB2" w:rsidR="2AED032D">
        <w:rPr>
          <w:rFonts w:ascii="Calibri" w:hAnsi="Calibri" w:asciiTheme="minorAscii" w:hAnsiTheme="minorAscii"/>
          <w:sz w:val="22"/>
          <w:szCs w:val="22"/>
        </w:rPr>
        <w:t>alarm alert triggers</w:t>
      </w:r>
      <w:r w:rsidRPr="2CC9DEB2" w:rsidR="1B0B602F">
        <w:rPr>
          <w:rFonts w:ascii="Calibri" w:hAnsi="Calibri" w:asciiTheme="minorAscii" w:hAnsiTheme="minorAscii"/>
          <w:sz w:val="22"/>
          <w:szCs w:val="22"/>
        </w:rPr>
        <w:t xml:space="preserve"> set to +-5%</w:t>
      </w:r>
      <w:r w:rsidRPr="2CC9DEB2" w:rsidR="481B26BA">
        <w:rPr>
          <w:rFonts w:ascii="Calibri" w:hAnsi="Calibri" w:asciiTheme="minorAscii" w:hAnsiTheme="minorAscii"/>
          <w:sz w:val="22"/>
          <w:szCs w:val="22"/>
        </w:rPr>
        <w:t xml:space="preserve"> of the devia</w:t>
      </w:r>
      <w:r w:rsidRPr="2CC9DEB2" w:rsidR="0372CCE0">
        <w:rPr>
          <w:rFonts w:ascii="Calibri" w:hAnsi="Calibri" w:asciiTheme="minorAscii" w:hAnsiTheme="minorAscii"/>
          <w:sz w:val="22"/>
          <w:szCs w:val="22"/>
        </w:rPr>
        <w:t>tion</w:t>
      </w:r>
      <w:r w:rsidRPr="2CC9DEB2" w:rsidR="481B26BA">
        <w:rPr>
          <w:rFonts w:ascii="Calibri" w:hAnsi="Calibri" w:asciiTheme="minorAscii" w:hAnsiTheme="minorAscii"/>
          <w:sz w:val="22"/>
          <w:szCs w:val="22"/>
        </w:rPr>
        <w:t xml:space="preserve"> in cycle</w:t>
      </w:r>
      <w:r w:rsidRPr="2CC9DEB2" w:rsidR="0372CCE0">
        <w:rPr>
          <w:rFonts w:ascii="Calibri" w:hAnsi="Calibri" w:asciiTheme="minorAscii" w:hAnsiTheme="minorAscii"/>
          <w:sz w:val="22"/>
          <w:szCs w:val="22"/>
        </w:rPr>
        <w:t xml:space="preserve"> time.</w:t>
      </w:r>
      <w:r w:rsidRPr="2CC9DEB2" w:rsidR="481B26BA">
        <w:rPr>
          <w:rFonts w:ascii="Calibri" w:hAnsi="Calibri" w:asciiTheme="minorAscii" w:hAnsiTheme="minorAscii"/>
          <w:sz w:val="22"/>
          <w:szCs w:val="22"/>
        </w:rPr>
        <w:t xml:space="preserve"> </w:t>
      </w:r>
    </w:p>
    <w:p w:rsidR="00FE76F0" w:rsidP="2CC9DEB2" w:rsidRDefault="00FE76F0" w14:paraId="31452738" w14:textId="39F29425">
      <w:pPr>
        <w:pStyle w:val="Default"/>
        <w:numPr>
          <w:ilvl w:val="0"/>
          <w:numId w:val="6"/>
        </w:numPr>
        <w:spacing w:line="276" w:lineRule="auto"/>
        <w:ind w:left="3272" w:hanging="2486"/>
        <w:rPr>
          <w:rFonts w:ascii="Calibri" w:hAnsi="Calibri" w:asciiTheme="minorAscii" w:hAnsiTheme="minorAscii"/>
          <w:sz w:val="22"/>
          <w:szCs w:val="22"/>
        </w:rPr>
      </w:pPr>
      <w:r w:rsidRPr="2CC9DEB2" w:rsidR="27C190F5">
        <w:rPr>
          <w:rFonts w:ascii="Calibri" w:hAnsi="Calibri" w:asciiTheme="minorAscii" w:hAnsiTheme="minorAscii"/>
          <w:sz w:val="22"/>
          <w:szCs w:val="22"/>
        </w:rPr>
        <w:t>Device</w:t>
      </w:r>
      <w:r w:rsidRPr="2CC9DEB2" w:rsidR="27C190F5">
        <w:rPr>
          <w:rFonts w:ascii="Calibri" w:hAnsi="Calibri" w:asciiTheme="minorAscii" w:hAnsiTheme="minorAscii"/>
          <w:sz w:val="22"/>
          <w:szCs w:val="22"/>
        </w:rPr>
        <w:t xml:space="preserve"> </w:t>
      </w:r>
      <w:r w:rsidRPr="2CC9DEB2" w:rsidR="090B92E2">
        <w:rPr>
          <w:rFonts w:ascii="Calibri" w:hAnsi="Calibri" w:asciiTheme="minorAscii" w:hAnsiTheme="minorAscii"/>
          <w:b w:val="1"/>
          <w:bCs w:val="1"/>
          <w:sz w:val="22"/>
          <w:szCs w:val="22"/>
        </w:rPr>
        <w:t>SHALL</w:t>
      </w:r>
      <w:r w:rsidRPr="2CC9DEB2" w:rsidR="27C190F5">
        <w:rPr>
          <w:rFonts w:ascii="Calibri" w:hAnsi="Calibri" w:asciiTheme="minorAscii" w:hAnsiTheme="minorAscii"/>
          <w:sz w:val="22"/>
          <w:szCs w:val="22"/>
        </w:rPr>
        <w:t xml:space="preserve"> be able to capture</w:t>
      </w:r>
      <w:r w:rsidRPr="2CC9DEB2" w:rsidR="0E685039">
        <w:rPr>
          <w:rFonts w:ascii="Calibri" w:hAnsi="Calibri" w:asciiTheme="minorAscii" w:hAnsiTheme="minorAscii"/>
          <w:sz w:val="22"/>
          <w:szCs w:val="22"/>
        </w:rPr>
        <w:t xml:space="preserve"> and</w:t>
      </w:r>
      <w:r w:rsidRPr="2CC9DEB2" w:rsidR="360D7345">
        <w:rPr>
          <w:rFonts w:ascii="Calibri" w:hAnsi="Calibri" w:asciiTheme="minorAscii" w:hAnsiTheme="minorAscii"/>
          <w:sz w:val="22"/>
          <w:szCs w:val="22"/>
        </w:rPr>
        <w:t xml:space="preserve"> </w:t>
      </w:r>
      <w:r w:rsidRPr="2CC9DEB2" w:rsidR="27C190F5">
        <w:rPr>
          <w:rFonts w:ascii="Calibri" w:hAnsi="Calibri" w:asciiTheme="minorAscii" w:hAnsiTheme="minorAscii"/>
          <w:sz w:val="22"/>
          <w:szCs w:val="22"/>
        </w:rPr>
        <w:t>coun</w:t>
      </w:r>
      <w:r w:rsidRPr="2CC9DEB2" w:rsidR="27C190F5">
        <w:rPr>
          <w:rFonts w:ascii="Calibri" w:hAnsi="Calibri" w:asciiTheme="minorAscii" w:hAnsiTheme="minorAscii"/>
          <w:sz w:val="22"/>
          <w:szCs w:val="22"/>
        </w:rPr>
        <w:t xml:space="preserve">t </w:t>
      </w:r>
      <w:r w:rsidRPr="2CC9DEB2" w:rsidR="360D7345">
        <w:rPr>
          <w:rFonts w:ascii="Calibri" w:hAnsi="Calibri" w:asciiTheme="minorAscii" w:hAnsiTheme="minorAscii"/>
          <w:sz w:val="22"/>
          <w:szCs w:val="22"/>
        </w:rPr>
        <w:t>the downtime events</w:t>
      </w:r>
      <w:r w:rsidRPr="2CC9DEB2" w:rsidR="0E685039">
        <w:rPr>
          <w:rFonts w:ascii="Calibri" w:hAnsi="Calibri" w:asciiTheme="minorAscii" w:hAnsiTheme="minorAscii"/>
          <w:sz w:val="22"/>
          <w:szCs w:val="22"/>
        </w:rPr>
        <w:t xml:space="preserve"> if </w:t>
      </w:r>
      <w:r w:rsidRPr="2CC9DEB2" w:rsidR="51D253E1">
        <w:rPr>
          <w:rFonts w:ascii="Calibri" w:hAnsi="Calibri" w:asciiTheme="minorAscii" w:hAnsiTheme="minorAscii"/>
          <w:sz w:val="22"/>
          <w:szCs w:val="22"/>
        </w:rPr>
        <w:t>an interval of 2x Standard Cycle time is observed</w:t>
      </w:r>
      <w:r w:rsidRPr="2CC9DEB2" w:rsidR="6A757D53">
        <w:rPr>
          <w:rFonts w:ascii="Calibri" w:hAnsi="Calibri" w:asciiTheme="minorAscii" w:hAnsiTheme="minorAscii"/>
          <w:sz w:val="22"/>
          <w:szCs w:val="22"/>
        </w:rPr>
        <w:t xml:space="preserve"> which will be used in </w:t>
      </w:r>
      <w:r w:rsidRPr="2CC9DEB2" w:rsidR="6A757D53">
        <w:rPr>
          <w:rFonts w:ascii="Calibri" w:hAnsi="Calibri" w:asciiTheme="minorAscii" w:hAnsiTheme="minorAscii"/>
          <w:sz w:val="22"/>
          <w:szCs w:val="22"/>
        </w:rPr>
        <w:t>other analytics formula</w:t>
      </w:r>
      <w:r w:rsidRPr="2CC9DEB2" w:rsidR="6D25557A">
        <w:rPr>
          <w:rFonts w:ascii="Calibri" w:hAnsi="Calibri" w:asciiTheme="minorAscii" w:hAnsiTheme="minorAscii"/>
          <w:sz w:val="22"/>
          <w:szCs w:val="22"/>
        </w:rPr>
        <w:t>t</w:t>
      </w:r>
      <w:r w:rsidRPr="2CC9DEB2" w:rsidR="4A1E1B0F">
        <w:rPr>
          <w:rFonts w:ascii="Calibri" w:hAnsi="Calibri" w:asciiTheme="minorAscii" w:hAnsiTheme="minorAscii"/>
          <w:sz w:val="22"/>
          <w:szCs w:val="22"/>
        </w:rPr>
        <w:t>ion.</w:t>
      </w:r>
    </w:p>
    <w:p w:rsidRPr="00C27EA8" w:rsidR="00585FFB" w:rsidP="2CC9DEB2" w:rsidRDefault="00D93BE9" w14:paraId="7D0F0515" w14:textId="7F59E312">
      <w:pPr>
        <w:pStyle w:val="Default"/>
        <w:numPr>
          <w:ilvl w:val="0"/>
          <w:numId w:val="6"/>
        </w:numPr>
        <w:spacing w:line="276" w:lineRule="auto"/>
        <w:ind w:left="3272" w:hanging="2486"/>
        <w:rPr>
          <w:rFonts w:ascii="Calibri" w:hAnsi="Calibri" w:asciiTheme="minorAscii" w:hAnsiTheme="minorAscii"/>
          <w:sz w:val="22"/>
          <w:szCs w:val="22"/>
        </w:rPr>
      </w:pPr>
      <w:r w:rsidRPr="2CC9DEB2" w:rsidR="7E8C6505">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7E8C6505">
        <w:rPr>
          <w:rFonts w:ascii="Calibri" w:hAnsi="Calibri" w:asciiTheme="minorAscii" w:hAnsiTheme="minorAscii"/>
          <w:sz w:val="22"/>
          <w:szCs w:val="22"/>
        </w:rPr>
        <w:t xml:space="preserve"> be able to ignore the downtime event if </w:t>
      </w:r>
      <w:r w:rsidRPr="2CC9DEB2" w:rsidR="7BC004CE">
        <w:rPr>
          <w:rFonts w:ascii="Calibri" w:hAnsi="Calibri" w:asciiTheme="minorAscii" w:hAnsiTheme="minorAscii"/>
          <w:sz w:val="22"/>
          <w:szCs w:val="22"/>
        </w:rPr>
        <w:t xml:space="preserve">Dry cycle is observed </w:t>
      </w:r>
      <w:r w:rsidRPr="2CC9DEB2" w:rsidR="078B8EAD">
        <w:rPr>
          <w:rFonts w:ascii="Calibri" w:hAnsi="Calibri" w:asciiTheme="minorAscii" w:hAnsiTheme="minorAscii"/>
          <w:sz w:val="22"/>
          <w:szCs w:val="22"/>
        </w:rPr>
        <w:t xml:space="preserve">as no product will be </w:t>
      </w:r>
      <w:r w:rsidRPr="2CC9DEB2" w:rsidR="7BC004CE">
        <w:rPr>
          <w:rFonts w:ascii="Calibri" w:hAnsi="Calibri" w:asciiTheme="minorAscii" w:hAnsiTheme="minorAscii"/>
          <w:sz w:val="22"/>
          <w:szCs w:val="22"/>
        </w:rPr>
        <w:t>generated.</w:t>
      </w:r>
      <w:r w:rsidRPr="2CC9DEB2" w:rsidR="71E294B5">
        <w:rPr>
          <w:rFonts w:ascii="Calibri" w:hAnsi="Calibri" w:asciiTheme="minorAscii" w:hAnsiTheme="minorAscii"/>
          <w:sz w:val="22"/>
          <w:szCs w:val="22"/>
        </w:rPr>
        <w:t xml:space="preserve"> I</w:t>
      </w:r>
      <w:r w:rsidRPr="2CC9DEB2" w:rsidR="71E294B5">
        <w:rPr>
          <w:rFonts w:ascii="Calibri" w:hAnsi="Calibri" w:asciiTheme="minorAscii" w:hAnsiTheme="minorAscii"/>
          <w:sz w:val="22"/>
          <w:szCs w:val="22"/>
        </w:rPr>
        <w:t>n this case</w:t>
      </w:r>
      <w:r w:rsidRPr="2CC9DEB2" w:rsidR="52A12E0B">
        <w:rPr>
          <w:rFonts w:ascii="Calibri" w:hAnsi="Calibri" w:asciiTheme="minorAscii" w:hAnsiTheme="minorAscii"/>
          <w:sz w:val="22"/>
          <w:szCs w:val="22"/>
        </w:rPr>
        <w:t xml:space="preserve"> </w:t>
      </w:r>
      <w:r w:rsidRPr="2CC9DEB2" w:rsidR="763DDB50">
        <w:rPr>
          <w:rFonts w:ascii="Calibri" w:hAnsi="Calibri" w:asciiTheme="minorAscii" w:hAnsiTheme="minorAscii"/>
          <w:sz w:val="22"/>
          <w:szCs w:val="22"/>
        </w:rPr>
        <w:t>Dry cycle events will also be captured and used in other analytics.</w:t>
      </w:r>
    </w:p>
    <w:p w:rsidRPr="009955CB" w:rsidR="009955CB" w:rsidP="2CC9DEB2" w:rsidRDefault="009955CB" w14:paraId="5C0A1006" w14:textId="5D59A05A">
      <w:pPr>
        <w:pStyle w:val="Default"/>
        <w:numPr>
          <w:ilvl w:val="0"/>
          <w:numId w:val="6"/>
        </w:numPr>
        <w:spacing w:line="276" w:lineRule="auto"/>
        <w:ind w:left="3272" w:hanging="2486"/>
        <w:rPr>
          <w:rFonts w:ascii="Calibri" w:hAnsi="Calibri" w:asciiTheme="minorAscii" w:hAnsiTheme="minorAscii"/>
          <w:sz w:val="22"/>
          <w:szCs w:val="22"/>
        </w:rPr>
      </w:pPr>
      <w:commentRangeStart w:id="238"/>
      <w:r w:rsidRPr="2CC9DEB2" w:rsidR="5711455E">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11455E">
        <w:rPr>
          <w:rFonts w:ascii="Calibri" w:hAnsi="Calibri" w:asciiTheme="minorAscii" w:hAnsiTheme="minorAscii"/>
          <w:sz w:val="22"/>
          <w:szCs w:val="22"/>
        </w:rPr>
        <w:t xml:space="preserve"> persist the cumulative count of molding cycles in persistent memory</w:t>
      </w:r>
      <w:r w:rsidRPr="2CC9DEB2" w:rsidR="2E1644A2">
        <w:rPr>
          <w:rFonts w:ascii="Calibri" w:hAnsi="Calibri" w:asciiTheme="minorAscii" w:hAnsiTheme="minorAscii"/>
          <w:sz w:val="22"/>
          <w:szCs w:val="22"/>
        </w:rPr>
        <w:t>.</w:t>
      </w:r>
      <w:commentRangeEnd w:id="238"/>
      <w:r>
        <w:rPr>
          <w:rStyle w:val="CommentReference"/>
        </w:rPr>
        <w:commentReference w:id="238"/>
      </w:r>
    </w:p>
    <w:p w:rsidRPr="009955CB" w:rsidR="009955CB" w:rsidP="2CC9DEB2" w:rsidRDefault="002E4A0A" w14:paraId="6FAE03EC" w14:textId="34CC7CDE">
      <w:pPr>
        <w:pStyle w:val="Default"/>
        <w:numPr>
          <w:ilvl w:val="0"/>
          <w:numId w:val="6"/>
        </w:numPr>
        <w:spacing w:line="276" w:lineRule="auto"/>
        <w:ind w:left="3272" w:hanging="2486"/>
        <w:rPr>
          <w:rFonts w:ascii="Calibri" w:hAnsi="Calibri" w:asciiTheme="minorAscii" w:hAnsiTheme="minorAscii"/>
          <w:sz w:val="22"/>
          <w:szCs w:val="22"/>
        </w:rPr>
      </w:pPr>
      <w:r w:rsidRPr="2CC9DEB2" w:rsidR="5C5ED731">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C5ED731">
        <w:rPr>
          <w:rFonts w:ascii="Calibri" w:hAnsi="Calibri" w:asciiTheme="minorAscii" w:hAnsiTheme="minorAscii"/>
          <w:sz w:val="22"/>
          <w:szCs w:val="22"/>
        </w:rPr>
        <w:t xml:space="preserve"> be able to send the cumulative count to the AWS server</w:t>
      </w:r>
      <w:r w:rsidRPr="2CC9DEB2" w:rsidR="5589DF9E">
        <w:rPr>
          <w:rFonts w:ascii="Calibri" w:hAnsi="Calibri" w:asciiTheme="minorAscii" w:hAnsiTheme="minorAscii"/>
          <w:sz w:val="22"/>
          <w:szCs w:val="22"/>
        </w:rPr>
        <w:t xml:space="preserve"> </w:t>
      </w:r>
      <w:r w:rsidRPr="2CC9DEB2" w:rsidR="5C5ED731">
        <w:rPr>
          <w:rFonts w:ascii="Calibri" w:hAnsi="Calibri" w:asciiTheme="minorAscii" w:hAnsiTheme="minorAscii"/>
          <w:sz w:val="22"/>
          <w:szCs w:val="22"/>
        </w:rPr>
        <w:t xml:space="preserve">as part of </w:t>
      </w:r>
      <w:r w:rsidRPr="2CC9DEB2" w:rsidR="6493099F">
        <w:rPr>
          <w:rFonts w:ascii="Calibri" w:hAnsi="Calibri" w:asciiTheme="minorAscii" w:hAnsiTheme="minorAscii"/>
          <w:sz w:val="22"/>
          <w:szCs w:val="22"/>
        </w:rPr>
        <w:t>periodic telemetry message (</w:t>
      </w:r>
      <w:r w:rsidRPr="2CC9DEB2" w:rsidR="57771CB1">
        <w:rPr>
          <w:rFonts w:ascii="Calibri" w:hAnsi="Calibri" w:asciiTheme="minorAscii" w:hAnsiTheme="minorAscii"/>
          <w:sz w:val="22"/>
          <w:szCs w:val="22"/>
        </w:rPr>
        <w:t>PTM</w:t>
      </w:r>
      <w:r w:rsidRPr="2CC9DEB2" w:rsidR="6493099F">
        <w:rPr>
          <w:rFonts w:ascii="Calibri" w:hAnsi="Calibri" w:asciiTheme="minorAscii" w:hAnsiTheme="minorAscii"/>
          <w:sz w:val="22"/>
          <w:szCs w:val="22"/>
        </w:rPr>
        <w:t>)</w:t>
      </w:r>
      <w:r w:rsidRPr="2CC9DEB2" w:rsidR="5C5ED731">
        <w:rPr>
          <w:rFonts w:ascii="Calibri" w:hAnsi="Calibri" w:asciiTheme="minorAscii" w:hAnsiTheme="minorAscii"/>
          <w:sz w:val="22"/>
          <w:szCs w:val="22"/>
        </w:rPr>
        <w:t xml:space="preserve"> </w:t>
      </w:r>
      <w:commentRangeStart w:id="248"/>
      <w:r w:rsidRPr="2CC9DEB2" w:rsidR="5C5ED731">
        <w:rPr>
          <w:rFonts w:ascii="Calibri" w:hAnsi="Calibri" w:asciiTheme="minorAscii" w:hAnsiTheme="minorAscii"/>
          <w:sz w:val="22"/>
          <w:szCs w:val="22"/>
        </w:rPr>
        <w:t>or</w:t>
      </w:r>
      <w:r w:rsidRPr="2CC9DEB2" w:rsidR="6493099F">
        <w:rPr>
          <w:rFonts w:ascii="Calibri" w:hAnsi="Calibri" w:asciiTheme="minorAscii" w:hAnsiTheme="minorAscii"/>
          <w:sz w:val="22"/>
          <w:szCs w:val="22"/>
        </w:rPr>
        <w:t xml:space="preserve"> real-time </w:t>
      </w:r>
      <w:commentRangeEnd w:id="248"/>
      <w:r>
        <w:rPr>
          <w:rStyle w:val="CommentReference"/>
        </w:rPr>
        <w:commentReference w:id="248"/>
      </w:r>
      <w:r w:rsidRPr="2CC9DEB2" w:rsidR="6493099F">
        <w:rPr>
          <w:rFonts w:ascii="Calibri" w:hAnsi="Calibri" w:asciiTheme="minorAscii" w:hAnsiTheme="minorAscii"/>
          <w:sz w:val="22"/>
          <w:szCs w:val="22"/>
        </w:rPr>
        <w:t>telemetry message</w:t>
      </w:r>
      <w:r w:rsidRPr="2CC9DEB2" w:rsidR="070D4A56">
        <w:rPr>
          <w:rFonts w:ascii="Calibri" w:hAnsi="Calibri" w:asciiTheme="minorAscii" w:hAnsiTheme="minorAscii"/>
          <w:sz w:val="22"/>
          <w:szCs w:val="22"/>
        </w:rPr>
        <w:t xml:space="preserve"> </w:t>
      </w:r>
      <w:r w:rsidRPr="2CC9DEB2" w:rsidR="5C5ED731">
        <w:rPr>
          <w:rFonts w:ascii="Calibri" w:hAnsi="Calibri" w:asciiTheme="minorAscii" w:hAnsiTheme="minorAscii"/>
          <w:sz w:val="22"/>
          <w:szCs w:val="22"/>
        </w:rPr>
        <w:t>on the pre-configured topic.</w:t>
      </w:r>
    </w:p>
    <w:p w:rsidRPr="009955CB" w:rsidR="009955CB" w:rsidP="2CC9DEB2" w:rsidRDefault="009955CB" w14:paraId="49DC1BCC" w14:textId="4439EDC9">
      <w:pPr>
        <w:pStyle w:val="Default"/>
        <w:numPr>
          <w:ilvl w:val="0"/>
          <w:numId w:val="6"/>
        </w:numPr>
        <w:spacing w:line="276" w:lineRule="auto"/>
        <w:ind w:left="3272" w:hanging="2486"/>
        <w:rPr>
          <w:rFonts w:ascii="Calibri" w:hAnsi="Calibri" w:asciiTheme="minorAscii" w:hAnsiTheme="minorAscii"/>
          <w:sz w:val="22"/>
          <w:szCs w:val="22"/>
        </w:rPr>
      </w:pPr>
      <w:bookmarkStart w:name="_Hlk104210676" w:id="255"/>
      <w:r w:rsidRPr="2CC9DEB2" w:rsidR="5711455E">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11455E">
        <w:rPr>
          <w:rFonts w:ascii="Calibri" w:hAnsi="Calibri" w:asciiTheme="minorAscii" w:hAnsiTheme="minorAscii"/>
          <w:sz w:val="22"/>
          <w:szCs w:val="22"/>
        </w:rPr>
        <w:t xml:space="preserve"> calculate the average cycle time of</w:t>
      </w:r>
      <w:r w:rsidRPr="2CC9DEB2" w:rsidR="3A51C81E">
        <w:rPr>
          <w:rFonts w:ascii="Calibri" w:hAnsi="Calibri" w:asciiTheme="minorAscii" w:hAnsiTheme="minorAscii"/>
          <w:sz w:val="22"/>
          <w:szCs w:val="22"/>
        </w:rPr>
        <w:t xml:space="preserve"> </w:t>
      </w:r>
      <w:r w:rsidRPr="2CC9DEB2" w:rsidR="7050FAE7">
        <w:rPr>
          <w:rFonts w:ascii="Calibri" w:hAnsi="Calibri" w:asciiTheme="minorAscii" w:hAnsiTheme="minorAscii"/>
          <w:sz w:val="22"/>
          <w:szCs w:val="22"/>
        </w:rPr>
        <w:t>up to</w:t>
      </w:r>
      <w:r w:rsidRPr="2CC9DEB2" w:rsidR="5711455E">
        <w:rPr>
          <w:rFonts w:ascii="Calibri" w:hAnsi="Calibri" w:asciiTheme="minorAscii" w:hAnsiTheme="minorAscii"/>
          <w:sz w:val="22"/>
          <w:szCs w:val="22"/>
        </w:rPr>
        <w:t xml:space="preserve"> </w:t>
      </w:r>
      <w:proofErr w:type="gramStart"/>
      <w:r w:rsidRPr="2CC9DEB2" w:rsidR="5711455E">
        <w:rPr>
          <w:rFonts w:ascii="Calibri" w:hAnsi="Calibri" w:asciiTheme="minorAscii" w:hAnsiTheme="minorAscii"/>
          <w:sz w:val="22"/>
          <w:szCs w:val="22"/>
        </w:rPr>
        <w:t>last</w:t>
      </w:r>
      <w:proofErr w:type="gramEnd"/>
      <w:r w:rsidRPr="2CC9DEB2" w:rsidR="5711455E">
        <w:rPr>
          <w:rFonts w:ascii="Calibri" w:hAnsi="Calibri" w:asciiTheme="minorAscii" w:hAnsiTheme="minorAscii"/>
          <w:sz w:val="22"/>
          <w:szCs w:val="22"/>
        </w:rPr>
        <w:t xml:space="preserve"> 100 molding cycles</w:t>
      </w:r>
      <w:r w:rsidRPr="2CC9DEB2" w:rsidR="3A51C81E">
        <w:rPr>
          <w:rFonts w:ascii="Calibri" w:hAnsi="Calibri" w:asciiTheme="minorAscii" w:hAnsiTheme="minorAscii"/>
          <w:sz w:val="22"/>
          <w:szCs w:val="22"/>
        </w:rPr>
        <w:t>.</w:t>
      </w:r>
    </w:p>
    <w:p w:rsidRPr="000C7E7E" w:rsidR="009955CB" w:rsidP="2CC9DEB2" w:rsidRDefault="009955CB" w14:paraId="1C234B49" w14:textId="57D6C319">
      <w:pPr>
        <w:pStyle w:val="Default"/>
        <w:numPr>
          <w:ilvl w:val="0"/>
          <w:numId w:val="6"/>
        </w:numPr>
        <w:spacing w:line="276" w:lineRule="auto"/>
        <w:ind w:left="3272" w:hanging="2486"/>
        <w:rPr>
          <w:rFonts w:ascii="Calibri" w:hAnsi="Calibri" w:asciiTheme="minorAscii" w:hAnsiTheme="minorAscii"/>
          <w:sz w:val="22"/>
          <w:szCs w:val="22"/>
        </w:rPr>
      </w:pPr>
      <w:r w:rsidRPr="2CC9DEB2" w:rsidR="5711455E">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11455E">
        <w:rPr>
          <w:rFonts w:ascii="Calibri" w:hAnsi="Calibri" w:asciiTheme="minorAscii" w:hAnsiTheme="minorAscii"/>
          <w:sz w:val="22"/>
          <w:szCs w:val="22"/>
        </w:rPr>
        <w:t xml:space="preserve"> persist the average cycle time of </w:t>
      </w:r>
      <w:r w:rsidRPr="2CC9DEB2" w:rsidR="7050FAE7">
        <w:rPr>
          <w:rFonts w:ascii="Calibri" w:hAnsi="Calibri" w:asciiTheme="minorAscii" w:hAnsiTheme="minorAscii"/>
          <w:sz w:val="22"/>
          <w:szCs w:val="22"/>
        </w:rPr>
        <w:t>up to</w:t>
      </w:r>
      <w:r w:rsidRPr="2CC9DEB2" w:rsidR="3A51C81E">
        <w:rPr>
          <w:rFonts w:ascii="Calibri" w:hAnsi="Calibri" w:asciiTheme="minorAscii" w:hAnsiTheme="minorAscii"/>
          <w:sz w:val="22"/>
          <w:szCs w:val="22"/>
        </w:rPr>
        <w:t xml:space="preserve"> </w:t>
      </w:r>
      <w:r w:rsidRPr="2CC9DEB2" w:rsidR="5711455E">
        <w:rPr>
          <w:rFonts w:ascii="Calibri" w:hAnsi="Calibri" w:asciiTheme="minorAscii" w:hAnsiTheme="minorAscii"/>
          <w:sz w:val="22"/>
          <w:szCs w:val="22"/>
        </w:rPr>
        <w:t>last 100 molding cycles in persistent memory</w:t>
      </w:r>
      <w:r w:rsidRPr="2CC9DEB2" w:rsidR="2C73ECCA">
        <w:rPr>
          <w:rFonts w:ascii="Calibri" w:hAnsi="Calibri" w:asciiTheme="minorAscii" w:hAnsiTheme="minorAscii"/>
          <w:sz w:val="22"/>
          <w:szCs w:val="22"/>
        </w:rPr>
        <w:t xml:space="preserve"> </w:t>
      </w:r>
      <w:r w:rsidRPr="2CC9DEB2" w:rsidR="2C73ECCA">
        <w:rPr>
          <w:rFonts w:ascii="Calibri" w:hAnsi="Calibri" w:asciiTheme="minorAscii" w:hAnsiTheme="minorAscii"/>
          <w:sz w:val="22"/>
          <w:szCs w:val="22"/>
        </w:rPr>
        <w:t xml:space="preserve">until it is successfully sent to the server. </w:t>
      </w:r>
    </w:p>
    <w:p w:rsidRPr="000C7E7E" w:rsidR="009955CB" w:rsidP="2CC9DEB2" w:rsidRDefault="009955CB" w14:paraId="58B04065" w14:textId="1FAC8E66">
      <w:pPr>
        <w:pStyle w:val="Default"/>
        <w:numPr>
          <w:ilvl w:val="0"/>
          <w:numId w:val="6"/>
        </w:numPr>
        <w:spacing w:line="276" w:lineRule="auto"/>
        <w:ind w:left="3272" w:hanging="2486"/>
        <w:rPr>
          <w:rFonts w:ascii="Calibri" w:hAnsi="Calibri" w:asciiTheme="minorAscii" w:hAnsiTheme="minorAscii"/>
          <w:sz w:val="22"/>
          <w:szCs w:val="22"/>
        </w:rPr>
      </w:pPr>
      <w:r w:rsidRPr="786E7155" w:rsidR="5711455E">
        <w:rPr>
          <w:rFonts w:ascii="Calibri" w:hAnsi="Calibri" w:asciiTheme="minorAscii" w:hAnsiTheme="minorAscii"/>
          <w:sz w:val="22"/>
          <w:szCs w:val="22"/>
        </w:rPr>
        <w:t xml:space="preserve">Device </w:t>
      </w:r>
      <w:r w:rsidRPr="786E7155" w:rsidR="090B92E2">
        <w:rPr>
          <w:rFonts w:ascii="Calibri" w:hAnsi="Calibri" w:asciiTheme="minorAscii" w:hAnsiTheme="minorAscii"/>
          <w:b w:val="1"/>
          <w:bCs w:val="1"/>
          <w:sz w:val="22"/>
          <w:szCs w:val="22"/>
        </w:rPr>
        <w:t>SHALL</w:t>
      </w:r>
      <w:r w:rsidRPr="786E7155" w:rsidR="5711455E">
        <w:rPr>
          <w:rFonts w:ascii="Calibri" w:hAnsi="Calibri" w:asciiTheme="minorAscii" w:hAnsiTheme="minorAscii"/>
          <w:sz w:val="22"/>
          <w:szCs w:val="22"/>
        </w:rPr>
        <w:t xml:space="preserve"> be able to send the average cycle time of</w:t>
      </w:r>
      <w:r w:rsidRPr="786E7155" w:rsidR="3A51C81E">
        <w:rPr>
          <w:rFonts w:ascii="Calibri" w:hAnsi="Calibri" w:asciiTheme="minorAscii" w:hAnsiTheme="minorAscii"/>
          <w:sz w:val="22"/>
          <w:szCs w:val="22"/>
        </w:rPr>
        <w:t xml:space="preserve"> </w:t>
      </w:r>
      <w:r w:rsidRPr="786E7155" w:rsidR="7050FAE7">
        <w:rPr>
          <w:rFonts w:ascii="Calibri" w:hAnsi="Calibri" w:asciiTheme="minorAscii" w:hAnsiTheme="minorAscii"/>
          <w:sz w:val="22"/>
          <w:szCs w:val="22"/>
        </w:rPr>
        <w:t>up to</w:t>
      </w:r>
      <w:r w:rsidRPr="786E7155" w:rsidR="5711455E">
        <w:rPr>
          <w:rFonts w:ascii="Calibri" w:hAnsi="Calibri" w:asciiTheme="minorAscii" w:hAnsiTheme="minorAscii"/>
          <w:sz w:val="22"/>
          <w:szCs w:val="22"/>
        </w:rPr>
        <w:t xml:space="preserve"> last 100 molding cycles </w:t>
      </w:r>
      <w:r w:rsidRPr="786E7155" w:rsidR="5C5ED731">
        <w:rPr>
          <w:rFonts w:ascii="Calibri" w:hAnsi="Calibri" w:asciiTheme="minorAscii" w:hAnsiTheme="minorAscii"/>
          <w:sz w:val="22"/>
          <w:szCs w:val="22"/>
        </w:rPr>
        <w:t xml:space="preserve">on </w:t>
      </w:r>
      <w:r w:rsidRPr="786E7155" w:rsidR="5711455E">
        <w:rPr>
          <w:rFonts w:ascii="Calibri" w:hAnsi="Calibri" w:asciiTheme="minorAscii" w:hAnsiTheme="minorAscii"/>
          <w:sz w:val="22"/>
          <w:szCs w:val="22"/>
        </w:rPr>
        <w:t xml:space="preserve">AWS </w:t>
      </w:r>
      <w:r w:rsidRPr="786E7155" w:rsidR="3A51C81E">
        <w:rPr>
          <w:rFonts w:ascii="Calibri" w:hAnsi="Calibri" w:asciiTheme="minorAscii" w:hAnsiTheme="minorAscii"/>
          <w:sz w:val="22"/>
          <w:szCs w:val="22"/>
        </w:rPr>
        <w:t>server</w:t>
      </w:r>
      <w:r w:rsidRPr="786E7155" w:rsidR="3A51C81E">
        <w:rPr>
          <w:rFonts w:ascii="Calibri" w:hAnsi="Calibri" w:asciiTheme="minorAscii" w:hAnsiTheme="minorAscii"/>
          <w:sz w:val="22"/>
          <w:szCs w:val="22"/>
        </w:rPr>
        <w:t xml:space="preserve"> </w:t>
      </w:r>
      <w:r w:rsidRPr="786E7155" w:rsidR="3A51C81E">
        <w:rPr>
          <w:rFonts w:ascii="Calibri" w:hAnsi="Calibri" w:asciiTheme="minorAscii" w:hAnsiTheme="minorAscii"/>
          <w:sz w:val="22"/>
          <w:szCs w:val="22"/>
        </w:rPr>
        <w:t>as</w:t>
      </w:r>
      <w:r w:rsidRPr="786E7155" w:rsidR="5C5ED731">
        <w:rPr>
          <w:rFonts w:ascii="Calibri" w:hAnsi="Calibri" w:asciiTheme="minorAscii" w:hAnsiTheme="minorAscii"/>
          <w:sz w:val="22"/>
          <w:szCs w:val="22"/>
        </w:rPr>
        <w:t xml:space="preserve"> </w:t>
      </w:r>
      <w:r w:rsidRPr="786E7155" w:rsidR="5C5ED731">
        <w:rPr>
          <w:rFonts w:ascii="Calibri" w:hAnsi="Calibri" w:asciiTheme="minorAscii" w:hAnsiTheme="minorAscii"/>
          <w:sz w:val="22"/>
          <w:szCs w:val="22"/>
        </w:rPr>
        <w:t xml:space="preserve">part of </w:t>
      </w:r>
      <w:r w:rsidRPr="786E7155" w:rsidR="3A51C81E">
        <w:rPr>
          <w:rFonts w:ascii="Calibri" w:hAnsi="Calibri" w:asciiTheme="minorAscii" w:hAnsiTheme="minorAscii"/>
          <w:sz w:val="22"/>
          <w:szCs w:val="22"/>
        </w:rPr>
        <w:t>PTM</w:t>
      </w:r>
      <w:r w:rsidRPr="786E7155" w:rsidR="09F4ABC9">
        <w:rPr>
          <w:rFonts w:ascii="Calibri" w:hAnsi="Calibri" w:asciiTheme="minorAscii" w:hAnsiTheme="minorAscii"/>
          <w:sz w:val="22"/>
          <w:szCs w:val="22"/>
        </w:rPr>
        <w:t xml:space="preserve"> </w:t>
      </w:r>
      <w:r w:rsidRPr="786E7155" w:rsidR="5C5ED731">
        <w:rPr>
          <w:rFonts w:ascii="Calibri" w:hAnsi="Calibri" w:asciiTheme="minorAscii" w:hAnsiTheme="minorAscii"/>
          <w:sz w:val="22"/>
          <w:szCs w:val="22"/>
        </w:rPr>
        <w:t>on the pre-configured topic.</w:t>
      </w:r>
    </w:p>
    <w:p w:rsidRPr="009955CB" w:rsidR="002E4A0A" w:rsidP="2CC9DEB2" w:rsidRDefault="002E4A0A" w14:paraId="4A12144E" w14:textId="239B22E8">
      <w:pPr>
        <w:pStyle w:val="Default"/>
        <w:numPr>
          <w:ilvl w:val="0"/>
          <w:numId w:val="6"/>
        </w:numPr>
        <w:spacing w:line="276" w:lineRule="auto"/>
        <w:ind w:left="3272" w:hanging="2486"/>
        <w:rPr>
          <w:rFonts w:ascii="Calibri" w:hAnsi="Calibri" w:asciiTheme="minorAscii" w:hAnsiTheme="minorAscii"/>
          <w:sz w:val="22"/>
          <w:szCs w:val="22"/>
        </w:rPr>
      </w:pPr>
      <w:r w:rsidRPr="2CC9DEB2" w:rsidR="5C5ED731">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C5ED731">
        <w:rPr>
          <w:rFonts w:ascii="Calibri" w:hAnsi="Calibri" w:asciiTheme="minorAscii" w:hAnsiTheme="minorAscii"/>
          <w:sz w:val="22"/>
          <w:szCs w:val="22"/>
        </w:rPr>
        <w:t xml:space="preserve"> calculate the average cycle time of </w:t>
      </w:r>
      <w:r w:rsidRPr="2CC9DEB2" w:rsidR="7050FAE7">
        <w:rPr>
          <w:rFonts w:ascii="Calibri" w:hAnsi="Calibri" w:asciiTheme="minorAscii" w:hAnsiTheme="minorAscii"/>
          <w:sz w:val="22"/>
          <w:szCs w:val="22"/>
        </w:rPr>
        <w:t>up to</w:t>
      </w:r>
      <w:r w:rsidRPr="2CC9DEB2" w:rsidR="3A51C81E">
        <w:rPr>
          <w:rFonts w:ascii="Calibri" w:hAnsi="Calibri" w:asciiTheme="minorAscii" w:hAnsiTheme="minorAscii"/>
          <w:sz w:val="22"/>
          <w:szCs w:val="22"/>
        </w:rPr>
        <w:t xml:space="preserve"> </w:t>
      </w:r>
      <w:r w:rsidRPr="2CC9DEB2" w:rsidR="5C5ED731">
        <w:rPr>
          <w:rFonts w:ascii="Calibri" w:hAnsi="Calibri" w:asciiTheme="minorAscii" w:hAnsiTheme="minorAscii"/>
          <w:sz w:val="22"/>
          <w:szCs w:val="22"/>
        </w:rPr>
        <w:t>last 1</w:t>
      </w:r>
      <w:r w:rsidRPr="2CC9DEB2" w:rsidR="025740A9">
        <w:rPr>
          <w:rFonts w:ascii="Calibri" w:hAnsi="Calibri" w:asciiTheme="minorAscii" w:hAnsiTheme="minorAscii"/>
          <w:sz w:val="22"/>
          <w:szCs w:val="22"/>
        </w:rPr>
        <w:t>0</w:t>
      </w:r>
      <w:r w:rsidRPr="2CC9DEB2" w:rsidR="5C5ED731">
        <w:rPr>
          <w:rFonts w:ascii="Calibri" w:hAnsi="Calibri" w:asciiTheme="minorAscii" w:hAnsiTheme="minorAscii"/>
          <w:sz w:val="22"/>
          <w:szCs w:val="22"/>
        </w:rPr>
        <w:t>00 molding cycles</w:t>
      </w:r>
      <w:r w:rsidRPr="2CC9DEB2" w:rsidR="7050FAE7">
        <w:rPr>
          <w:rFonts w:ascii="Calibri" w:hAnsi="Calibri" w:asciiTheme="minorAscii" w:hAnsiTheme="minorAscii"/>
          <w:sz w:val="22"/>
          <w:szCs w:val="22"/>
        </w:rPr>
        <w:t>.</w:t>
      </w:r>
    </w:p>
    <w:p w:rsidRPr="000C7E7E" w:rsidR="002E4A0A" w:rsidP="2CC9DEB2" w:rsidRDefault="002E4A0A" w14:paraId="32A1D7B1" w14:textId="0FC1F631">
      <w:pPr>
        <w:pStyle w:val="Default"/>
        <w:numPr>
          <w:ilvl w:val="0"/>
          <w:numId w:val="6"/>
        </w:numPr>
        <w:spacing w:line="276" w:lineRule="auto"/>
        <w:ind w:left="3272" w:hanging="2486"/>
        <w:rPr>
          <w:rFonts w:ascii="Calibri" w:hAnsi="Calibri" w:asciiTheme="minorAscii" w:hAnsiTheme="minorAscii"/>
          <w:sz w:val="22"/>
          <w:szCs w:val="22"/>
        </w:rPr>
      </w:pPr>
      <w:r w:rsidRPr="2CC9DEB2" w:rsidR="5C5ED731">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C5ED731">
        <w:rPr>
          <w:rFonts w:ascii="Calibri" w:hAnsi="Calibri" w:asciiTheme="minorAscii" w:hAnsiTheme="minorAscii"/>
          <w:sz w:val="22"/>
          <w:szCs w:val="22"/>
        </w:rPr>
        <w:t xml:space="preserve"> persist the average cycle time of </w:t>
      </w:r>
      <w:r w:rsidRPr="2CC9DEB2" w:rsidR="7050FAE7">
        <w:rPr>
          <w:rFonts w:ascii="Calibri" w:hAnsi="Calibri" w:asciiTheme="minorAscii" w:hAnsiTheme="minorAscii"/>
          <w:sz w:val="22"/>
          <w:szCs w:val="22"/>
        </w:rPr>
        <w:t>up to</w:t>
      </w:r>
      <w:r w:rsidRPr="2CC9DEB2" w:rsidR="3A51C81E">
        <w:rPr>
          <w:rFonts w:ascii="Calibri" w:hAnsi="Calibri" w:asciiTheme="minorAscii" w:hAnsiTheme="minorAscii"/>
          <w:sz w:val="22"/>
          <w:szCs w:val="22"/>
        </w:rPr>
        <w:t xml:space="preserve"> </w:t>
      </w:r>
      <w:proofErr w:type="gramStart"/>
      <w:r w:rsidRPr="2CC9DEB2" w:rsidR="5C5ED731">
        <w:rPr>
          <w:rFonts w:ascii="Calibri" w:hAnsi="Calibri" w:asciiTheme="minorAscii" w:hAnsiTheme="minorAscii"/>
          <w:sz w:val="22"/>
          <w:szCs w:val="22"/>
        </w:rPr>
        <w:t>last</w:t>
      </w:r>
      <w:proofErr w:type="gramEnd"/>
      <w:r w:rsidRPr="2CC9DEB2" w:rsidR="5C5ED731">
        <w:rPr>
          <w:rFonts w:ascii="Calibri" w:hAnsi="Calibri" w:asciiTheme="minorAscii" w:hAnsiTheme="minorAscii"/>
          <w:sz w:val="22"/>
          <w:szCs w:val="22"/>
        </w:rPr>
        <w:t xml:space="preserve"> 10</w:t>
      </w:r>
      <w:r w:rsidRPr="2CC9DEB2" w:rsidR="5C5ED731">
        <w:rPr>
          <w:rFonts w:ascii="Calibri" w:hAnsi="Calibri" w:asciiTheme="minorAscii" w:hAnsiTheme="minorAscii"/>
          <w:sz w:val="22"/>
          <w:szCs w:val="22"/>
        </w:rPr>
        <w:t>0</w:t>
      </w:r>
      <w:r w:rsidRPr="2CC9DEB2" w:rsidR="5C5ED731">
        <w:rPr>
          <w:rFonts w:ascii="Calibri" w:hAnsi="Calibri" w:asciiTheme="minorAscii" w:hAnsiTheme="minorAscii"/>
          <w:sz w:val="22"/>
          <w:szCs w:val="22"/>
        </w:rPr>
        <w:t>0 molding cycles in persistent</w:t>
      </w:r>
      <w:r w:rsidRPr="2CC9DEB2" w:rsidR="2E1644A2">
        <w:rPr>
          <w:rFonts w:ascii="Calibri" w:hAnsi="Calibri" w:asciiTheme="minorAscii" w:hAnsiTheme="minorAscii"/>
          <w:sz w:val="22"/>
          <w:szCs w:val="22"/>
        </w:rPr>
        <w:t xml:space="preserve"> memory</w:t>
      </w:r>
      <w:r w:rsidRPr="2CC9DEB2" w:rsidR="2C73ECCA">
        <w:rPr>
          <w:rFonts w:ascii="Calibri" w:hAnsi="Calibri" w:asciiTheme="minorAscii" w:hAnsiTheme="minorAscii"/>
          <w:sz w:val="22"/>
          <w:szCs w:val="22"/>
        </w:rPr>
        <w:t xml:space="preserve"> </w:t>
      </w:r>
      <w:r w:rsidRPr="2CC9DEB2" w:rsidR="2C73ECCA">
        <w:rPr>
          <w:rFonts w:ascii="Calibri" w:hAnsi="Calibri" w:asciiTheme="minorAscii" w:hAnsiTheme="minorAscii"/>
          <w:sz w:val="22"/>
          <w:szCs w:val="22"/>
        </w:rPr>
        <w:t xml:space="preserve">until it is successfully sent to the server. </w:t>
      </w:r>
    </w:p>
    <w:p w:rsidRPr="000C7E7E" w:rsidR="002E4A0A" w:rsidP="2CC9DEB2" w:rsidRDefault="002E4A0A" w14:paraId="05DC7599" w14:textId="2609E718">
      <w:pPr>
        <w:pStyle w:val="Default"/>
        <w:numPr>
          <w:ilvl w:val="0"/>
          <w:numId w:val="6"/>
        </w:numPr>
        <w:spacing w:line="276" w:lineRule="auto"/>
        <w:ind w:left="3272" w:hanging="2486"/>
        <w:rPr>
          <w:rFonts w:ascii="Calibri" w:hAnsi="Calibri" w:asciiTheme="minorAscii" w:hAnsiTheme="minorAscii"/>
          <w:sz w:val="22"/>
          <w:szCs w:val="22"/>
        </w:rPr>
      </w:pPr>
      <w:r w:rsidRPr="2CC9DEB2" w:rsidR="5C5ED731">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C5ED731">
        <w:rPr>
          <w:rFonts w:ascii="Calibri" w:hAnsi="Calibri" w:asciiTheme="minorAscii" w:hAnsiTheme="minorAscii"/>
          <w:sz w:val="22"/>
          <w:szCs w:val="22"/>
        </w:rPr>
        <w:t xml:space="preserve"> be able to send the average cycle time of</w:t>
      </w:r>
      <w:r w:rsidRPr="2CC9DEB2" w:rsidR="3A51C81E">
        <w:rPr>
          <w:rFonts w:ascii="Calibri" w:hAnsi="Calibri" w:asciiTheme="minorAscii" w:hAnsiTheme="minorAscii"/>
          <w:sz w:val="22"/>
          <w:szCs w:val="22"/>
        </w:rPr>
        <w:t xml:space="preserve"> up to</w:t>
      </w:r>
      <w:r w:rsidRPr="2CC9DEB2" w:rsidR="5C5ED731">
        <w:rPr>
          <w:rFonts w:ascii="Calibri" w:hAnsi="Calibri" w:asciiTheme="minorAscii" w:hAnsiTheme="minorAscii"/>
          <w:sz w:val="22"/>
          <w:szCs w:val="22"/>
        </w:rPr>
        <w:t xml:space="preserve"> </w:t>
      </w:r>
      <w:proofErr w:type="gramStart"/>
      <w:r w:rsidRPr="2CC9DEB2" w:rsidR="5C5ED731">
        <w:rPr>
          <w:rFonts w:ascii="Calibri" w:hAnsi="Calibri" w:asciiTheme="minorAscii" w:hAnsiTheme="minorAscii"/>
          <w:sz w:val="22"/>
          <w:szCs w:val="22"/>
        </w:rPr>
        <w:t>last</w:t>
      </w:r>
      <w:proofErr w:type="gramEnd"/>
      <w:r w:rsidRPr="2CC9DEB2" w:rsidR="5C5ED731">
        <w:rPr>
          <w:rFonts w:ascii="Calibri" w:hAnsi="Calibri" w:asciiTheme="minorAscii" w:hAnsiTheme="minorAscii"/>
          <w:sz w:val="22"/>
          <w:szCs w:val="22"/>
        </w:rPr>
        <w:t xml:space="preserve"> 1000 molding cycles on AWS server</w:t>
      </w:r>
      <w:r w:rsidRPr="2CC9DEB2" w:rsidR="5C5ED731">
        <w:rPr>
          <w:rFonts w:ascii="Calibri" w:hAnsi="Calibri" w:asciiTheme="minorAscii" w:hAnsiTheme="minorAscii"/>
          <w:sz w:val="22"/>
          <w:szCs w:val="22"/>
        </w:rPr>
        <w:t xml:space="preserve"> as part of </w:t>
      </w:r>
      <w:r w:rsidRPr="2CC9DEB2" w:rsidR="3A51C81E">
        <w:rPr>
          <w:rFonts w:ascii="Calibri" w:hAnsi="Calibri" w:asciiTheme="minorAscii" w:hAnsiTheme="minorAscii"/>
          <w:sz w:val="22"/>
          <w:szCs w:val="22"/>
        </w:rPr>
        <w:t>PTM</w:t>
      </w:r>
      <w:r w:rsidRPr="2CC9DEB2" w:rsidR="5C5ED731">
        <w:rPr>
          <w:rFonts w:ascii="Calibri" w:hAnsi="Calibri" w:asciiTheme="minorAscii" w:hAnsiTheme="minorAscii"/>
          <w:sz w:val="22"/>
          <w:szCs w:val="22"/>
        </w:rPr>
        <w:t xml:space="preserve"> </w:t>
      </w:r>
      <w:del w:author="Priyanka Yadav" w:date="2022-10-01T05:42:48.53Z" w:id="424005265">
        <w:r w:rsidRPr="2CC9DEB2" w:rsidDel="5C5ED731">
          <w:rPr>
            <w:rFonts w:ascii="Calibri" w:hAnsi="Calibri" w:asciiTheme="minorAscii" w:hAnsiTheme="minorAscii"/>
            <w:sz w:val="22"/>
            <w:szCs w:val="22"/>
          </w:rPr>
          <w:delText xml:space="preserve"> </w:delText>
        </w:r>
      </w:del>
      <w:r w:rsidRPr="2CC9DEB2" w:rsidR="5C5ED731">
        <w:rPr>
          <w:rFonts w:ascii="Calibri" w:hAnsi="Calibri" w:asciiTheme="minorAscii" w:hAnsiTheme="minorAscii"/>
          <w:sz w:val="22"/>
          <w:szCs w:val="22"/>
        </w:rPr>
        <w:t>on</w:t>
      </w:r>
      <w:r w:rsidRPr="2CC9DEB2" w:rsidR="5C5ED731">
        <w:rPr>
          <w:rFonts w:ascii="Calibri" w:hAnsi="Calibri" w:asciiTheme="minorAscii" w:hAnsiTheme="minorAscii"/>
          <w:sz w:val="22"/>
          <w:szCs w:val="22"/>
        </w:rPr>
        <w:t xml:space="preserve"> the pre-configured topic.</w:t>
      </w:r>
    </w:p>
    <w:p w:rsidRPr="009955CB" w:rsidR="002E4A0A" w:rsidP="2CC9DEB2" w:rsidRDefault="002E4A0A" w14:paraId="0AE4F1A8" w14:textId="08D51D8D">
      <w:pPr>
        <w:pStyle w:val="Default"/>
        <w:numPr>
          <w:ilvl w:val="0"/>
          <w:numId w:val="6"/>
        </w:numPr>
        <w:spacing w:line="276" w:lineRule="auto"/>
        <w:ind w:left="3272" w:hanging="2486"/>
        <w:rPr>
          <w:rFonts w:ascii="Calibri" w:hAnsi="Calibri" w:asciiTheme="minorAscii" w:hAnsiTheme="minorAscii"/>
          <w:sz w:val="22"/>
          <w:szCs w:val="22"/>
        </w:rPr>
      </w:pPr>
      <w:r w:rsidRPr="2CC9DEB2" w:rsidR="5C5ED731">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C5ED731">
        <w:rPr>
          <w:rFonts w:ascii="Calibri" w:hAnsi="Calibri" w:asciiTheme="minorAscii" w:hAnsiTheme="minorAscii"/>
          <w:sz w:val="22"/>
          <w:szCs w:val="22"/>
        </w:rPr>
        <w:t xml:space="preserve"> calculate the average cycle time of</w:t>
      </w:r>
      <w:r w:rsidRPr="2CC9DEB2" w:rsidR="3A51C81E">
        <w:rPr>
          <w:rFonts w:ascii="Calibri" w:hAnsi="Calibri" w:asciiTheme="minorAscii" w:hAnsiTheme="minorAscii"/>
          <w:sz w:val="22"/>
          <w:szCs w:val="22"/>
        </w:rPr>
        <w:t xml:space="preserve"> up to</w:t>
      </w:r>
      <w:r w:rsidRPr="2CC9DEB2" w:rsidR="5C5ED731">
        <w:rPr>
          <w:rFonts w:ascii="Calibri" w:hAnsi="Calibri" w:asciiTheme="minorAscii" w:hAnsiTheme="minorAscii"/>
          <w:sz w:val="22"/>
          <w:szCs w:val="22"/>
        </w:rPr>
        <w:t xml:space="preserve"> </w:t>
      </w:r>
      <w:proofErr w:type="gramStart"/>
      <w:r w:rsidRPr="2CC9DEB2" w:rsidR="5C5ED731">
        <w:rPr>
          <w:rFonts w:ascii="Calibri" w:hAnsi="Calibri" w:asciiTheme="minorAscii" w:hAnsiTheme="minorAscii"/>
          <w:sz w:val="22"/>
          <w:szCs w:val="22"/>
        </w:rPr>
        <w:t>last</w:t>
      </w:r>
      <w:proofErr w:type="gramEnd"/>
      <w:r w:rsidRPr="2CC9DEB2" w:rsidR="5C5ED731">
        <w:rPr>
          <w:rFonts w:ascii="Calibri" w:hAnsi="Calibri" w:asciiTheme="minorAscii" w:hAnsiTheme="minorAscii"/>
          <w:sz w:val="22"/>
          <w:szCs w:val="22"/>
        </w:rPr>
        <w:t xml:space="preserve"> 1</w:t>
      </w:r>
      <w:r w:rsidRPr="2CC9DEB2" w:rsidR="5C5ED731">
        <w:rPr>
          <w:rFonts w:ascii="Calibri" w:hAnsi="Calibri" w:asciiTheme="minorAscii" w:hAnsiTheme="minorAscii"/>
          <w:sz w:val="22"/>
          <w:szCs w:val="22"/>
        </w:rPr>
        <w:t>00</w:t>
      </w:r>
      <w:r w:rsidRPr="2CC9DEB2" w:rsidR="5C5ED731">
        <w:rPr>
          <w:rFonts w:ascii="Calibri" w:hAnsi="Calibri" w:asciiTheme="minorAscii" w:hAnsiTheme="minorAscii"/>
          <w:sz w:val="22"/>
          <w:szCs w:val="22"/>
        </w:rPr>
        <w:t>00 molding cycles</w:t>
      </w:r>
      <w:r w:rsidRPr="2CC9DEB2" w:rsidR="3A51C81E">
        <w:rPr>
          <w:rFonts w:ascii="Calibri" w:hAnsi="Calibri" w:asciiTheme="minorAscii" w:hAnsiTheme="minorAscii"/>
          <w:sz w:val="22"/>
          <w:szCs w:val="22"/>
        </w:rPr>
        <w:t>.</w:t>
      </w:r>
    </w:p>
    <w:p w:rsidRPr="000C7E7E" w:rsidR="00FA4FBC" w:rsidP="2CC9DEB2" w:rsidRDefault="002E4A0A" w14:paraId="4E5EDF34" w14:textId="1A7C8A92">
      <w:pPr>
        <w:pStyle w:val="Default"/>
        <w:numPr>
          <w:ilvl w:val="0"/>
          <w:numId w:val="6"/>
        </w:numPr>
        <w:spacing w:line="276" w:lineRule="auto"/>
        <w:ind w:left="3272" w:hanging="2486"/>
        <w:rPr>
          <w:rFonts w:ascii="Calibri" w:hAnsi="Calibri" w:asciiTheme="minorAscii" w:hAnsiTheme="minorAscii"/>
          <w:sz w:val="22"/>
          <w:szCs w:val="22"/>
        </w:rPr>
      </w:pPr>
      <w:r w:rsidRPr="2CC9DEB2" w:rsidR="5C5ED731">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C5ED731">
        <w:rPr>
          <w:rFonts w:ascii="Calibri" w:hAnsi="Calibri" w:asciiTheme="minorAscii" w:hAnsiTheme="minorAscii"/>
          <w:sz w:val="22"/>
          <w:szCs w:val="22"/>
        </w:rPr>
        <w:t xml:space="preserve"> persist the average cycle time of</w:t>
      </w:r>
      <w:r w:rsidRPr="2CC9DEB2" w:rsidR="3A51C81E">
        <w:rPr>
          <w:rFonts w:ascii="Calibri" w:hAnsi="Calibri" w:asciiTheme="minorAscii" w:hAnsiTheme="minorAscii"/>
          <w:sz w:val="22"/>
          <w:szCs w:val="22"/>
        </w:rPr>
        <w:t xml:space="preserve"> up to</w:t>
      </w:r>
      <w:r w:rsidRPr="2CC9DEB2" w:rsidR="5C5ED731">
        <w:rPr>
          <w:rFonts w:ascii="Calibri" w:hAnsi="Calibri" w:asciiTheme="minorAscii" w:hAnsiTheme="minorAscii"/>
          <w:sz w:val="22"/>
          <w:szCs w:val="22"/>
        </w:rPr>
        <w:t xml:space="preserve"> last 10</w:t>
      </w:r>
      <w:r w:rsidRPr="2CC9DEB2" w:rsidR="5C5ED731">
        <w:rPr>
          <w:rFonts w:ascii="Calibri" w:hAnsi="Calibri" w:asciiTheme="minorAscii" w:hAnsiTheme="minorAscii"/>
          <w:sz w:val="22"/>
          <w:szCs w:val="22"/>
        </w:rPr>
        <w:t>0</w:t>
      </w:r>
      <w:r w:rsidRPr="2CC9DEB2" w:rsidR="5C5ED731">
        <w:rPr>
          <w:rFonts w:ascii="Calibri" w:hAnsi="Calibri" w:asciiTheme="minorAscii" w:hAnsiTheme="minorAscii"/>
          <w:sz w:val="22"/>
          <w:szCs w:val="22"/>
        </w:rPr>
        <w:t>0</w:t>
      </w:r>
      <w:r w:rsidRPr="2CC9DEB2" w:rsidR="5C5ED731">
        <w:rPr>
          <w:rFonts w:ascii="Calibri" w:hAnsi="Calibri" w:asciiTheme="minorAscii" w:hAnsiTheme="minorAscii"/>
          <w:sz w:val="22"/>
          <w:szCs w:val="22"/>
        </w:rPr>
        <w:t>0</w:t>
      </w:r>
      <w:r w:rsidRPr="2CC9DEB2" w:rsidR="5C5ED731">
        <w:rPr>
          <w:rFonts w:ascii="Calibri" w:hAnsi="Calibri" w:asciiTheme="minorAscii" w:hAnsiTheme="minorAscii"/>
          <w:sz w:val="22"/>
          <w:szCs w:val="22"/>
        </w:rPr>
        <w:t xml:space="preserve"> molding cycles in persistent memory</w:t>
      </w:r>
      <w:r w:rsidRPr="2CC9DEB2" w:rsidR="2C73ECCA">
        <w:rPr>
          <w:rFonts w:ascii="Calibri" w:hAnsi="Calibri" w:asciiTheme="minorAscii" w:hAnsiTheme="minorAscii"/>
          <w:sz w:val="22"/>
          <w:szCs w:val="22"/>
        </w:rPr>
        <w:t xml:space="preserve"> </w:t>
      </w:r>
      <w:r w:rsidRPr="2CC9DEB2" w:rsidR="2C73ECCA">
        <w:rPr>
          <w:rFonts w:ascii="Calibri" w:hAnsi="Calibri" w:asciiTheme="minorAscii" w:hAnsiTheme="minorAscii"/>
          <w:sz w:val="22"/>
          <w:szCs w:val="22"/>
        </w:rPr>
        <w:t xml:space="preserve">until it is successfully sent to the server. </w:t>
      </w:r>
    </w:p>
    <w:p w:rsidRPr="00C37166" w:rsidR="00840B2D" w:rsidP="2CC9DEB2" w:rsidRDefault="002E4A0A" w14:paraId="4F6A1A89" w14:textId="68618987">
      <w:pPr>
        <w:pStyle w:val="Default"/>
        <w:numPr>
          <w:ilvl w:val="0"/>
          <w:numId w:val="6"/>
        </w:numPr>
        <w:spacing w:line="276" w:lineRule="auto"/>
        <w:ind w:left="3272" w:hanging="2486"/>
        <w:rPr>
          <w:rFonts w:ascii="Calibri" w:hAnsi="Calibri" w:asciiTheme="minorAscii" w:hAnsiTheme="minorAscii"/>
          <w:sz w:val="22"/>
          <w:szCs w:val="22"/>
        </w:rPr>
      </w:pPr>
      <w:r w:rsidRPr="2CC9DEB2" w:rsidR="5C5ED731">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C5ED731">
        <w:rPr>
          <w:rFonts w:ascii="Calibri" w:hAnsi="Calibri" w:asciiTheme="minorAscii" w:hAnsiTheme="minorAscii"/>
          <w:sz w:val="22"/>
          <w:szCs w:val="22"/>
        </w:rPr>
        <w:t xml:space="preserve"> be able to send the average cycle time of</w:t>
      </w:r>
      <w:r w:rsidRPr="2CC9DEB2" w:rsidR="3A51C81E">
        <w:rPr>
          <w:rFonts w:ascii="Calibri" w:hAnsi="Calibri" w:asciiTheme="minorAscii" w:hAnsiTheme="minorAscii"/>
          <w:sz w:val="22"/>
          <w:szCs w:val="22"/>
        </w:rPr>
        <w:t xml:space="preserve"> up to</w:t>
      </w:r>
      <w:r w:rsidRPr="2CC9DEB2" w:rsidR="5C5ED731">
        <w:rPr>
          <w:rFonts w:ascii="Calibri" w:hAnsi="Calibri" w:asciiTheme="minorAscii" w:hAnsiTheme="minorAscii"/>
          <w:sz w:val="22"/>
          <w:szCs w:val="22"/>
        </w:rPr>
        <w:t xml:space="preserve"> last 100</w:t>
      </w:r>
      <w:r w:rsidRPr="2CC9DEB2" w:rsidR="3A51C81E">
        <w:rPr>
          <w:rFonts w:ascii="Calibri" w:hAnsi="Calibri" w:asciiTheme="minorAscii" w:hAnsiTheme="minorAscii"/>
          <w:sz w:val="22"/>
          <w:szCs w:val="22"/>
        </w:rPr>
        <w:t>00</w:t>
      </w:r>
      <w:r w:rsidRPr="2CC9DEB2" w:rsidR="5C5ED731">
        <w:rPr>
          <w:rFonts w:ascii="Calibri" w:hAnsi="Calibri" w:asciiTheme="minorAscii" w:hAnsiTheme="minorAscii"/>
          <w:sz w:val="22"/>
          <w:szCs w:val="22"/>
        </w:rPr>
        <w:t xml:space="preserve"> </w:t>
      </w:r>
      <w:r w:rsidRPr="2CC9DEB2" w:rsidR="5C5ED731">
        <w:rPr>
          <w:rFonts w:ascii="Calibri" w:hAnsi="Calibri" w:asciiTheme="minorAscii" w:hAnsiTheme="minorAscii"/>
          <w:sz w:val="22"/>
          <w:szCs w:val="22"/>
        </w:rPr>
        <w:t>molding cycles on AWS server</w:t>
      </w:r>
      <w:r w:rsidRPr="2CC9DEB2" w:rsidR="5589DF9E">
        <w:rPr>
          <w:rFonts w:ascii="Calibri" w:hAnsi="Calibri" w:asciiTheme="minorAscii" w:hAnsiTheme="minorAscii"/>
          <w:sz w:val="22"/>
          <w:szCs w:val="22"/>
        </w:rPr>
        <w:t xml:space="preserve"> </w:t>
      </w:r>
      <w:r w:rsidRPr="2CC9DEB2" w:rsidR="5C5ED731">
        <w:rPr>
          <w:rFonts w:ascii="Calibri" w:hAnsi="Calibri" w:asciiTheme="minorAscii" w:hAnsiTheme="minorAscii"/>
          <w:sz w:val="22"/>
          <w:szCs w:val="22"/>
        </w:rPr>
        <w:t xml:space="preserve">as part of </w:t>
      </w:r>
      <w:r w:rsidRPr="2CC9DEB2" w:rsidR="3A51C81E">
        <w:rPr>
          <w:rFonts w:ascii="Calibri" w:hAnsi="Calibri" w:asciiTheme="minorAscii" w:hAnsiTheme="minorAscii"/>
          <w:sz w:val="22"/>
          <w:szCs w:val="22"/>
        </w:rPr>
        <w:t>PTM</w:t>
      </w:r>
      <w:r w:rsidRPr="2CC9DEB2" w:rsidR="5C5ED731">
        <w:rPr>
          <w:rFonts w:ascii="Calibri" w:hAnsi="Calibri" w:asciiTheme="minorAscii" w:hAnsiTheme="minorAscii"/>
          <w:sz w:val="22"/>
          <w:szCs w:val="22"/>
        </w:rPr>
        <w:t xml:space="preserve"> </w:t>
      </w:r>
      <w:del w:author="Priyanka Yadav" w:date="2022-10-01T05:42:45.893Z" w:id="1340833592">
        <w:r w:rsidRPr="2CC9DEB2" w:rsidDel="5C5ED731">
          <w:rPr>
            <w:rFonts w:ascii="Calibri" w:hAnsi="Calibri" w:asciiTheme="minorAscii" w:hAnsiTheme="minorAscii"/>
            <w:sz w:val="22"/>
            <w:szCs w:val="22"/>
          </w:rPr>
          <w:delText xml:space="preserve"> </w:delText>
        </w:r>
      </w:del>
      <w:r w:rsidRPr="2CC9DEB2" w:rsidR="5C5ED731">
        <w:rPr>
          <w:rFonts w:ascii="Calibri" w:hAnsi="Calibri" w:asciiTheme="minorAscii" w:hAnsiTheme="minorAscii"/>
          <w:sz w:val="22"/>
          <w:szCs w:val="22"/>
        </w:rPr>
        <w:t>on</w:t>
      </w:r>
      <w:r w:rsidRPr="2CC9DEB2" w:rsidR="5C5ED731">
        <w:rPr>
          <w:rFonts w:ascii="Calibri" w:hAnsi="Calibri" w:asciiTheme="minorAscii" w:hAnsiTheme="minorAscii"/>
          <w:sz w:val="22"/>
          <w:szCs w:val="22"/>
        </w:rPr>
        <w:t xml:space="preserve"> the pre-configured topic.</w:t>
      </w:r>
    </w:p>
    <w:p w:rsidRPr="000C7E7E" w:rsidR="00FE6374" w:rsidP="2CC9DEB2" w:rsidRDefault="00FE6374" w14:paraId="06D6F7D2" w14:textId="3551BEE1">
      <w:pPr>
        <w:pStyle w:val="Default"/>
        <w:numPr>
          <w:ilvl w:val="0"/>
          <w:numId w:val="6"/>
        </w:numPr>
        <w:spacing w:line="276" w:lineRule="auto"/>
        <w:ind w:left="3272" w:hanging="2486"/>
        <w:rPr>
          <w:rFonts w:ascii="Calibri" w:hAnsi="Calibri" w:asciiTheme="minorAscii" w:hAnsiTheme="minorAscii"/>
          <w:sz w:val="22"/>
          <w:szCs w:val="22"/>
        </w:rPr>
      </w:pPr>
      <w:r w:rsidRPr="2CC9DEB2" w:rsidR="159DFF5B">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59DFF5B">
        <w:rPr>
          <w:rFonts w:ascii="Calibri" w:hAnsi="Calibri" w:asciiTheme="minorAscii" w:hAnsiTheme="minorAscii"/>
          <w:sz w:val="22"/>
          <w:szCs w:val="22"/>
        </w:rPr>
        <w:t xml:space="preserve"> support </w:t>
      </w:r>
      <w:r w:rsidRPr="2CC9DEB2" w:rsidR="3A51C81E">
        <w:rPr>
          <w:rFonts w:ascii="Calibri" w:hAnsi="Calibri" w:asciiTheme="minorAscii" w:hAnsiTheme="minorAscii"/>
          <w:sz w:val="22"/>
          <w:szCs w:val="22"/>
        </w:rPr>
        <w:t>up to</w:t>
      </w:r>
      <w:r w:rsidRPr="2CC9DEB2" w:rsidR="159DFF5B">
        <w:rPr>
          <w:rFonts w:ascii="Calibri" w:hAnsi="Calibri" w:asciiTheme="minorAscii" w:hAnsiTheme="minorAscii"/>
          <w:sz w:val="22"/>
          <w:szCs w:val="22"/>
        </w:rPr>
        <w:t xml:space="preserve"> 4 lines for monitoring the line temperature of </w:t>
      </w:r>
      <w:r w:rsidRPr="2CC9DEB2" w:rsidR="49E1141A">
        <w:rPr>
          <w:rFonts w:ascii="Calibri" w:hAnsi="Calibri" w:asciiTheme="minorAscii" w:hAnsiTheme="minorAscii"/>
          <w:sz w:val="22"/>
          <w:szCs w:val="22"/>
        </w:rPr>
        <w:t>c</w:t>
      </w:r>
      <w:r w:rsidRPr="2CC9DEB2" w:rsidR="49E1141A">
        <w:rPr>
          <w:rFonts w:ascii="Calibri" w:hAnsi="Calibri" w:asciiTheme="minorAscii" w:hAnsiTheme="minorAscii"/>
          <w:sz w:val="22"/>
          <w:szCs w:val="22"/>
        </w:rPr>
        <w:t>ooling</w:t>
      </w:r>
      <w:r w:rsidRPr="2CC9DEB2" w:rsidR="159DFF5B">
        <w:rPr>
          <w:rFonts w:ascii="Calibri" w:hAnsi="Calibri" w:asciiTheme="minorAscii" w:hAnsiTheme="minorAscii"/>
          <w:sz w:val="22"/>
          <w:szCs w:val="22"/>
        </w:rPr>
        <w:t xml:space="preserve"> manifold on </w:t>
      </w:r>
      <w:r w:rsidRPr="2CC9DEB2" w:rsidR="3A51C81E">
        <w:rPr>
          <w:rFonts w:ascii="Calibri" w:hAnsi="Calibri" w:asciiTheme="minorAscii" w:hAnsiTheme="minorAscii"/>
          <w:sz w:val="22"/>
          <w:szCs w:val="22"/>
        </w:rPr>
        <w:t xml:space="preserve">the </w:t>
      </w:r>
      <w:r w:rsidRPr="2CC9DEB2" w:rsidR="159DFF5B">
        <w:rPr>
          <w:rFonts w:ascii="Calibri" w:hAnsi="Calibri" w:asciiTheme="minorAscii" w:hAnsiTheme="minorAscii"/>
          <w:sz w:val="22"/>
          <w:szCs w:val="22"/>
        </w:rPr>
        <w:t>mold tool</w:t>
      </w:r>
      <w:r w:rsidRPr="2CC9DEB2" w:rsidR="3A51C81E">
        <w:rPr>
          <w:rFonts w:ascii="Calibri" w:hAnsi="Calibri" w:asciiTheme="minorAscii" w:hAnsiTheme="minorAscii"/>
          <w:sz w:val="22"/>
          <w:szCs w:val="22"/>
        </w:rPr>
        <w:t>.</w:t>
      </w:r>
      <w:r w:rsidRPr="2CC9DEB2" w:rsidR="159DFF5B">
        <w:rPr>
          <w:rFonts w:ascii="Calibri" w:hAnsi="Calibri" w:asciiTheme="minorAscii" w:hAnsiTheme="minorAscii"/>
          <w:sz w:val="22"/>
          <w:szCs w:val="22"/>
        </w:rPr>
        <w:t xml:space="preserve"> </w:t>
      </w:r>
    </w:p>
    <w:p w:rsidRPr="000C7E7E" w:rsidR="002E4A0A" w:rsidP="2CC9DEB2" w:rsidRDefault="002E4A0A" w14:paraId="68E757D8" w14:textId="204EF07D">
      <w:pPr>
        <w:pStyle w:val="Default"/>
        <w:numPr>
          <w:ilvl w:val="0"/>
          <w:numId w:val="6"/>
        </w:numPr>
        <w:spacing w:line="276" w:lineRule="auto"/>
        <w:ind w:left="3272" w:hanging="2486"/>
        <w:rPr>
          <w:rFonts w:ascii="Calibri" w:hAnsi="Calibri" w:asciiTheme="minorAscii" w:hAnsiTheme="minorAscii"/>
          <w:sz w:val="22"/>
          <w:szCs w:val="22"/>
        </w:rPr>
      </w:pPr>
      <w:r w:rsidRPr="2CC9DEB2" w:rsidR="5C5ED731">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C5ED731">
        <w:rPr>
          <w:rFonts w:ascii="Calibri" w:hAnsi="Calibri" w:asciiTheme="minorAscii" w:hAnsiTheme="minorAscii"/>
          <w:sz w:val="22"/>
          <w:szCs w:val="22"/>
        </w:rPr>
        <w:t xml:space="preserve"> be able to detect the temperature </w:t>
      </w:r>
      <w:r w:rsidRPr="2CC9DEB2" w:rsidR="3A51C81E">
        <w:rPr>
          <w:rFonts w:ascii="Calibri" w:hAnsi="Calibri" w:asciiTheme="minorAscii" w:hAnsiTheme="minorAscii"/>
          <w:sz w:val="22"/>
          <w:szCs w:val="22"/>
        </w:rPr>
        <w:t>at</w:t>
      </w:r>
      <w:r w:rsidRPr="2CC9DEB2" w:rsidR="4A4D41C3">
        <w:rPr>
          <w:rFonts w:ascii="Calibri" w:hAnsi="Calibri" w:asciiTheme="minorAscii" w:hAnsiTheme="minorAscii"/>
          <w:sz w:val="22"/>
          <w:szCs w:val="22"/>
        </w:rPr>
        <w:t xml:space="preserve"> th</w:t>
      </w:r>
      <w:r w:rsidRPr="2CC9DEB2" w:rsidR="5C5ED731">
        <w:rPr>
          <w:rFonts w:ascii="Calibri" w:hAnsi="Calibri" w:asciiTheme="minorAscii" w:hAnsiTheme="minorAscii"/>
          <w:sz w:val="22"/>
          <w:szCs w:val="22"/>
        </w:rPr>
        <w:t xml:space="preserve">e entry point of </w:t>
      </w:r>
      <w:r w:rsidRPr="2CC9DEB2" w:rsidR="0241A3E9">
        <w:rPr>
          <w:rFonts w:ascii="Calibri" w:hAnsi="Calibri" w:asciiTheme="minorAscii" w:hAnsiTheme="minorAscii"/>
          <w:sz w:val="22"/>
          <w:szCs w:val="22"/>
        </w:rPr>
        <w:t xml:space="preserve">the </w:t>
      </w:r>
      <w:r w:rsidRPr="2CC9DEB2" w:rsidR="0241A3E9">
        <w:rPr>
          <w:rFonts w:ascii="Calibri" w:hAnsi="Calibri" w:asciiTheme="minorAscii" w:hAnsiTheme="minorAscii"/>
          <w:sz w:val="22"/>
          <w:szCs w:val="22"/>
        </w:rPr>
        <w:t>configured</w:t>
      </w:r>
      <w:r w:rsidRPr="2CC9DEB2" w:rsidR="0241A3E9">
        <w:rPr>
          <w:rFonts w:ascii="Calibri" w:hAnsi="Calibri" w:asciiTheme="minorAscii" w:hAnsiTheme="minorAscii"/>
          <w:sz w:val="22"/>
          <w:szCs w:val="22"/>
        </w:rPr>
        <w:t xml:space="preserve"> </w:t>
      </w:r>
      <w:r w:rsidRPr="2CC9DEB2" w:rsidR="5C5ED731">
        <w:rPr>
          <w:rFonts w:ascii="Calibri" w:hAnsi="Calibri" w:asciiTheme="minorAscii" w:hAnsiTheme="minorAscii"/>
          <w:sz w:val="22"/>
          <w:szCs w:val="22"/>
        </w:rPr>
        <w:t xml:space="preserve">line </w:t>
      </w:r>
      <w:r w:rsidRPr="2CC9DEB2" w:rsidR="3A51C81E">
        <w:rPr>
          <w:rFonts w:ascii="Calibri" w:hAnsi="Calibri" w:asciiTheme="minorAscii" w:hAnsiTheme="minorAscii"/>
          <w:sz w:val="22"/>
          <w:szCs w:val="22"/>
        </w:rPr>
        <w:t>of</w:t>
      </w:r>
      <w:r w:rsidRPr="2CC9DEB2" w:rsidR="5C5ED731">
        <w:rPr>
          <w:rFonts w:ascii="Calibri" w:hAnsi="Calibri" w:asciiTheme="minorAscii" w:hAnsiTheme="minorAscii"/>
          <w:sz w:val="22"/>
          <w:szCs w:val="22"/>
        </w:rPr>
        <w:t xml:space="preserve"> </w:t>
      </w:r>
      <w:r w:rsidRPr="2CC9DEB2" w:rsidR="4A4D41C3">
        <w:rPr>
          <w:rFonts w:ascii="Calibri" w:hAnsi="Calibri" w:asciiTheme="minorAscii" w:hAnsiTheme="minorAscii"/>
          <w:sz w:val="22"/>
          <w:szCs w:val="22"/>
        </w:rPr>
        <w:t xml:space="preserve">the </w:t>
      </w:r>
      <w:r w:rsidRPr="2CC9DEB2" w:rsidR="5C5ED731">
        <w:rPr>
          <w:rFonts w:ascii="Calibri" w:hAnsi="Calibri" w:asciiTheme="minorAscii" w:hAnsiTheme="minorAscii"/>
          <w:sz w:val="22"/>
          <w:szCs w:val="22"/>
        </w:rPr>
        <w:t>cooling manifold on the mold tool.</w:t>
      </w:r>
    </w:p>
    <w:p w:rsidRPr="000C7E7E" w:rsidR="00482A48" w:rsidP="2CC9DEB2" w:rsidRDefault="002E4A0A" w14:paraId="2E176001" w14:textId="53197423">
      <w:pPr>
        <w:pStyle w:val="Default"/>
        <w:numPr>
          <w:ilvl w:val="0"/>
          <w:numId w:val="6"/>
        </w:numPr>
        <w:spacing w:line="276" w:lineRule="auto"/>
        <w:ind w:left="3272" w:hanging="2486"/>
        <w:rPr>
          <w:rFonts w:ascii="Calibri" w:hAnsi="Calibri" w:asciiTheme="minorAscii" w:hAnsiTheme="minorAscii"/>
          <w:sz w:val="22"/>
          <w:szCs w:val="22"/>
        </w:rPr>
      </w:pPr>
      <w:r w:rsidRPr="2CC9DEB2" w:rsidR="5C5ED731">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C5ED731">
        <w:rPr>
          <w:rFonts w:ascii="Calibri" w:hAnsi="Calibri" w:asciiTheme="minorAscii" w:hAnsiTheme="minorAscii"/>
          <w:sz w:val="22"/>
          <w:szCs w:val="22"/>
        </w:rPr>
        <w:t xml:space="preserve"> persist the temperature </w:t>
      </w:r>
      <w:r w:rsidRPr="2CC9DEB2" w:rsidR="6749ECC2">
        <w:rPr>
          <w:rFonts w:ascii="Calibri" w:hAnsi="Calibri" w:asciiTheme="minorAscii" w:hAnsiTheme="minorAscii"/>
          <w:sz w:val="22"/>
          <w:szCs w:val="22"/>
        </w:rPr>
        <w:t>at</w:t>
      </w:r>
      <w:r w:rsidRPr="2CC9DEB2" w:rsidR="4A4D41C3">
        <w:rPr>
          <w:rFonts w:ascii="Calibri" w:hAnsi="Calibri" w:asciiTheme="minorAscii" w:hAnsiTheme="minorAscii"/>
          <w:sz w:val="22"/>
          <w:szCs w:val="22"/>
        </w:rPr>
        <w:t xml:space="preserve"> the entry point of </w:t>
      </w:r>
      <w:r w:rsidRPr="2CC9DEB2" w:rsidR="159DFF5B">
        <w:rPr>
          <w:rFonts w:ascii="Calibri" w:hAnsi="Calibri" w:asciiTheme="minorAscii" w:hAnsiTheme="minorAscii"/>
          <w:sz w:val="22"/>
          <w:szCs w:val="22"/>
        </w:rPr>
        <w:t xml:space="preserve">the configured </w:t>
      </w:r>
      <w:r w:rsidRPr="2CC9DEB2" w:rsidR="4A4D41C3">
        <w:rPr>
          <w:rFonts w:ascii="Calibri" w:hAnsi="Calibri" w:asciiTheme="minorAscii" w:hAnsiTheme="minorAscii"/>
          <w:sz w:val="22"/>
          <w:szCs w:val="22"/>
        </w:rPr>
        <w:t>line</w:t>
      </w:r>
      <w:r w:rsidRPr="2CC9DEB2" w:rsidR="159DFF5B">
        <w:rPr>
          <w:rFonts w:ascii="Calibri" w:hAnsi="Calibri" w:asciiTheme="minorAscii" w:hAnsiTheme="minorAscii"/>
          <w:sz w:val="22"/>
          <w:szCs w:val="22"/>
        </w:rPr>
        <w:t xml:space="preserve"> </w:t>
      </w:r>
      <w:r w:rsidRPr="2CC9DEB2" w:rsidR="4A4D41C3">
        <w:rPr>
          <w:rFonts w:ascii="Calibri" w:hAnsi="Calibri" w:asciiTheme="minorAscii" w:hAnsiTheme="minorAscii"/>
          <w:sz w:val="22"/>
          <w:szCs w:val="22"/>
        </w:rPr>
        <w:t>of the cooling manifold</w:t>
      </w:r>
      <w:r w:rsidRPr="2CC9DEB2" w:rsidR="5C5ED731">
        <w:rPr>
          <w:rFonts w:ascii="Calibri" w:hAnsi="Calibri" w:asciiTheme="minorAscii" w:hAnsiTheme="minorAscii"/>
          <w:sz w:val="22"/>
          <w:szCs w:val="22"/>
        </w:rPr>
        <w:t xml:space="preserve"> </w:t>
      </w:r>
      <w:r w:rsidRPr="2CC9DEB2" w:rsidR="2043D581">
        <w:rPr>
          <w:rFonts w:ascii="Calibri" w:hAnsi="Calibri" w:asciiTheme="minorAscii" w:hAnsiTheme="minorAscii"/>
          <w:sz w:val="22"/>
          <w:szCs w:val="22"/>
        </w:rPr>
        <w:t xml:space="preserve">until </w:t>
      </w:r>
      <w:r w:rsidRPr="2CC9DEB2" w:rsidR="5C5ED731">
        <w:rPr>
          <w:rFonts w:ascii="Calibri" w:hAnsi="Calibri" w:asciiTheme="minorAscii" w:hAnsiTheme="minorAscii"/>
          <w:sz w:val="22"/>
          <w:szCs w:val="22"/>
        </w:rPr>
        <w:t>it is</w:t>
      </w:r>
      <w:r w:rsidRPr="2CC9DEB2" w:rsidR="00DBB93C">
        <w:rPr>
          <w:rFonts w:ascii="Calibri" w:hAnsi="Calibri" w:asciiTheme="minorAscii" w:hAnsiTheme="minorAscii"/>
          <w:sz w:val="22"/>
          <w:szCs w:val="22"/>
        </w:rPr>
        <w:t xml:space="preserve"> successfully sent</w:t>
      </w:r>
      <w:r w:rsidRPr="2CC9DEB2" w:rsidR="5C5ED731">
        <w:rPr>
          <w:rFonts w:ascii="Calibri" w:hAnsi="Calibri" w:asciiTheme="minorAscii" w:hAnsiTheme="minorAscii"/>
          <w:sz w:val="22"/>
          <w:szCs w:val="22"/>
        </w:rPr>
        <w:t xml:space="preserve"> to the server</w:t>
      </w:r>
      <w:r w:rsidRPr="2CC9DEB2" w:rsidR="18B330AD">
        <w:rPr>
          <w:rFonts w:ascii="Calibri" w:hAnsi="Calibri" w:asciiTheme="minorAscii" w:hAnsiTheme="minorAscii"/>
          <w:sz w:val="22"/>
          <w:szCs w:val="22"/>
        </w:rPr>
        <w:t>.</w:t>
      </w:r>
    </w:p>
    <w:p w:rsidRPr="000C7E7E" w:rsidR="002E4A0A" w:rsidP="2CC9DEB2" w:rsidRDefault="002E4A0A" w14:paraId="04A1B458" w14:textId="0E80A957">
      <w:pPr>
        <w:pStyle w:val="Default"/>
        <w:numPr>
          <w:ilvl w:val="0"/>
          <w:numId w:val="6"/>
        </w:numPr>
        <w:spacing w:line="276" w:lineRule="auto"/>
        <w:ind w:left="3272" w:hanging="2486"/>
        <w:rPr>
          <w:rFonts w:ascii="Calibri" w:hAnsi="Calibri" w:asciiTheme="minorAscii" w:hAnsiTheme="minorAscii"/>
          <w:sz w:val="22"/>
          <w:szCs w:val="22"/>
        </w:rPr>
      </w:pPr>
      <w:r w:rsidRPr="2CC9DEB2" w:rsidR="5C5ED731">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C5ED731">
        <w:rPr>
          <w:rFonts w:ascii="Calibri" w:hAnsi="Calibri" w:asciiTheme="minorAscii" w:hAnsiTheme="minorAscii"/>
          <w:sz w:val="22"/>
          <w:szCs w:val="22"/>
        </w:rPr>
        <w:t xml:space="preserve"> be able to send the temperature </w:t>
      </w:r>
      <w:r w:rsidRPr="2CC9DEB2" w:rsidR="6749ECC2">
        <w:rPr>
          <w:rFonts w:ascii="Calibri" w:hAnsi="Calibri" w:asciiTheme="minorAscii" w:hAnsiTheme="minorAscii"/>
          <w:sz w:val="22"/>
          <w:szCs w:val="22"/>
        </w:rPr>
        <w:t>at</w:t>
      </w:r>
      <w:r w:rsidRPr="2CC9DEB2" w:rsidR="4A4D41C3">
        <w:rPr>
          <w:rFonts w:ascii="Calibri" w:hAnsi="Calibri" w:asciiTheme="minorAscii" w:hAnsiTheme="minorAscii"/>
          <w:sz w:val="22"/>
          <w:szCs w:val="22"/>
        </w:rPr>
        <w:t xml:space="preserve"> the entry point of </w:t>
      </w:r>
      <w:r w:rsidRPr="2CC9DEB2" w:rsidR="159DFF5B">
        <w:rPr>
          <w:rFonts w:ascii="Calibri" w:hAnsi="Calibri" w:asciiTheme="minorAscii" w:hAnsiTheme="minorAscii"/>
          <w:sz w:val="22"/>
          <w:szCs w:val="22"/>
        </w:rPr>
        <w:t xml:space="preserve">the configured </w:t>
      </w:r>
      <w:r w:rsidRPr="2CC9DEB2" w:rsidR="6749ECC2">
        <w:rPr>
          <w:rFonts w:ascii="Calibri" w:hAnsi="Calibri" w:asciiTheme="minorAscii" w:hAnsiTheme="minorAscii"/>
          <w:sz w:val="22"/>
          <w:szCs w:val="22"/>
        </w:rPr>
        <w:t>line of</w:t>
      </w:r>
      <w:r w:rsidRPr="2CC9DEB2" w:rsidR="4A4D41C3">
        <w:rPr>
          <w:rFonts w:ascii="Calibri" w:hAnsi="Calibri" w:asciiTheme="minorAscii" w:hAnsiTheme="minorAscii"/>
          <w:sz w:val="22"/>
          <w:szCs w:val="22"/>
        </w:rPr>
        <w:t xml:space="preserve"> the cooling manifold</w:t>
      </w:r>
      <w:r w:rsidRPr="2CC9DEB2" w:rsidR="5C5ED731">
        <w:rPr>
          <w:rFonts w:ascii="Calibri" w:hAnsi="Calibri" w:asciiTheme="minorAscii" w:hAnsiTheme="minorAscii"/>
          <w:sz w:val="22"/>
          <w:szCs w:val="22"/>
        </w:rPr>
        <w:t xml:space="preserve"> to the AWS server</w:t>
      </w:r>
      <w:r w:rsidRPr="2CC9DEB2" w:rsidR="159DFF5B">
        <w:rPr>
          <w:rFonts w:ascii="Calibri" w:hAnsi="Calibri" w:asciiTheme="minorAscii" w:hAnsiTheme="minorAscii"/>
          <w:sz w:val="22"/>
          <w:szCs w:val="22"/>
        </w:rPr>
        <w:t xml:space="preserve"> </w:t>
      </w:r>
      <w:r w:rsidRPr="2CC9DEB2" w:rsidR="5C5ED731">
        <w:rPr>
          <w:rFonts w:ascii="Calibri" w:hAnsi="Calibri" w:asciiTheme="minorAscii" w:hAnsiTheme="minorAscii"/>
          <w:sz w:val="22"/>
          <w:szCs w:val="22"/>
        </w:rPr>
        <w:t xml:space="preserve">as part of </w:t>
      </w:r>
      <w:r w:rsidRPr="2CC9DEB2" w:rsidR="18B330AD">
        <w:rPr>
          <w:rFonts w:ascii="Calibri" w:hAnsi="Calibri" w:asciiTheme="minorAscii" w:hAnsiTheme="minorAscii"/>
          <w:sz w:val="22"/>
          <w:szCs w:val="22"/>
        </w:rPr>
        <w:t>PTM</w:t>
      </w:r>
      <w:r w:rsidRPr="2CC9DEB2" w:rsidR="5C5ED731">
        <w:rPr>
          <w:rFonts w:ascii="Calibri" w:hAnsi="Calibri" w:asciiTheme="minorAscii" w:hAnsiTheme="minorAscii"/>
          <w:sz w:val="22"/>
          <w:szCs w:val="22"/>
        </w:rPr>
        <w:t xml:space="preserve"> </w:t>
      </w:r>
      <w:del w:author="Priyanka Yadav" w:date="2022-10-01T05:42:53.699Z" w:id="275808487">
        <w:r w:rsidRPr="2CC9DEB2" w:rsidDel="5C5ED731">
          <w:rPr>
            <w:rFonts w:ascii="Calibri" w:hAnsi="Calibri" w:asciiTheme="minorAscii" w:hAnsiTheme="minorAscii"/>
            <w:sz w:val="22"/>
            <w:szCs w:val="22"/>
          </w:rPr>
          <w:delText xml:space="preserve"> </w:delText>
        </w:r>
      </w:del>
      <w:r w:rsidRPr="2CC9DEB2" w:rsidR="5C5ED731">
        <w:rPr>
          <w:rFonts w:ascii="Calibri" w:hAnsi="Calibri" w:asciiTheme="minorAscii" w:hAnsiTheme="minorAscii"/>
          <w:sz w:val="22"/>
          <w:szCs w:val="22"/>
        </w:rPr>
        <w:t>on</w:t>
      </w:r>
      <w:r w:rsidRPr="2CC9DEB2" w:rsidR="5C5ED731">
        <w:rPr>
          <w:rFonts w:ascii="Calibri" w:hAnsi="Calibri" w:asciiTheme="minorAscii" w:hAnsiTheme="minorAscii"/>
          <w:sz w:val="22"/>
          <w:szCs w:val="22"/>
        </w:rPr>
        <w:t xml:space="preserve"> the pre-configured topic.</w:t>
      </w:r>
    </w:p>
    <w:p w:rsidRPr="000C7E7E" w:rsidR="00DE630E" w:rsidP="2CC9DEB2" w:rsidRDefault="00DE630E" w14:paraId="3C95118F" w14:textId="2AA48C85">
      <w:pPr>
        <w:pStyle w:val="Default"/>
        <w:numPr>
          <w:ilvl w:val="0"/>
          <w:numId w:val="6"/>
        </w:numPr>
        <w:spacing w:line="276" w:lineRule="auto"/>
        <w:ind w:left="3272" w:hanging="2486"/>
        <w:rPr>
          <w:rFonts w:ascii="Calibri" w:hAnsi="Calibri" w:asciiTheme="minorAscii" w:hAnsiTheme="minorAscii"/>
          <w:sz w:val="22"/>
          <w:szCs w:val="22"/>
        </w:rPr>
      </w:pPr>
      <w:r w:rsidRPr="2CC9DEB2" w:rsidR="6749ECC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6749ECC2">
        <w:rPr>
          <w:rFonts w:ascii="Calibri" w:hAnsi="Calibri" w:asciiTheme="minorAscii" w:hAnsiTheme="minorAscii"/>
          <w:sz w:val="22"/>
          <w:szCs w:val="22"/>
        </w:rPr>
        <w:t xml:space="preserve"> be able to detect the temperature at the exit point of the </w:t>
      </w:r>
      <w:r w:rsidRPr="2CC9DEB2" w:rsidR="6749ECC2">
        <w:rPr>
          <w:rFonts w:ascii="Calibri" w:hAnsi="Calibri" w:asciiTheme="minorAscii" w:hAnsiTheme="minorAscii"/>
          <w:sz w:val="22"/>
          <w:szCs w:val="22"/>
        </w:rPr>
        <w:t>configured</w:t>
      </w:r>
      <w:r w:rsidRPr="2CC9DEB2" w:rsidR="6749ECC2">
        <w:rPr>
          <w:rFonts w:ascii="Calibri" w:hAnsi="Calibri" w:asciiTheme="minorAscii" w:hAnsiTheme="minorAscii"/>
          <w:sz w:val="22"/>
          <w:szCs w:val="22"/>
        </w:rPr>
        <w:t xml:space="preserve"> line of the cooling manifold on the mold tool.</w:t>
      </w:r>
    </w:p>
    <w:p w:rsidRPr="000C7E7E" w:rsidR="00DE630E" w:rsidP="2CC9DEB2" w:rsidRDefault="00DE630E" w14:paraId="3DCF69B3" w14:textId="50F6DB23">
      <w:pPr>
        <w:pStyle w:val="Default"/>
        <w:numPr>
          <w:ilvl w:val="0"/>
          <w:numId w:val="6"/>
        </w:numPr>
        <w:spacing w:line="276" w:lineRule="auto"/>
        <w:ind w:left="3272" w:hanging="2486"/>
        <w:rPr>
          <w:rFonts w:ascii="Calibri" w:hAnsi="Calibri" w:asciiTheme="minorAscii" w:hAnsiTheme="minorAscii"/>
          <w:sz w:val="22"/>
          <w:szCs w:val="22"/>
        </w:rPr>
      </w:pPr>
      <w:r w:rsidRPr="2CC9DEB2" w:rsidR="6749ECC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6749ECC2">
        <w:rPr>
          <w:rFonts w:ascii="Calibri" w:hAnsi="Calibri" w:asciiTheme="minorAscii" w:hAnsiTheme="minorAscii"/>
          <w:sz w:val="22"/>
          <w:szCs w:val="22"/>
        </w:rPr>
        <w:t xml:space="preserve"> persist the temperature at the exit point of the configured line of the cooling manifold </w:t>
      </w:r>
      <w:r w:rsidRPr="2CC9DEB2" w:rsidR="2C73ECCA">
        <w:rPr>
          <w:rFonts w:ascii="Calibri" w:hAnsi="Calibri" w:asciiTheme="minorAscii" w:hAnsiTheme="minorAscii"/>
          <w:sz w:val="22"/>
          <w:szCs w:val="22"/>
        </w:rPr>
        <w:t>un</w:t>
      </w:r>
      <w:r w:rsidRPr="2CC9DEB2" w:rsidR="6749ECC2">
        <w:rPr>
          <w:rFonts w:ascii="Calibri" w:hAnsi="Calibri" w:asciiTheme="minorAscii" w:hAnsiTheme="minorAscii"/>
          <w:sz w:val="22"/>
          <w:szCs w:val="22"/>
        </w:rPr>
        <w:t>til it is successfully sent to the server</w:t>
      </w:r>
      <w:r w:rsidRPr="2CC9DEB2" w:rsidR="1C03ABFA">
        <w:rPr>
          <w:rFonts w:ascii="Calibri" w:hAnsi="Calibri" w:asciiTheme="minorAscii" w:hAnsiTheme="minorAscii"/>
          <w:sz w:val="22"/>
          <w:szCs w:val="22"/>
        </w:rPr>
        <w:t>.</w:t>
      </w:r>
      <w:r w:rsidRPr="2CC9DEB2" w:rsidR="6749ECC2">
        <w:rPr>
          <w:rFonts w:ascii="Calibri" w:hAnsi="Calibri" w:asciiTheme="minorAscii" w:hAnsiTheme="minorAscii"/>
          <w:sz w:val="22"/>
          <w:szCs w:val="22"/>
        </w:rPr>
        <w:t xml:space="preserve"> </w:t>
      </w:r>
    </w:p>
    <w:p w:rsidRPr="000C7E7E" w:rsidR="00DE630E" w:rsidP="2CC9DEB2" w:rsidRDefault="00DE630E" w14:paraId="74CB76AF" w14:textId="0EE54B44">
      <w:pPr>
        <w:pStyle w:val="Default"/>
        <w:numPr>
          <w:ilvl w:val="0"/>
          <w:numId w:val="6"/>
        </w:numPr>
        <w:spacing w:line="276" w:lineRule="auto"/>
        <w:ind w:left="3272" w:hanging="2486"/>
        <w:rPr>
          <w:rFonts w:ascii="Calibri" w:hAnsi="Calibri" w:asciiTheme="minorAscii" w:hAnsiTheme="minorAscii"/>
          <w:sz w:val="22"/>
          <w:szCs w:val="22"/>
        </w:rPr>
      </w:pPr>
      <w:r w:rsidRPr="2CC9DEB2" w:rsidR="6749ECC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6749ECC2">
        <w:rPr>
          <w:rFonts w:ascii="Calibri" w:hAnsi="Calibri" w:asciiTheme="minorAscii" w:hAnsiTheme="minorAscii"/>
          <w:sz w:val="22"/>
          <w:szCs w:val="22"/>
        </w:rPr>
        <w:t xml:space="preserve"> be able to send the temperature at the exit point of the configured line of the cooling manifold to the AWS server as part of </w:t>
      </w:r>
      <w:r w:rsidRPr="2CC9DEB2" w:rsidR="18B330AD">
        <w:rPr>
          <w:rFonts w:ascii="Calibri" w:hAnsi="Calibri" w:asciiTheme="minorAscii" w:hAnsiTheme="minorAscii"/>
          <w:sz w:val="22"/>
          <w:szCs w:val="22"/>
        </w:rPr>
        <w:t>PTM</w:t>
      </w:r>
      <w:r w:rsidRPr="2CC9DEB2" w:rsidR="6749ECC2">
        <w:rPr>
          <w:rFonts w:ascii="Calibri" w:hAnsi="Calibri" w:asciiTheme="minorAscii" w:hAnsiTheme="minorAscii"/>
          <w:sz w:val="22"/>
          <w:szCs w:val="22"/>
        </w:rPr>
        <w:t xml:space="preserve"> </w:t>
      </w:r>
      <w:del w:author="Priyanka Yadav" w:date="2022-10-01T05:43:00.162Z" w:id="1829338972">
        <w:r w:rsidRPr="2CC9DEB2" w:rsidDel="6749ECC2">
          <w:rPr>
            <w:rFonts w:ascii="Calibri" w:hAnsi="Calibri" w:asciiTheme="minorAscii" w:hAnsiTheme="minorAscii"/>
            <w:sz w:val="22"/>
            <w:szCs w:val="22"/>
          </w:rPr>
          <w:delText xml:space="preserve"> </w:delText>
        </w:r>
      </w:del>
      <w:r w:rsidRPr="2CC9DEB2" w:rsidR="6749ECC2">
        <w:rPr>
          <w:rFonts w:ascii="Calibri" w:hAnsi="Calibri" w:asciiTheme="minorAscii" w:hAnsiTheme="minorAscii"/>
          <w:sz w:val="22"/>
          <w:szCs w:val="22"/>
        </w:rPr>
        <w:t>on</w:t>
      </w:r>
      <w:r w:rsidRPr="2CC9DEB2" w:rsidR="6749ECC2">
        <w:rPr>
          <w:rFonts w:ascii="Calibri" w:hAnsi="Calibri" w:asciiTheme="minorAscii" w:hAnsiTheme="minorAscii"/>
          <w:sz w:val="22"/>
          <w:szCs w:val="22"/>
        </w:rPr>
        <w:t xml:space="preserve"> the pre-configured topic.</w:t>
      </w:r>
    </w:p>
    <w:p w:rsidRPr="000C7E7E" w:rsidR="00FE6374" w:rsidP="2CC9DEB2" w:rsidRDefault="00FE6374" w14:paraId="6D4FCD80" w14:textId="6712263F">
      <w:pPr>
        <w:pStyle w:val="Default"/>
        <w:numPr>
          <w:ilvl w:val="0"/>
          <w:numId w:val="6"/>
        </w:numPr>
        <w:spacing w:line="276" w:lineRule="auto"/>
        <w:ind w:left="3272" w:hanging="2486"/>
        <w:rPr>
          <w:rFonts w:ascii="Calibri" w:hAnsi="Calibri" w:asciiTheme="minorAscii" w:hAnsiTheme="minorAscii"/>
          <w:sz w:val="22"/>
          <w:szCs w:val="22"/>
        </w:rPr>
      </w:pPr>
      <w:r w:rsidRPr="2CC9DEB2" w:rsidR="159DFF5B">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59DFF5B">
        <w:rPr>
          <w:rFonts w:ascii="Calibri" w:hAnsi="Calibri" w:asciiTheme="minorAscii" w:hAnsiTheme="minorAscii"/>
          <w:sz w:val="22"/>
          <w:szCs w:val="22"/>
        </w:rPr>
        <w:t xml:space="preserve"> support up-to 4 lines for monitoring the line</w:t>
      </w:r>
      <w:r w:rsidRPr="2CC9DEB2" w:rsidR="6749ECC2">
        <w:rPr>
          <w:rFonts w:ascii="Calibri" w:hAnsi="Calibri" w:asciiTheme="minorAscii" w:hAnsiTheme="minorAscii"/>
          <w:sz w:val="22"/>
          <w:szCs w:val="22"/>
        </w:rPr>
        <w:t>s</w:t>
      </w:r>
      <w:r w:rsidRPr="2CC9DEB2" w:rsidR="159DFF5B">
        <w:rPr>
          <w:rFonts w:ascii="Calibri" w:hAnsi="Calibri" w:asciiTheme="minorAscii" w:hAnsiTheme="minorAscii"/>
          <w:sz w:val="22"/>
          <w:szCs w:val="22"/>
        </w:rPr>
        <w:t xml:space="preserve"> flow rate of co</w:t>
      </w:r>
      <w:r w:rsidRPr="2CC9DEB2" w:rsidR="6749ECC2">
        <w:rPr>
          <w:rFonts w:ascii="Calibri" w:hAnsi="Calibri" w:asciiTheme="minorAscii" w:hAnsiTheme="minorAscii"/>
          <w:sz w:val="22"/>
          <w:szCs w:val="22"/>
        </w:rPr>
        <w:t>o</w:t>
      </w:r>
      <w:r w:rsidRPr="2CC9DEB2" w:rsidR="159DFF5B">
        <w:rPr>
          <w:rFonts w:ascii="Calibri" w:hAnsi="Calibri" w:asciiTheme="minorAscii" w:hAnsiTheme="minorAscii"/>
          <w:sz w:val="22"/>
          <w:szCs w:val="22"/>
        </w:rPr>
        <w:t>ling manifold on mold tool</w:t>
      </w:r>
      <w:r w:rsidRPr="2CC9DEB2" w:rsidR="75CF004E">
        <w:rPr>
          <w:rFonts w:ascii="Calibri" w:hAnsi="Calibri" w:asciiTheme="minorAscii" w:hAnsiTheme="minorAscii"/>
          <w:sz w:val="22"/>
          <w:szCs w:val="22"/>
        </w:rPr>
        <w:t>.</w:t>
      </w:r>
      <w:r w:rsidRPr="2CC9DEB2" w:rsidR="159DFF5B">
        <w:rPr>
          <w:rFonts w:ascii="Calibri" w:hAnsi="Calibri" w:asciiTheme="minorAscii" w:hAnsiTheme="minorAscii"/>
          <w:sz w:val="22"/>
          <w:szCs w:val="22"/>
        </w:rPr>
        <w:t xml:space="preserve"> </w:t>
      </w:r>
    </w:p>
    <w:bookmarkEnd w:id="255"/>
    <w:p w:rsidRPr="000C7E7E" w:rsidR="00457A36" w:rsidP="2CC9DEB2" w:rsidRDefault="00457A36" w14:paraId="1BE4B9DB" w14:textId="55454822">
      <w:pPr>
        <w:pStyle w:val="Default"/>
        <w:numPr>
          <w:ilvl w:val="0"/>
          <w:numId w:val="6"/>
        </w:numPr>
        <w:spacing w:line="276" w:lineRule="auto"/>
        <w:ind w:left="3272" w:hanging="2486"/>
        <w:rPr>
          <w:rFonts w:ascii="Calibri" w:hAnsi="Calibri" w:asciiTheme="minorAscii" w:hAnsiTheme="minorAscii"/>
          <w:sz w:val="22"/>
          <w:szCs w:val="22"/>
        </w:rPr>
      </w:pPr>
      <w:r w:rsidRPr="2CC9DEB2" w:rsidR="130AE473">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30AE473">
        <w:rPr>
          <w:rFonts w:ascii="Calibri" w:hAnsi="Calibri" w:asciiTheme="minorAscii" w:hAnsiTheme="minorAscii"/>
          <w:sz w:val="22"/>
          <w:szCs w:val="22"/>
        </w:rPr>
        <w:t xml:space="preserve"> be able to detect the flow rate </w:t>
      </w:r>
      <w:r w:rsidRPr="2CC9DEB2" w:rsidR="6749ECC2">
        <w:rPr>
          <w:rFonts w:ascii="Calibri" w:hAnsi="Calibri" w:asciiTheme="minorAscii" w:hAnsiTheme="minorAscii"/>
          <w:sz w:val="22"/>
          <w:szCs w:val="22"/>
        </w:rPr>
        <w:t xml:space="preserve">at </w:t>
      </w:r>
      <w:r w:rsidRPr="2CC9DEB2" w:rsidR="130AE473">
        <w:rPr>
          <w:rFonts w:ascii="Calibri" w:hAnsi="Calibri" w:asciiTheme="minorAscii" w:hAnsiTheme="minorAscii"/>
          <w:sz w:val="22"/>
          <w:szCs w:val="22"/>
        </w:rPr>
        <w:t xml:space="preserve">the entry point of </w:t>
      </w:r>
      <w:r w:rsidRPr="2CC9DEB2" w:rsidR="159DFF5B">
        <w:rPr>
          <w:rFonts w:ascii="Calibri" w:hAnsi="Calibri" w:asciiTheme="minorAscii" w:hAnsiTheme="minorAscii"/>
          <w:sz w:val="22"/>
          <w:szCs w:val="22"/>
        </w:rPr>
        <w:t xml:space="preserve">the configured </w:t>
      </w:r>
      <w:r w:rsidRPr="2CC9DEB2" w:rsidR="130AE473">
        <w:rPr>
          <w:rFonts w:ascii="Calibri" w:hAnsi="Calibri" w:asciiTheme="minorAscii" w:hAnsiTheme="minorAscii"/>
          <w:sz w:val="22"/>
          <w:szCs w:val="22"/>
        </w:rPr>
        <w:t xml:space="preserve">line of </w:t>
      </w:r>
      <w:r w:rsidRPr="2CC9DEB2" w:rsidR="11D0FD0F">
        <w:rPr>
          <w:rFonts w:ascii="Calibri" w:hAnsi="Calibri" w:asciiTheme="minorAscii" w:hAnsiTheme="minorAscii"/>
          <w:sz w:val="22"/>
          <w:szCs w:val="22"/>
        </w:rPr>
        <w:t xml:space="preserve">the </w:t>
      </w:r>
      <w:r w:rsidRPr="2CC9DEB2" w:rsidR="130AE473">
        <w:rPr>
          <w:rFonts w:ascii="Calibri" w:hAnsi="Calibri" w:asciiTheme="minorAscii" w:hAnsiTheme="minorAscii"/>
          <w:sz w:val="22"/>
          <w:szCs w:val="22"/>
        </w:rPr>
        <w:t>cooling manifold on the mold tool.</w:t>
      </w:r>
    </w:p>
    <w:p w:rsidRPr="000C7E7E" w:rsidR="00457A36" w:rsidP="2CC9DEB2" w:rsidRDefault="00457A36" w14:paraId="30BACE91" w14:textId="6457FAD2">
      <w:pPr>
        <w:pStyle w:val="Default"/>
        <w:numPr>
          <w:ilvl w:val="0"/>
          <w:numId w:val="6"/>
        </w:numPr>
        <w:spacing w:line="276" w:lineRule="auto"/>
        <w:ind w:left="3272" w:hanging="2486"/>
        <w:rPr>
          <w:rFonts w:ascii="Calibri" w:hAnsi="Calibri" w:asciiTheme="minorAscii" w:hAnsiTheme="minorAscii"/>
          <w:sz w:val="22"/>
          <w:szCs w:val="22"/>
        </w:rPr>
      </w:pPr>
      <w:r w:rsidRPr="2CC9DEB2" w:rsidR="130AE473">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30AE473">
        <w:rPr>
          <w:rFonts w:ascii="Calibri" w:hAnsi="Calibri" w:asciiTheme="minorAscii" w:hAnsiTheme="minorAscii"/>
          <w:sz w:val="22"/>
          <w:szCs w:val="22"/>
        </w:rPr>
        <w:t xml:space="preserve"> persist the flow rate </w:t>
      </w:r>
      <w:r w:rsidRPr="2CC9DEB2" w:rsidR="6749ECC2">
        <w:rPr>
          <w:rFonts w:ascii="Calibri" w:hAnsi="Calibri" w:asciiTheme="minorAscii" w:hAnsiTheme="minorAscii"/>
          <w:sz w:val="22"/>
          <w:szCs w:val="22"/>
        </w:rPr>
        <w:t xml:space="preserve">at </w:t>
      </w:r>
      <w:r w:rsidRPr="2CC9DEB2" w:rsidR="130AE473">
        <w:rPr>
          <w:rFonts w:ascii="Calibri" w:hAnsi="Calibri" w:asciiTheme="minorAscii" w:hAnsiTheme="minorAscii"/>
          <w:sz w:val="22"/>
          <w:szCs w:val="22"/>
        </w:rPr>
        <w:t>the entry point of</w:t>
      </w:r>
      <w:r w:rsidRPr="2CC9DEB2" w:rsidR="159DFF5B">
        <w:rPr>
          <w:rFonts w:ascii="Calibri" w:hAnsi="Calibri" w:asciiTheme="minorAscii" w:hAnsiTheme="minorAscii"/>
          <w:sz w:val="22"/>
          <w:szCs w:val="22"/>
        </w:rPr>
        <w:t xml:space="preserve"> the configured</w:t>
      </w:r>
      <w:r w:rsidRPr="2CC9DEB2" w:rsidR="130AE473">
        <w:rPr>
          <w:rFonts w:ascii="Calibri" w:hAnsi="Calibri" w:asciiTheme="minorAscii" w:hAnsiTheme="minorAscii"/>
          <w:sz w:val="22"/>
          <w:szCs w:val="22"/>
        </w:rPr>
        <w:t xml:space="preserve"> line of cooling manifold </w:t>
      </w:r>
      <w:r w:rsidRPr="2CC9DEB2" w:rsidR="18B330AD">
        <w:rPr>
          <w:rFonts w:ascii="Calibri" w:hAnsi="Calibri" w:asciiTheme="minorAscii" w:hAnsiTheme="minorAscii"/>
          <w:sz w:val="22"/>
          <w:szCs w:val="22"/>
        </w:rPr>
        <w:t>until</w:t>
      </w:r>
      <w:r w:rsidRPr="2CC9DEB2" w:rsidR="00DBB93C">
        <w:rPr>
          <w:rFonts w:ascii="Calibri" w:hAnsi="Calibri" w:asciiTheme="minorAscii" w:hAnsiTheme="minorAscii"/>
          <w:sz w:val="22"/>
          <w:szCs w:val="22"/>
        </w:rPr>
        <w:t xml:space="preserve"> it is successfully sent</w:t>
      </w:r>
      <w:r w:rsidRPr="2CC9DEB2" w:rsidR="130AE473">
        <w:rPr>
          <w:rFonts w:ascii="Calibri" w:hAnsi="Calibri" w:asciiTheme="minorAscii" w:hAnsiTheme="minorAscii"/>
          <w:sz w:val="22"/>
          <w:szCs w:val="22"/>
        </w:rPr>
        <w:t xml:space="preserve"> to the server</w:t>
      </w:r>
      <w:r w:rsidRPr="2CC9DEB2" w:rsidR="6749ECC2">
        <w:rPr>
          <w:rFonts w:ascii="Calibri" w:hAnsi="Calibri" w:asciiTheme="minorAscii" w:hAnsiTheme="minorAscii"/>
          <w:sz w:val="22"/>
          <w:szCs w:val="22"/>
        </w:rPr>
        <w:t>.</w:t>
      </w:r>
    </w:p>
    <w:p w:rsidRPr="0074602D" w:rsidR="00457A36" w:rsidP="2CC9DEB2" w:rsidRDefault="00457A36" w14:paraId="09935982" w14:textId="5D6718F3">
      <w:pPr>
        <w:pStyle w:val="Default"/>
        <w:numPr>
          <w:ilvl w:val="0"/>
          <w:numId w:val="6"/>
        </w:numPr>
        <w:spacing w:line="276" w:lineRule="auto"/>
        <w:ind w:left="3272" w:hanging="2486"/>
        <w:rPr>
          <w:rFonts w:ascii="Calibri" w:hAnsi="Calibri" w:asciiTheme="minorAscii" w:hAnsiTheme="minorAscii"/>
          <w:sz w:val="22"/>
          <w:szCs w:val="22"/>
        </w:rPr>
      </w:pPr>
      <w:r w:rsidRPr="2CC9DEB2" w:rsidR="130AE473">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30AE473">
        <w:rPr>
          <w:rFonts w:ascii="Calibri" w:hAnsi="Calibri" w:asciiTheme="minorAscii" w:hAnsiTheme="minorAscii"/>
          <w:sz w:val="22"/>
          <w:szCs w:val="22"/>
        </w:rPr>
        <w:t xml:space="preserve"> be able to send the </w:t>
      </w:r>
      <w:r w:rsidRPr="2CC9DEB2" w:rsidR="1CD108A1">
        <w:rPr>
          <w:rFonts w:ascii="Calibri" w:hAnsi="Calibri" w:asciiTheme="minorAscii" w:hAnsiTheme="minorAscii"/>
          <w:sz w:val="22"/>
          <w:szCs w:val="22"/>
        </w:rPr>
        <w:t>flow rate</w:t>
      </w:r>
      <w:r w:rsidRPr="2CC9DEB2" w:rsidR="1CD108A1">
        <w:rPr>
          <w:rFonts w:ascii="Calibri" w:hAnsi="Calibri" w:asciiTheme="minorAscii" w:hAnsiTheme="minorAscii"/>
          <w:sz w:val="22"/>
          <w:szCs w:val="22"/>
        </w:rPr>
        <w:t xml:space="preserve"> </w:t>
      </w:r>
      <w:r w:rsidRPr="2CC9DEB2" w:rsidR="6749ECC2">
        <w:rPr>
          <w:rFonts w:ascii="Calibri" w:hAnsi="Calibri" w:asciiTheme="minorAscii" w:hAnsiTheme="minorAscii"/>
          <w:sz w:val="22"/>
          <w:szCs w:val="22"/>
        </w:rPr>
        <w:t xml:space="preserve">at </w:t>
      </w:r>
      <w:r w:rsidRPr="2CC9DEB2" w:rsidR="15B667E5">
        <w:rPr>
          <w:rFonts w:ascii="Calibri" w:hAnsi="Calibri" w:asciiTheme="minorAscii" w:hAnsiTheme="minorAscii"/>
          <w:sz w:val="22"/>
          <w:szCs w:val="22"/>
        </w:rPr>
        <w:t xml:space="preserve">the </w:t>
      </w:r>
      <w:r w:rsidRPr="2CC9DEB2" w:rsidR="130AE473">
        <w:rPr>
          <w:rFonts w:ascii="Calibri" w:hAnsi="Calibri" w:asciiTheme="minorAscii" w:hAnsiTheme="minorAscii"/>
          <w:sz w:val="22"/>
          <w:szCs w:val="22"/>
        </w:rPr>
        <w:t>entry point of</w:t>
      </w:r>
      <w:r w:rsidRPr="2CC9DEB2" w:rsidR="159DFF5B">
        <w:rPr>
          <w:rFonts w:ascii="Calibri" w:hAnsi="Calibri" w:asciiTheme="minorAscii" w:hAnsiTheme="minorAscii"/>
          <w:sz w:val="22"/>
          <w:szCs w:val="22"/>
        </w:rPr>
        <w:t xml:space="preserve"> the configured</w:t>
      </w:r>
      <w:r w:rsidRPr="2CC9DEB2" w:rsidR="130AE473">
        <w:rPr>
          <w:rFonts w:ascii="Calibri" w:hAnsi="Calibri" w:asciiTheme="minorAscii" w:hAnsiTheme="minorAscii"/>
          <w:sz w:val="22"/>
          <w:szCs w:val="22"/>
        </w:rPr>
        <w:t xml:space="preserve"> line of the cooling manifold to the AWS server as part of </w:t>
      </w:r>
      <w:r w:rsidRPr="2CC9DEB2" w:rsidR="6749ECC2">
        <w:rPr>
          <w:rFonts w:ascii="Calibri" w:hAnsi="Calibri" w:asciiTheme="minorAscii" w:hAnsiTheme="minorAscii"/>
          <w:sz w:val="22"/>
          <w:szCs w:val="22"/>
        </w:rPr>
        <w:t xml:space="preserve">PTM </w:t>
      </w:r>
      <w:r w:rsidRPr="2CC9DEB2" w:rsidR="130AE473">
        <w:rPr>
          <w:rFonts w:ascii="Calibri" w:hAnsi="Calibri" w:asciiTheme="minorAscii" w:hAnsiTheme="minorAscii"/>
          <w:sz w:val="22"/>
          <w:szCs w:val="22"/>
        </w:rPr>
        <w:t>on the pre-configured topic.</w:t>
      </w:r>
    </w:p>
    <w:p w:rsidRPr="000C7E7E" w:rsidR="00DE630E" w:rsidP="2CC9DEB2" w:rsidRDefault="00DE630E" w14:paraId="19B53684" w14:textId="59F70693">
      <w:pPr>
        <w:pStyle w:val="Default"/>
        <w:numPr>
          <w:ilvl w:val="0"/>
          <w:numId w:val="6"/>
        </w:numPr>
        <w:spacing w:line="276" w:lineRule="auto"/>
        <w:ind w:left="3272" w:hanging="2486"/>
        <w:rPr>
          <w:rFonts w:ascii="Calibri" w:hAnsi="Calibri" w:asciiTheme="minorAscii" w:hAnsiTheme="minorAscii"/>
          <w:sz w:val="22"/>
          <w:szCs w:val="22"/>
        </w:rPr>
      </w:pPr>
      <w:r w:rsidRPr="2CC9DEB2" w:rsidR="6749ECC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6749ECC2">
        <w:rPr>
          <w:rFonts w:ascii="Calibri" w:hAnsi="Calibri" w:asciiTheme="minorAscii" w:hAnsiTheme="minorAscii"/>
          <w:sz w:val="22"/>
          <w:szCs w:val="22"/>
        </w:rPr>
        <w:t xml:space="preserve"> be able to detect the flow rate at the exit point of the configured line of </w:t>
      </w:r>
      <w:r w:rsidRPr="2CC9DEB2" w:rsidR="1CD108A1">
        <w:rPr>
          <w:rFonts w:ascii="Calibri" w:hAnsi="Calibri" w:asciiTheme="minorAscii" w:hAnsiTheme="minorAscii"/>
          <w:sz w:val="22"/>
          <w:szCs w:val="22"/>
        </w:rPr>
        <w:t xml:space="preserve">the </w:t>
      </w:r>
      <w:r w:rsidRPr="2CC9DEB2" w:rsidR="6749ECC2">
        <w:rPr>
          <w:rFonts w:ascii="Calibri" w:hAnsi="Calibri" w:asciiTheme="minorAscii" w:hAnsiTheme="minorAscii"/>
          <w:sz w:val="22"/>
          <w:szCs w:val="22"/>
        </w:rPr>
        <w:t>cooling manifold on the mold tool.</w:t>
      </w:r>
    </w:p>
    <w:p w:rsidRPr="000C7E7E" w:rsidR="00DE630E" w:rsidP="2CC9DEB2" w:rsidRDefault="00DE630E" w14:paraId="57F92AF6" w14:textId="29AC6C65">
      <w:pPr>
        <w:pStyle w:val="Default"/>
        <w:numPr>
          <w:ilvl w:val="0"/>
          <w:numId w:val="6"/>
        </w:numPr>
        <w:spacing w:line="276" w:lineRule="auto"/>
        <w:ind w:left="3272" w:hanging="2486"/>
        <w:rPr>
          <w:rFonts w:ascii="Calibri" w:hAnsi="Calibri" w:asciiTheme="minorAscii" w:hAnsiTheme="minorAscii"/>
          <w:sz w:val="22"/>
          <w:szCs w:val="22"/>
        </w:rPr>
      </w:pPr>
      <w:r w:rsidRPr="2CC9DEB2" w:rsidR="6749ECC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6749ECC2">
        <w:rPr>
          <w:rFonts w:ascii="Calibri" w:hAnsi="Calibri" w:asciiTheme="minorAscii" w:hAnsiTheme="minorAscii"/>
          <w:sz w:val="22"/>
          <w:szCs w:val="22"/>
        </w:rPr>
        <w:t xml:space="preserve"> persist the flow rate at the exit point of the configured line of cooling manifold </w:t>
      </w:r>
      <w:r w:rsidRPr="2CC9DEB2" w:rsidR="18B330AD">
        <w:rPr>
          <w:rFonts w:ascii="Calibri" w:hAnsi="Calibri" w:asciiTheme="minorAscii" w:hAnsiTheme="minorAscii"/>
          <w:sz w:val="22"/>
          <w:szCs w:val="22"/>
        </w:rPr>
        <w:t>un</w:t>
      </w:r>
      <w:r w:rsidRPr="2CC9DEB2" w:rsidR="6749ECC2">
        <w:rPr>
          <w:rFonts w:ascii="Calibri" w:hAnsi="Calibri" w:asciiTheme="minorAscii" w:hAnsiTheme="minorAscii"/>
          <w:sz w:val="22"/>
          <w:szCs w:val="22"/>
        </w:rPr>
        <w:t>til it is successfully sent to the server.</w:t>
      </w:r>
    </w:p>
    <w:p w:rsidRPr="00C37166" w:rsidR="00DE630E" w:rsidP="2CC9DEB2" w:rsidRDefault="00DE630E" w14:paraId="637EFCCD" w14:textId="2BF68002">
      <w:pPr>
        <w:pStyle w:val="Default"/>
        <w:numPr>
          <w:ilvl w:val="0"/>
          <w:numId w:val="6"/>
        </w:numPr>
        <w:spacing w:line="276" w:lineRule="auto"/>
        <w:ind w:left="3272" w:hanging="2486"/>
        <w:rPr>
          <w:rFonts w:ascii="Calibri" w:hAnsi="Calibri" w:asciiTheme="minorAscii" w:hAnsiTheme="minorAscii"/>
          <w:sz w:val="22"/>
          <w:szCs w:val="22"/>
        </w:rPr>
      </w:pPr>
      <w:r w:rsidRPr="2CC9DEB2" w:rsidR="6749ECC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6749ECC2">
        <w:rPr>
          <w:rFonts w:ascii="Calibri" w:hAnsi="Calibri" w:asciiTheme="minorAscii" w:hAnsiTheme="minorAscii"/>
          <w:sz w:val="22"/>
          <w:szCs w:val="22"/>
        </w:rPr>
        <w:t xml:space="preserve"> be able to send the flowrate at exit point of the configured line of the cooling manifold to the AWS server as part of </w:t>
      </w:r>
      <w:r w:rsidRPr="2CC9DEB2" w:rsidR="6749ECC2">
        <w:rPr>
          <w:rFonts w:ascii="Calibri" w:hAnsi="Calibri" w:asciiTheme="minorAscii" w:hAnsiTheme="minorAscii"/>
          <w:sz w:val="22"/>
          <w:szCs w:val="22"/>
        </w:rPr>
        <w:t xml:space="preserve">PTM </w:t>
      </w:r>
      <w:del w:author="Priyanka Yadav" w:date="2022-10-01T05:43:05.596Z" w:id="510905718">
        <w:r w:rsidRPr="2CC9DEB2" w:rsidDel="6749ECC2">
          <w:rPr>
            <w:rFonts w:ascii="Calibri" w:hAnsi="Calibri" w:asciiTheme="minorAscii" w:hAnsiTheme="minorAscii"/>
            <w:sz w:val="22"/>
            <w:szCs w:val="22"/>
          </w:rPr>
          <w:delText xml:space="preserve"> </w:delText>
        </w:r>
      </w:del>
      <w:r w:rsidRPr="2CC9DEB2" w:rsidR="6749ECC2">
        <w:rPr>
          <w:rFonts w:ascii="Calibri" w:hAnsi="Calibri" w:asciiTheme="minorAscii" w:hAnsiTheme="minorAscii"/>
          <w:sz w:val="22"/>
          <w:szCs w:val="22"/>
        </w:rPr>
        <w:t>on</w:t>
      </w:r>
      <w:r w:rsidRPr="2CC9DEB2" w:rsidR="6749ECC2">
        <w:rPr>
          <w:rFonts w:ascii="Calibri" w:hAnsi="Calibri" w:asciiTheme="minorAscii" w:hAnsiTheme="minorAscii"/>
          <w:sz w:val="22"/>
          <w:szCs w:val="22"/>
        </w:rPr>
        <w:t xml:space="preserve"> the pre-configured topic</w:t>
      </w:r>
      <w:r w:rsidRPr="2CC9DEB2" w:rsidR="7050FAE7">
        <w:rPr>
          <w:rFonts w:ascii="Calibri" w:hAnsi="Calibri" w:asciiTheme="minorAscii" w:hAnsiTheme="minorAscii"/>
          <w:sz w:val="22"/>
          <w:szCs w:val="22"/>
        </w:rPr>
        <w:t>.</w:t>
      </w:r>
    </w:p>
    <w:p w:rsidRPr="00C37166" w:rsidR="00482A48" w:rsidP="2CC9DEB2" w:rsidRDefault="00482A48" w14:paraId="1D726218" w14:textId="216D545F">
      <w:pPr>
        <w:pStyle w:val="Default"/>
        <w:numPr>
          <w:ilvl w:val="0"/>
          <w:numId w:val="6"/>
        </w:numPr>
        <w:spacing w:line="276" w:lineRule="auto"/>
        <w:ind w:left="3272" w:hanging="2486"/>
        <w:rPr>
          <w:rFonts w:ascii="Calibri" w:hAnsi="Calibri" w:asciiTheme="minorAscii" w:hAnsiTheme="minorAscii"/>
          <w:sz w:val="22"/>
          <w:szCs w:val="22"/>
        </w:rPr>
      </w:pPr>
      <w:r w:rsidRPr="786E7155" w:rsidR="18C1E599">
        <w:rPr>
          <w:rFonts w:ascii="Calibri" w:hAnsi="Calibri" w:asciiTheme="minorAscii" w:hAnsiTheme="minorAscii"/>
          <w:sz w:val="22"/>
          <w:szCs w:val="22"/>
        </w:rPr>
        <w:t xml:space="preserve">Device </w:t>
      </w:r>
      <w:r w:rsidRPr="786E7155" w:rsidR="090B92E2">
        <w:rPr>
          <w:rFonts w:ascii="Calibri" w:hAnsi="Calibri" w:asciiTheme="minorAscii" w:hAnsiTheme="minorAscii"/>
          <w:b w:val="1"/>
          <w:bCs w:val="1"/>
          <w:sz w:val="22"/>
          <w:szCs w:val="22"/>
        </w:rPr>
        <w:t>SHALL</w:t>
      </w:r>
      <w:r w:rsidRPr="786E7155" w:rsidR="18C1E599">
        <w:rPr>
          <w:rFonts w:ascii="Calibri" w:hAnsi="Calibri" w:asciiTheme="minorAscii" w:hAnsiTheme="minorAscii"/>
          <w:sz w:val="22"/>
          <w:szCs w:val="22"/>
        </w:rPr>
        <w:t xml:space="preserve"> </w:t>
      </w:r>
      <w:r w:rsidRPr="786E7155" w:rsidR="18C1E599">
        <w:rPr>
          <w:rFonts w:ascii="Calibri" w:hAnsi="Calibri" w:asciiTheme="minorAscii" w:hAnsiTheme="minorAscii"/>
          <w:sz w:val="22"/>
          <w:szCs w:val="22"/>
        </w:rPr>
        <w:t xml:space="preserve">use </w:t>
      </w:r>
      <w:r w:rsidRPr="786E7155" w:rsidR="159DFF5B">
        <w:rPr>
          <w:rFonts w:ascii="Calibri" w:hAnsi="Calibri" w:asciiTheme="minorAscii" w:hAnsiTheme="minorAscii"/>
          <w:sz w:val="22"/>
          <w:szCs w:val="22"/>
        </w:rPr>
        <w:t>PTM</w:t>
      </w:r>
      <w:r w:rsidRPr="786E7155" w:rsidR="159DFF5B">
        <w:rPr>
          <w:rFonts w:ascii="Calibri" w:hAnsi="Calibri" w:asciiTheme="minorAscii" w:hAnsiTheme="minorAscii"/>
          <w:sz w:val="22"/>
          <w:szCs w:val="22"/>
        </w:rPr>
        <w:t xml:space="preserve"> </w:t>
      </w:r>
      <w:r w:rsidRPr="786E7155" w:rsidR="6749ECC2">
        <w:rPr>
          <w:rFonts w:ascii="Calibri" w:hAnsi="Calibri" w:asciiTheme="minorAscii" w:hAnsiTheme="minorAscii"/>
          <w:sz w:val="22"/>
          <w:szCs w:val="22"/>
        </w:rPr>
        <w:t>for</w:t>
      </w:r>
      <w:r w:rsidRPr="786E7155" w:rsidR="7844DDA9">
        <w:rPr>
          <w:rFonts w:ascii="Calibri" w:hAnsi="Calibri" w:asciiTheme="minorAscii" w:hAnsiTheme="minorAscii"/>
          <w:sz w:val="22"/>
          <w:szCs w:val="22"/>
        </w:rPr>
        <w:t xml:space="preserve"> sending </w:t>
      </w:r>
      <w:r w:rsidRPr="786E7155" w:rsidR="6C9BC80A">
        <w:rPr>
          <w:rFonts w:ascii="Calibri" w:hAnsi="Calibri" w:asciiTheme="minorAscii" w:hAnsiTheme="minorAscii"/>
          <w:sz w:val="22"/>
          <w:szCs w:val="22"/>
        </w:rPr>
        <w:t>RC</w:t>
      </w:r>
      <w:r w:rsidRPr="786E7155" w:rsidR="453BCE1F">
        <w:rPr>
          <w:rFonts w:ascii="Calibri" w:hAnsi="Calibri" w:asciiTheme="minorAscii" w:hAnsiTheme="minorAscii"/>
          <w:sz w:val="22"/>
          <w:szCs w:val="22"/>
        </w:rPr>
        <w:t>R</w:t>
      </w:r>
      <w:r w:rsidRPr="786E7155" w:rsidR="7844DDA9">
        <w:rPr>
          <w:rFonts w:ascii="Calibri" w:hAnsi="Calibri" w:asciiTheme="minorAscii" w:hAnsiTheme="minorAscii"/>
          <w:sz w:val="22"/>
          <w:szCs w:val="22"/>
        </w:rPr>
        <w:t xml:space="preserve"> to the AWS server</w:t>
      </w:r>
      <w:r w:rsidRPr="786E7155" w:rsidR="18C1E599">
        <w:rPr>
          <w:rFonts w:ascii="Calibri" w:hAnsi="Calibri" w:asciiTheme="minorAscii" w:hAnsiTheme="minorAscii"/>
          <w:sz w:val="22"/>
          <w:szCs w:val="22"/>
        </w:rPr>
        <w:t>.</w:t>
      </w:r>
    </w:p>
    <w:p w:rsidRPr="00482A48" w:rsidR="00482A48" w:rsidP="2CC9DEB2" w:rsidRDefault="0017746C" w14:paraId="4829F807" w14:textId="55CB4DED">
      <w:pPr>
        <w:pStyle w:val="Default"/>
        <w:numPr>
          <w:ilvl w:val="0"/>
          <w:numId w:val="6"/>
        </w:numPr>
        <w:spacing w:line="276" w:lineRule="auto"/>
        <w:ind w:left="3272" w:hanging="2486"/>
        <w:rPr>
          <w:rFonts w:ascii="Calibri" w:hAnsi="Calibri" w:eastAsia="Calibri" w:cs="Calibri" w:asciiTheme="minorAscii" w:hAnsiTheme="minorAscii" w:eastAsiaTheme="minorAscii" w:cstheme="minorAscii"/>
          <w:color w:val="000000" w:themeColor="text1" w:themeTint="FF" w:themeShade="FF"/>
          <w:sz w:val="22"/>
          <w:szCs w:val="22"/>
        </w:rPr>
      </w:pPr>
      <w:r w:rsidRPr="2CC9DEB2" w:rsidR="7844DDA9">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7844DDA9">
        <w:rPr>
          <w:rFonts w:ascii="Calibri" w:hAnsi="Calibri" w:asciiTheme="minorAscii" w:hAnsiTheme="minorAscii"/>
          <w:sz w:val="22"/>
          <w:szCs w:val="22"/>
        </w:rPr>
        <w:t xml:space="preserve"> be </w:t>
      </w:r>
      <w:r w:rsidRPr="2CC9DEB2" w:rsidR="7844DDA9">
        <w:rPr>
          <w:rFonts w:ascii="Calibri" w:hAnsi="Calibri" w:asciiTheme="minorAscii" w:hAnsiTheme="minorAscii"/>
          <w:sz w:val="22"/>
          <w:szCs w:val="22"/>
        </w:rPr>
        <w:t>configurable by AWS</w:t>
      </w:r>
      <w:r w:rsidRPr="2CC9DEB2" w:rsidR="0AC79C45">
        <w:rPr>
          <w:rFonts w:ascii="Calibri" w:hAnsi="Calibri" w:asciiTheme="minorAscii" w:hAnsiTheme="minorAscii"/>
          <w:sz w:val="22"/>
          <w:szCs w:val="22"/>
        </w:rPr>
        <w:t xml:space="preserve"> server</w:t>
      </w:r>
      <w:r w:rsidRPr="2CC9DEB2" w:rsidR="7844DDA9">
        <w:rPr>
          <w:rFonts w:ascii="Calibri" w:hAnsi="Calibri" w:asciiTheme="minorAscii" w:hAnsiTheme="minorAscii"/>
          <w:sz w:val="22"/>
          <w:szCs w:val="22"/>
        </w:rPr>
        <w:t xml:space="preserve"> for PTM message</w:t>
      </w:r>
      <w:r w:rsidRPr="2CC9DEB2" w:rsidR="7844DDA9">
        <w:rPr>
          <w:rFonts w:ascii="Calibri" w:hAnsi="Calibri" w:asciiTheme="minorAscii" w:hAnsiTheme="minorAscii"/>
          <w:sz w:val="22"/>
          <w:szCs w:val="22"/>
        </w:rPr>
        <w:t xml:space="preserve"> frequency.</w:t>
      </w:r>
    </w:p>
    <w:p w:rsidR="0017746C" w:rsidP="2CC9DEB2" w:rsidRDefault="00482A48" w14:paraId="75F00D6D" w14:textId="7AA31821">
      <w:pPr>
        <w:pStyle w:val="Default"/>
        <w:numPr>
          <w:ilvl w:val="0"/>
          <w:numId w:val="6"/>
        </w:numPr>
        <w:spacing w:line="276" w:lineRule="auto"/>
        <w:ind w:left="3272" w:hanging="2486"/>
        <w:rPr>
          <w:rFonts w:ascii="Calibri" w:hAnsi="Calibri" w:asciiTheme="minorAscii" w:hAnsiTheme="minorAscii"/>
          <w:sz w:val="22"/>
          <w:szCs w:val="22"/>
        </w:rPr>
      </w:pPr>
      <w:r w:rsidRPr="2CC9DEB2" w:rsidR="18C1E599">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8C1E599">
        <w:rPr>
          <w:rFonts w:ascii="Calibri" w:hAnsi="Calibri" w:asciiTheme="minorAscii" w:hAnsiTheme="minorAscii"/>
          <w:sz w:val="22"/>
          <w:szCs w:val="22"/>
        </w:rPr>
        <w:t xml:space="preserve"> persist the latest periodic </w:t>
      </w:r>
      <w:r w:rsidRPr="2CC9DEB2" w:rsidR="6EB008FB">
        <w:rPr>
          <w:rFonts w:ascii="Calibri" w:hAnsi="Calibri" w:asciiTheme="minorAscii" w:hAnsiTheme="minorAscii"/>
          <w:sz w:val="22"/>
          <w:szCs w:val="22"/>
        </w:rPr>
        <w:t>telemetry</w:t>
      </w:r>
      <w:r w:rsidRPr="2CC9DEB2" w:rsidR="6EB008FB">
        <w:rPr>
          <w:rFonts w:ascii="Calibri" w:hAnsi="Calibri" w:asciiTheme="minorAscii" w:hAnsiTheme="minorAscii"/>
          <w:sz w:val="22"/>
          <w:szCs w:val="22"/>
        </w:rPr>
        <w:t xml:space="preserve"> </w:t>
      </w:r>
      <w:r w:rsidRPr="2CC9DEB2" w:rsidR="18C1E599">
        <w:rPr>
          <w:rFonts w:ascii="Calibri" w:hAnsi="Calibri" w:asciiTheme="minorAscii" w:hAnsiTheme="minorAscii"/>
          <w:sz w:val="22"/>
          <w:szCs w:val="22"/>
        </w:rPr>
        <w:t>message frequency</w:t>
      </w:r>
      <w:r w:rsidRPr="2CC9DEB2" w:rsidR="0AC79C45">
        <w:rPr>
          <w:rFonts w:ascii="Calibri" w:hAnsi="Calibri" w:asciiTheme="minorAscii" w:hAnsiTheme="minorAscii"/>
          <w:sz w:val="22"/>
          <w:szCs w:val="22"/>
        </w:rPr>
        <w:t>.</w:t>
      </w:r>
      <w:r w:rsidRPr="2CC9DEB2" w:rsidR="18C1E599">
        <w:rPr>
          <w:rFonts w:ascii="Calibri" w:hAnsi="Calibri" w:asciiTheme="minorAscii" w:hAnsiTheme="minorAscii"/>
          <w:sz w:val="22"/>
          <w:szCs w:val="22"/>
        </w:rPr>
        <w:t xml:space="preserve"> </w:t>
      </w:r>
    </w:p>
    <w:p w:rsidR="006514D1" w:rsidP="00A22CFB" w:rsidRDefault="006514D1" w14:paraId="0751566F" w14:textId="77777777">
      <w:pPr>
        <w:pStyle w:val="Default"/>
        <w:rPr>
          <w:rFonts w:asciiTheme="minorHAnsi" w:hAnsiTheme="minorHAnsi"/>
          <w:sz w:val="22"/>
          <w:szCs w:val="22"/>
        </w:rPr>
      </w:pPr>
    </w:p>
    <w:p w:rsidRPr="00A22CFB" w:rsidR="00535E81" w:rsidP="2CC9DEB2" w:rsidRDefault="00934C36" w14:paraId="7060969F" w14:textId="06BB4D2B">
      <w:pPr>
        <w:pStyle w:val="Default"/>
        <w:ind w:left="810"/>
        <w:rPr>
          <w:rFonts w:ascii="Calibri" w:hAnsi="Calibri" w:asciiTheme="minorAscii" w:hAnsiTheme="minorAscii"/>
          <w:b w:val="1"/>
          <w:bCs w:val="1"/>
          <w:color w:val="auto"/>
          <w:sz w:val="28"/>
          <w:szCs w:val="28"/>
          <w:u w:val="single"/>
        </w:rPr>
      </w:pPr>
      <w:r w:rsidRPr="2CC9DEB2" w:rsidR="4AE3E954">
        <w:rPr>
          <w:rFonts w:ascii="Calibri" w:hAnsi="Calibri" w:asciiTheme="minorAscii" w:hAnsiTheme="minorAscii"/>
          <w:b w:val="1"/>
          <w:bCs w:val="1"/>
          <w:color w:val="auto"/>
          <w:sz w:val="28"/>
          <w:szCs w:val="28"/>
          <w:u w:val="single"/>
        </w:rPr>
        <w:t>Periodic inspection message</w:t>
      </w:r>
    </w:p>
    <w:p w:rsidRPr="0074602D" w:rsidR="00535E81" w:rsidP="0074602D" w:rsidRDefault="00535E81" w14:paraId="68BBD870" w14:textId="77777777">
      <w:pPr>
        <w:pStyle w:val="Default"/>
        <w:ind w:left="810"/>
        <w:rPr>
          <w:rFonts w:asciiTheme="minorHAnsi" w:hAnsiTheme="minorHAnsi"/>
          <w:color w:val="FF0000"/>
          <w:sz w:val="22"/>
          <w:szCs w:val="22"/>
        </w:rPr>
      </w:pPr>
    </w:p>
    <w:p w:rsidRPr="009E1D31" w:rsidR="008B3E84" w:rsidP="2CC9DEB2" w:rsidRDefault="001E3F91" w14:paraId="5D6D55F8" w14:textId="0D34968F">
      <w:pPr>
        <w:pStyle w:val="Default"/>
        <w:numPr>
          <w:ilvl w:val="0"/>
          <w:numId w:val="6"/>
        </w:numPr>
        <w:spacing w:line="276" w:lineRule="auto"/>
        <w:ind w:left="3272" w:hanging="2486"/>
        <w:rPr>
          <w:rFonts w:ascii="Calibri" w:hAnsi="Calibri" w:asciiTheme="minorAscii" w:hAnsiTheme="minorAscii"/>
          <w:sz w:val="22"/>
          <w:szCs w:val="22"/>
        </w:rPr>
      </w:pPr>
      <w:r w:rsidRPr="2CC9DEB2" w:rsidR="11FCC164">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1FCC164">
        <w:rPr>
          <w:rFonts w:ascii="Calibri" w:hAnsi="Calibri" w:asciiTheme="minorAscii" w:hAnsiTheme="minorAscii"/>
          <w:sz w:val="22"/>
          <w:szCs w:val="22"/>
        </w:rPr>
        <w:t xml:space="preserve"> be able to execute mold's face-plate alignment precision test periodically</w:t>
      </w:r>
      <w:r w:rsidRPr="2CC9DEB2" w:rsidR="0AC79C45">
        <w:rPr>
          <w:rFonts w:ascii="Calibri" w:hAnsi="Calibri" w:asciiTheme="minorAscii" w:hAnsiTheme="minorAscii"/>
          <w:sz w:val="22"/>
          <w:szCs w:val="22"/>
        </w:rPr>
        <w:t>.</w:t>
      </w:r>
    </w:p>
    <w:p w:rsidRPr="009E1D31" w:rsidR="001E3F91" w:rsidP="2CC9DEB2" w:rsidRDefault="001E3F91" w14:paraId="18954EC0" w14:textId="2F25EFFA">
      <w:pPr>
        <w:pStyle w:val="Default"/>
        <w:numPr>
          <w:ilvl w:val="0"/>
          <w:numId w:val="6"/>
        </w:numPr>
        <w:spacing w:line="276" w:lineRule="auto"/>
        <w:ind w:left="3272" w:hanging="2486"/>
        <w:rPr>
          <w:rFonts w:ascii="Calibri" w:hAnsi="Calibri" w:asciiTheme="minorAscii" w:hAnsiTheme="minorAscii"/>
          <w:sz w:val="22"/>
          <w:szCs w:val="22"/>
        </w:rPr>
      </w:pPr>
      <w:r w:rsidRPr="2CC9DEB2" w:rsidR="11FCC164">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1FCC164">
        <w:rPr>
          <w:rFonts w:ascii="Calibri" w:hAnsi="Calibri" w:asciiTheme="minorAscii" w:hAnsiTheme="minorAscii"/>
          <w:sz w:val="22"/>
          <w:szCs w:val="22"/>
        </w:rPr>
        <w:t xml:space="preserve"> persist the face-plate alignment precision test result </w:t>
      </w:r>
      <w:r w:rsidRPr="2CC9DEB2" w:rsidR="24D929A3">
        <w:rPr>
          <w:rFonts w:ascii="Calibri" w:hAnsi="Calibri" w:asciiTheme="minorAscii" w:hAnsiTheme="minorAscii"/>
          <w:sz w:val="22"/>
          <w:szCs w:val="22"/>
        </w:rPr>
        <w:t>un</w:t>
      </w:r>
      <w:r w:rsidRPr="2CC9DEB2" w:rsidR="00DBB93C">
        <w:rPr>
          <w:rFonts w:ascii="Calibri" w:hAnsi="Calibri" w:asciiTheme="minorAscii" w:hAnsiTheme="minorAscii"/>
          <w:sz w:val="22"/>
          <w:szCs w:val="22"/>
        </w:rPr>
        <w:t xml:space="preserve">til it is successfully </w:t>
      </w:r>
      <w:r w:rsidRPr="2CC9DEB2" w:rsidR="00DBB93C">
        <w:rPr>
          <w:rFonts w:ascii="Calibri" w:hAnsi="Calibri" w:asciiTheme="minorAscii" w:hAnsiTheme="minorAscii"/>
          <w:sz w:val="22"/>
          <w:szCs w:val="22"/>
        </w:rPr>
        <w:t>sent</w:t>
      </w:r>
      <w:r w:rsidRPr="2CC9DEB2" w:rsidR="11FCC164">
        <w:rPr>
          <w:rFonts w:ascii="Calibri" w:hAnsi="Calibri" w:asciiTheme="minorAscii" w:hAnsiTheme="minorAscii"/>
          <w:sz w:val="22"/>
          <w:szCs w:val="22"/>
        </w:rPr>
        <w:t xml:space="preserve"> to the server</w:t>
      </w:r>
      <w:r w:rsidRPr="2CC9DEB2" w:rsidR="0AC79C45">
        <w:rPr>
          <w:rFonts w:ascii="Calibri" w:hAnsi="Calibri" w:asciiTheme="minorAscii" w:hAnsiTheme="minorAscii"/>
          <w:sz w:val="22"/>
          <w:szCs w:val="22"/>
        </w:rPr>
        <w:t>.</w:t>
      </w:r>
    </w:p>
    <w:p w:rsidR="001E3F91" w:rsidP="2CC9DEB2" w:rsidRDefault="001E3F91" w14:paraId="58AC8080" w14:textId="2ACC6F8B">
      <w:pPr>
        <w:pStyle w:val="Default"/>
        <w:numPr>
          <w:ilvl w:val="0"/>
          <w:numId w:val="6"/>
        </w:numPr>
        <w:spacing w:line="276" w:lineRule="auto"/>
        <w:ind w:left="3272" w:hanging="2486"/>
        <w:rPr>
          <w:rFonts w:ascii="Calibri" w:hAnsi="Calibri" w:asciiTheme="minorAscii" w:hAnsiTheme="minorAscii"/>
          <w:sz w:val="22"/>
          <w:szCs w:val="22"/>
        </w:rPr>
      </w:pPr>
      <w:r w:rsidRPr="2CC9DEB2" w:rsidR="11FCC164">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1FCC164">
        <w:rPr>
          <w:rFonts w:ascii="Calibri" w:hAnsi="Calibri" w:asciiTheme="minorAscii" w:hAnsiTheme="minorAscii"/>
          <w:sz w:val="22"/>
          <w:szCs w:val="22"/>
        </w:rPr>
        <w:t xml:space="preserve"> be able to send the face-plate alignment precision test result</w:t>
      </w:r>
      <w:r w:rsidRPr="2CC9DEB2" w:rsidR="2BED78D5">
        <w:rPr>
          <w:rFonts w:ascii="Calibri" w:hAnsi="Calibri" w:asciiTheme="minorAscii" w:hAnsiTheme="minorAscii"/>
          <w:sz w:val="22"/>
          <w:szCs w:val="22"/>
        </w:rPr>
        <w:t xml:space="preserve"> </w:t>
      </w:r>
      <w:r w:rsidRPr="2CC9DEB2" w:rsidR="11FCC164">
        <w:rPr>
          <w:rFonts w:ascii="Calibri" w:hAnsi="Calibri" w:asciiTheme="minorAscii" w:hAnsiTheme="minorAscii"/>
          <w:sz w:val="22"/>
          <w:szCs w:val="22"/>
        </w:rPr>
        <w:t xml:space="preserve">to the AWS server as </w:t>
      </w:r>
      <w:r w:rsidRPr="2CC9DEB2" w:rsidR="75CF004E">
        <w:rPr>
          <w:rFonts w:ascii="Calibri" w:hAnsi="Calibri" w:asciiTheme="minorAscii" w:hAnsiTheme="minorAscii"/>
          <w:sz w:val="22"/>
          <w:szCs w:val="22"/>
        </w:rPr>
        <w:t>periodic inspection message (</w:t>
      </w:r>
      <w:r w:rsidRPr="2CC9DEB2" w:rsidR="0AC79C45">
        <w:rPr>
          <w:rFonts w:ascii="Calibri" w:hAnsi="Calibri" w:asciiTheme="minorAscii" w:hAnsiTheme="minorAscii"/>
          <w:sz w:val="22"/>
          <w:szCs w:val="22"/>
        </w:rPr>
        <w:t>PIM</w:t>
      </w:r>
      <w:r w:rsidRPr="2CC9DEB2" w:rsidR="75CF004E">
        <w:rPr>
          <w:rFonts w:ascii="Calibri" w:hAnsi="Calibri" w:asciiTheme="minorAscii" w:hAnsiTheme="minorAscii"/>
          <w:sz w:val="22"/>
          <w:szCs w:val="22"/>
        </w:rPr>
        <w:t>)</w:t>
      </w:r>
      <w:r w:rsidRPr="2CC9DEB2" w:rsidR="11FCC164">
        <w:rPr>
          <w:rFonts w:ascii="Calibri" w:hAnsi="Calibri" w:asciiTheme="minorAscii" w:hAnsiTheme="minorAscii"/>
          <w:sz w:val="22"/>
          <w:szCs w:val="22"/>
        </w:rPr>
        <w:t xml:space="preserve"> </w:t>
      </w:r>
      <w:r w:rsidRPr="2CC9DEB2" w:rsidR="24D929A3">
        <w:rPr>
          <w:rFonts w:ascii="Calibri" w:hAnsi="Calibri" w:asciiTheme="minorAscii" w:hAnsiTheme="minorAscii"/>
          <w:sz w:val="22"/>
          <w:szCs w:val="22"/>
        </w:rPr>
        <w:t>with timestamp</w:t>
      </w:r>
      <w:r w:rsidRPr="2CC9DEB2" w:rsidR="24D929A3">
        <w:rPr>
          <w:rFonts w:ascii="Calibri" w:hAnsi="Calibri" w:asciiTheme="minorAscii" w:hAnsiTheme="minorAscii"/>
          <w:sz w:val="22"/>
          <w:szCs w:val="22"/>
        </w:rPr>
        <w:t xml:space="preserve"> </w:t>
      </w:r>
      <w:r w:rsidRPr="2CC9DEB2" w:rsidR="11FCC164">
        <w:rPr>
          <w:rFonts w:ascii="Calibri" w:hAnsi="Calibri" w:asciiTheme="minorAscii" w:hAnsiTheme="minorAscii"/>
          <w:sz w:val="22"/>
          <w:szCs w:val="22"/>
        </w:rPr>
        <w:t>on the pre-configured topic</w:t>
      </w:r>
      <w:r w:rsidRPr="2CC9DEB2" w:rsidR="24D929A3">
        <w:rPr>
          <w:rFonts w:ascii="Calibri" w:hAnsi="Calibri" w:asciiTheme="minorAscii" w:hAnsiTheme="minorAscii"/>
          <w:sz w:val="22"/>
          <w:szCs w:val="22"/>
        </w:rPr>
        <w:t>.</w:t>
      </w:r>
      <w:r w:rsidRPr="2CC9DEB2" w:rsidR="24D929A3">
        <w:rPr>
          <w:rFonts w:ascii="Calibri" w:hAnsi="Calibri" w:asciiTheme="minorAscii" w:hAnsiTheme="minorAscii"/>
          <w:sz w:val="22"/>
          <w:szCs w:val="22"/>
        </w:rPr>
        <w:t xml:space="preserve"> </w:t>
      </w:r>
    </w:p>
    <w:p w:rsidR="001E3F91" w:rsidP="2CC9DEB2" w:rsidRDefault="001E3F91" w14:paraId="19CAE571" w14:textId="54CCE704">
      <w:pPr>
        <w:pStyle w:val="Default"/>
        <w:numPr>
          <w:ilvl w:val="0"/>
          <w:numId w:val="6"/>
        </w:numPr>
        <w:spacing w:line="276" w:lineRule="auto"/>
        <w:ind w:left="3272" w:hanging="2486"/>
        <w:rPr>
          <w:rFonts w:ascii="Calibri" w:hAnsi="Calibri" w:asciiTheme="minorAscii" w:hAnsiTheme="minorAscii"/>
          <w:sz w:val="22"/>
          <w:szCs w:val="22"/>
        </w:rPr>
      </w:pPr>
      <w:r w:rsidRPr="2CC9DEB2" w:rsidR="11FCC164">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1FCC164">
        <w:rPr>
          <w:rFonts w:ascii="Calibri" w:hAnsi="Calibri" w:asciiTheme="minorAscii" w:hAnsiTheme="minorAscii"/>
          <w:sz w:val="22"/>
          <w:szCs w:val="22"/>
        </w:rPr>
        <w:t xml:space="preserve"> be able to </w:t>
      </w:r>
      <w:r w:rsidRPr="2CC9DEB2" w:rsidR="7844DDA9">
        <w:rPr>
          <w:rFonts w:ascii="Calibri" w:hAnsi="Calibri" w:asciiTheme="minorAscii" w:hAnsiTheme="minorAscii"/>
          <w:sz w:val="22"/>
          <w:szCs w:val="22"/>
        </w:rPr>
        <w:t xml:space="preserve">execute </w:t>
      </w:r>
      <w:r w:rsidRPr="2CC9DEB2" w:rsidR="7844DDA9">
        <w:rPr>
          <w:rFonts w:ascii="Calibri" w:hAnsi="Calibri" w:asciiTheme="minorAscii" w:hAnsiTheme="minorAscii"/>
          <w:sz w:val="22"/>
          <w:szCs w:val="22"/>
        </w:rPr>
        <w:t>blocked</w:t>
      </w:r>
      <w:r w:rsidRPr="2CC9DEB2" w:rsidR="11FCC164">
        <w:rPr>
          <w:rFonts w:ascii="Calibri" w:hAnsi="Calibri" w:asciiTheme="minorAscii" w:hAnsiTheme="minorAscii"/>
          <w:sz w:val="22"/>
          <w:szCs w:val="22"/>
        </w:rPr>
        <w:t xml:space="preserve"> Cavity</w:t>
      </w:r>
      <w:r w:rsidRPr="2CC9DEB2" w:rsidR="11FCC164">
        <w:rPr>
          <w:rFonts w:ascii="Calibri" w:hAnsi="Calibri" w:asciiTheme="minorAscii" w:hAnsiTheme="minorAscii"/>
          <w:sz w:val="22"/>
          <w:szCs w:val="22"/>
        </w:rPr>
        <w:t xml:space="preserve"> test periodically</w:t>
      </w:r>
      <w:r w:rsidRPr="2CC9DEB2" w:rsidR="0AC79C45">
        <w:rPr>
          <w:rFonts w:ascii="Calibri" w:hAnsi="Calibri" w:asciiTheme="minorAscii" w:hAnsiTheme="minorAscii"/>
          <w:sz w:val="22"/>
          <w:szCs w:val="22"/>
        </w:rPr>
        <w:t>.</w:t>
      </w:r>
    </w:p>
    <w:p w:rsidRPr="00FF0E42" w:rsidR="001E3F91" w:rsidP="2CC9DEB2" w:rsidRDefault="001E3F91" w14:paraId="17D0E7AF" w14:textId="1ACD0AEC">
      <w:pPr>
        <w:pStyle w:val="Default"/>
        <w:numPr>
          <w:ilvl w:val="0"/>
          <w:numId w:val="6"/>
        </w:numPr>
        <w:spacing w:line="276" w:lineRule="auto"/>
        <w:ind w:left="3272" w:hanging="2486"/>
        <w:rPr>
          <w:rFonts w:ascii="Calibri" w:hAnsi="Calibri" w:asciiTheme="minorAscii" w:hAnsiTheme="minorAscii"/>
          <w:sz w:val="22"/>
          <w:szCs w:val="22"/>
        </w:rPr>
      </w:pPr>
      <w:r w:rsidRPr="2CC9DEB2" w:rsidR="11FCC164">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1FCC164">
        <w:rPr>
          <w:rFonts w:ascii="Calibri" w:hAnsi="Calibri" w:asciiTheme="minorAscii" w:hAnsiTheme="minorAscii"/>
          <w:sz w:val="22"/>
          <w:szCs w:val="22"/>
        </w:rPr>
        <w:t xml:space="preserve"> persist the </w:t>
      </w:r>
      <w:r w:rsidRPr="2CC9DEB2" w:rsidR="7844DDA9">
        <w:rPr>
          <w:rFonts w:ascii="Calibri" w:hAnsi="Calibri" w:asciiTheme="minorAscii" w:hAnsiTheme="minorAscii"/>
          <w:sz w:val="22"/>
          <w:szCs w:val="22"/>
        </w:rPr>
        <w:t>blocked</w:t>
      </w:r>
      <w:r w:rsidRPr="2CC9DEB2" w:rsidR="11FCC164">
        <w:rPr>
          <w:rFonts w:ascii="Calibri" w:hAnsi="Calibri" w:asciiTheme="minorAscii" w:hAnsiTheme="minorAscii"/>
          <w:sz w:val="22"/>
          <w:szCs w:val="22"/>
        </w:rPr>
        <w:t xml:space="preserve"> Cavity test result </w:t>
      </w:r>
      <w:r w:rsidRPr="2CC9DEB2" w:rsidR="24D929A3">
        <w:rPr>
          <w:rFonts w:ascii="Calibri" w:hAnsi="Calibri" w:asciiTheme="minorAscii" w:hAnsiTheme="minorAscii"/>
          <w:sz w:val="22"/>
          <w:szCs w:val="22"/>
        </w:rPr>
        <w:t>un</w:t>
      </w:r>
      <w:r w:rsidRPr="2CC9DEB2" w:rsidR="00DBB93C">
        <w:rPr>
          <w:rFonts w:ascii="Calibri" w:hAnsi="Calibri" w:asciiTheme="minorAscii" w:hAnsiTheme="minorAscii"/>
          <w:sz w:val="22"/>
          <w:szCs w:val="22"/>
        </w:rPr>
        <w:t>til it is successfully sent</w:t>
      </w:r>
      <w:r w:rsidRPr="2CC9DEB2" w:rsidR="11FCC164">
        <w:rPr>
          <w:rFonts w:ascii="Calibri" w:hAnsi="Calibri" w:asciiTheme="minorAscii" w:hAnsiTheme="minorAscii"/>
          <w:sz w:val="22"/>
          <w:szCs w:val="22"/>
        </w:rPr>
        <w:t xml:space="preserve"> to the server</w:t>
      </w:r>
      <w:r w:rsidRPr="2CC9DEB2" w:rsidR="0AC79C45">
        <w:rPr>
          <w:rFonts w:ascii="Calibri" w:hAnsi="Calibri" w:asciiTheme="minorAscii" w:hAnsiTheme="minorAscii"/>
          <w:sz w:val="22"/>
          <w:szCs w:val="22"/>
        </w:rPr>
        <w:t>.</w:t>
      </w:r>
    </w:p>
    <w:p w:rsidR="001E3F91" w:rsidP="2CC9DEB2" w:rsidRDefault="001E3F91" w14:paraId="4454F0ED" w14:textId="46C42AEA">
      <w:pPr>
        <w:pStyle w:val="Default"/>
        <w:numPr>
          <w:ilvl w:val="0"/>
          <w:numId w:val="6"/>
        </w:numPr>
        <w:spacing w:line="276" w:lineRule="auto"/>
        <w:ind w:left="3272" w:hanging="2486"/>
        <w:rPr>
          <w:rFonts w:ascii="Calibri" w:hAnsi="Calibri" w:asciiTheme="minorAscii" w:hAnsiTheme="minorAscii"/>
          <w:sz w:val="22"/>
          <w:szCs w:val="22"/>
        </w:rPr>
      </w:pPr>
      <w:r w:rsidRPr="2CC9DEB2" w:rsidR="11FCC164">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1FCC164">
        <w:rPr>
          <w:rFonts w:ascii="Calibri" w:hAnsi="Calibri" w:asciiTheme="minorAscii" w:hAnsiTheme="minorAscii"/>
          <w:sz w:val="22"/>
          <w:szCs w:val="22"/>
        </w:rPr>
        <w:t xml:space="preserve"> be able to send the </w:t>
      </w:r>
      <w:r w:rsidRPr="2CC9DEB2" w:rsidR="7844DDA9">
        <w:rPr>
          <w:rFonts w:ascii="Calibri" w:hAnsi="Calibri" w:asciiTheme="minorAscii" w:hAnsiTheme="minorAscii"/>
          <w:sz w:val="22"/>
          <w:szCs w:val="22"/>
        </w:rPr>
        <w:t>blocked</w:t>
      </w:r>
      <w:r w:rsidRPr="2CC9DEB2" w:rsidR="11FCC164">
        <w:rPr>
          <w:rFonts w:ascii="Calibri" w:hAnsi="Calibri" w:asciiTheme="minorAscii" w:hAnsiTheme="minorAscii"/>
          <w:sz w:val="22"/>
          <w:szCs w:val="22"/>
        </w:rPr>
        <w:t xml:space="preserve"> Cavity</w:t>
      </w:r>
      <w:r w:rsidRPr="2CC9DEB2" w:rsidR="11FCC164">
        <w:rPr>
          <w:rFonts w:ascii="Calibri" w:hAnsi="Calibri" w:asciiTheme="minorAscii" w:hAnsiTheme="minorAscii"/>
          <w:sz w:val="22"/>
          <w:szCs w:val="22"/>
        </w:rPr>
        <w:t xml:space="preserve"> test result to the AWS server</w:t>
      </w:r>
      <w:r w:rsidRPr="2CC9DEB2" w:rsidR="7844DDA9">
        <w:rPr>
          <w:rFonts w:ascii="Calibri" w:hAnsi="Calibri" w:asciiTheme="minorAscii" w:hAnsiTheme="minorAscii"/>
          <w:sz w:val="22"/>
          <w:szCs w:val="22"/>
        </w:rPr>
        <w:t xml:space="preserve"> </w:t>
      </w:r>
      <w:r w:rsidRPr="2CC9DEB2" w:rsidR="11FCC164">
        <w:rPr>
          <w:rFonts w:ascii="Calibri" w:hAnsi="Calibri" w:asciiTheme="minorAscii" w:hAnsiTheme="minorAscii"/>
          <w:sz w:val="22"/>
          <w:szCs w:val="22"/>
        </w:rPr>
        <w:t xml:space="preserve">as </w:t>
      </w:r>
      <w:r w:rsidRPr="2CC9DEB2" w:rsidR="24D929A3">
        <w:rPr>
          <w:rFonts w:ascii="Calibri" w:hAnsi="Calibri" w:asciiTheme="minorAscii" w:hAnsiTheme="minorAscii"/>
          <w:sz w:val="22"/>
          <w:szCs w:val="22"/>
        </w:rPr>
        <w:t>PIM with timestamp</w:t>
      </w:r>
      <w:r w:rsidRPr="2CC9DEB2" w:rsidR="24D929A3">
        <w:rPr>
          <w:rFonts w:ascii="Calibri" w:hAnsi="Calibri" w:asciiTheme="minorAscii" w:hAnsiTheme="minorAscii"/>
          <w:sz w:val="22"/>
          <w:szCs w:val="22"/>
        </w:rPr>
        <w:t xml:space="preserve"> </w:t>
      </w:r>
      <w:r w:rsidRPr="2CC9DEB2" w:rsidR="11FCC164">
        <w:rPr>
          <w:rFonts w:ascii="Calibri" w:hAnsi="Calibri" w:asciiTheme="minorAscii" w:hAnsiTheme="minorAscii"/>
          <w:sz w:val="22"/>
          <w:szCs w:val="22"/>
        </w:rPr>
        <w:t>on the pre-configured topic.</w:t>
      </w:r>
    </w:p>
    <w:p w:rsidRPr="001C4CE9" w:rsidR="00853E06" w:rsidP="2CC9DEB2" w:rsidRDefault="00853E06" w14:paraId="0837DD77" w14:textId="7FEA65BC">
      <w:pPr>
        <w:pStyle w:val="Default"/>
        <w:numPr>
          <w:ilvl w:val="0"/>
          <w:numId w:val="6"/>
        </w:numPr>
        <w:spacing w:line="276" w:lineRule="auto"/>
        <w:ind w:left="3272" w:hanging="2486"/>
        <w:rPr>
          <w:rFonts w:ascii="Calibri" w:hAnsi="Calibri" w:asciiTheme="minorAscii" w:hAnsiTheme="minorAscii"/>
          <w:sz w:val="22"/>
          <w:szCs w:val="22"/>
        </w:rPr>
      </w:pPr>
      <w:r w:rsidRPr="2CC9DEB2" w:rsidR="07724DD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7724DD0">
        <w:rPr>
          <w:rFonts w:ascii="Calibri" w:hAnsi="Calibri" w:asciiTheme="minorAscii" w:hAnsiTheme="minorAscii"/>
          <w:sz w:val="22"/>
          <w:szCs w:val="22"/>
        </w:rPr>
        <w:t xml:space="preserve"> be able to execute </w:t>
      </w:r>
      <w:r w:rsidRPr="2CC9DEB2" w:rsidR="0AC79C45">
        <w:rPr>
          <w:rFonts w:ascii="Calibri" w:hAnsi="Calibri" w:asciiTheme="minorAscii" w:hAnsiTheme="minorAscii"/>
          <w:sz w:val="22"/>
          <w:szCs w:val="22"/>
        </w:rPr>
        <w:t>periodic</w:t>
      </w:r>
      <w:r w:rsidRPr="2CC9DEB2" w:rsidR="0AC79C45">
        <w:rPr>
          <w:rFonts w:ascii="Calibri" w:hAnsi="Calibri" w:asciiTheme="minorAscii" w:hAnsiTheme="minorAscii"/>
          <w:sz w:val="22"/>
          <w:szCs w:val="22"/>
        </w:rPr>
        <w:t xml:space="preserve"> </w:t>
      </w:r>
      <w:r w:rsidRPr="2CC9DEB2" w:rsidR="07724DD0">
        <w:rPr>
          <w:rFonts w:ascii="Calibri" w:hAnsi="Calibri" w:asciiTheme="minorAscii" w:hAnsiTheme="minorAscii"/>
          <w:sz w:val="22"/>
          <w:szCs w:val="22"/>
        </w:rPr>
        <w:t>Rig Vibration Test</w:t>
      </w:r>
      <w:r w:rsidRPr="2CC9DEB2" w:rsidR="0AC79C45">
        <w:rPr>
          <w:rFonts w:ascii="Calibri" w:hAnsi="Calibri" w:asciiTheme="minorAscii" w:hAnsiTheme="minorAscii"/>
          <w:sz w:val="22"/>
          <w:szCs w:val="22"/>
        </w:rPr>
        <w:t>.</w:t>
      </w:r>
    </w:p>
    <w:p w:rsidRPr="001C4CE9" w:rsidR="00853E06" w:rsidP="2CC9DEB2" w:rsidRDefault="00853E06" w14:paraId="149CC599" w14:textId="03C050B9">
      <w:pPr>
        <w:pStyle w:val="Default"/>
        <w:numPr>
          <w:ilvl w:val="0"/>
          <w:numId w:val="6"/>
        </w:numPr>
        <w:spacing w:line="276" w:lineRule="auto"/>
        <w:ind w:left="3272" w:hanging="2486"/>
        <w:rPr>
          <w:rFonts w:ascii="Calibri" w:hAnsi="Calibri" w:asciiTheme="minorAscii" w:hAnsiTheme="minorAscii"/>
          <w:sz w:val="22"/>
          <w:szCs w:val="22"/>
        </w:rPr>
      </w:pPr>
      <w:r w:rsidRPr="2CC9DEB2" w:rsidR="07724DD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7724DD0">
        <w:rPr>
          <w:rFonts w:ascii="Calibri" w:hAnsi="Calibri" w:asciiTheme="minorAscii" w:hAnsiTheme="minorAscii"/>
          <w:sz w:val="22"/>
          <w:szCs w:val="22"/>
        </w:rPr>
        <w:t xml:space="preserve"> persist the Rig Vibration Test result </w:t>
      </w:r>
      <w:r w:rsidRPr="2CC9DEB2" w:rsidR="24D929A3">
        <w:rPr>
          <w:rFonts w:ascii="Calibri" w:hAnsi="Calibri" w:asciiTheme="minorAscii" w:hAnsiTheme="minorAscii"/>
          <w:sz w:val="22"/>
          <w:szCs w:val="22"/>
        </w:rPr>
        <w:t>un</w:t>
      </w:r>
      <w:r w:rsidRPr="2CC9DEB2" w:rsidR="24D929A3">
        <w:rPr>
          <w:rFonts w:ascii="Calibri" w:hAnsi="Calibri" w:asciiTheme="minorAscii" w:hAnsiTheme="minorAscii"/>
          <w:sz w:val="22"/>
          <w:szCs w:val="22"/>
        </w:rPr>
        <w:t>til</w:t>
      </w:r>
      <w:r w:rsidRPr="2CC9DEB2" w:rsidR="24D929A3">
        <w:rPr>
          <w:rFonts w:ascii="Calibri" w:hAnsi="Calibri" w:asciiTheme="minorAscii" w:hAnsiTheme="minorAscii"/>
          <w:sz w:val="22"/>
          <w:szCs w:val="22"/>
        </w:rPr>
        <w:t xml:space="preserve"> </w:t>
      </w:r>
      <w:r w:rsidRPr="2CC9DEB2" w:rsidR="07724DD0">
        <w:rPr>
          <w:rFonts w:ascii="Calibri" w:hAnsi="Calibri" w:asciiTheme="minorAscii" w:hAnsiTheme="minorAscii"/>
          <w:sz w:val="22"/>
          <w:szCs w:val="22"/>
        </w:rPr>
        <w:t>it is sent to the server</w:t>
      </w:r>
      <w:r w:rsidRPr="2CC9DEB2" w:rsidR="0AC79C45">
        <w:rPr>
          <w:rFonts w:ascii="Calibri" w:hAnsi="Calibri" w:asciiTheme="minorAscii" w:hAnsiTheme="minorAscii"/>
          <w:sz w:val="22"/>
          <w:szCs w:val="22"/>
        </w:rPr>
        <w:t>.</w:t>
      </w:r>
    </w:p>
    <w:p w:rsidRPr="001C4CE9" w:rsidR="00853E06" w:rsidP="2CC9DEB2" w:rsidRDefault="00853E06" w14:paraId="5D553FFE" w14:textId="71832CA6">
      <w:pPr>
        <w:pStyle w:val="Default"/>
        <w:numPr>
          <w:ilvl w:val="0"/>
          <w:numId w:val="6"/>
        </w:numPr>
        <w:spacing w:line="276" w:lineRule="auto"/>
        <w:ind w:left="3272" w:hanging="2486"/>
        <w:rPr>
          <w:rFonts w:ascii="Calibri" w:hAnsi="Calibri" w:asciiTheme="minorAscii" w:hAnsiTheme="minorAscii"/>
          <w:sz w:val="22"/>
          <w:szCs w:val="22"/>
        </w:rPr>
      </w:pPr>
      <w:r w:rsidRPr="2CC9DEB2" w:rsidR="07724DD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7724DD0">
        <w:rPr>
          <w:rFonts w:ascii="Calibri" w:hAnsi="Calibri" w:asciiTheme="minorAscii" w:hAnsiTheme="minorAscii"/>
          <w:sz w:val="22"/>
          <w:szCs w:val="22"/>
        </w:rPr>
        <w:t xml:space="preserve"> be able to send the Rig Vibration Test result to the AWS server</w:t>
      </w:r>
      <w:r w:rsidRPr="2CC9DEB2" w:rsidR="7844DDA9">
        <w:rPr>
          <w:rFonts w:ascii="Calibri" w:hAnsi="Calibri" w:asciiTheme="minorAscii" w:hAnsiTheme="minorAscii"/>
          <w:sz w:val="22"/>
          <w:szCs w:val="22"/>
        </w:rPr>
        <w:t xml:space="preserve"> </w:t>
      </w:r>
      <w:r w:rsidRPr="2CC9DEB2" w:rsidR="07724DD0">
        <w:rPr>
          <w:rFonts w:ascii="Calibri" w:hAnsi="Calibri" w:asciiTheme="minorAscii" w:hAnsiTheme="minorAscii"/>
          <w:sz w:val="22"/>
          <w:szCs w:val="22"/>
        </w:rPr>
        <w:t xml:space="preserve">as </w:t>
      </w:r>
      <w:r w:rsidRPr="2CC9DEB2" w:rsidR="0AC79C45">
        <w:rPr>
          <w:rFonts w:ascii="Calibri" w:hAnsi="Calibri" w:asciiTheme="minorAscii" w:hAnsiTheme="minorAscii"/>
          <w:sz w:val="22"/>
          <w:szCs w:val="22"/>
        </w:rPr>
        <w:t>PIM</w:t>
      </w:r>
      <w:r w:rsidRPr="2CC9DEB2" w:rsidR="24D929A3">
        <w:rPr>
          <w:rFonts w:ascii="Calibri" w:hAnsi="Calibri" w:asciiTheme="minorAscii" w:hAnsiTheme="minorAscii"/>
          <w:sz w:val="22"/>
          <w:szCs w:val="22"/>
        </w:rPr>
        <w:t xml:space="preserve"> with timestamp</w:t>
      </w:r>
      <w:r w:rsidRPr="2CC9DEB2" w:rsidR="07724DD0">
        <w:rPr>
          <w:rFonts w:ascii="Calibri" w:hAnsi="Calibri" w:asciiTheme="minorAscii" w:hAnsiTheme="minorAscii"/>
          <w:sz w:val="22"/>
          <w:szCs w:val="22"/>
        </w:rPr>
        <w:t xml:space="preserve"> on the pre-configured topic.</w:t>
      </w:r>
    </w:p>
    <w:p w:rsidR="00F957F0" w:rsidP="2CC9DEB2" w:rsidRDefault="005F4DCE" w14:paraId="141B23DE" w14:textId="3B296304">
      <w:pPr>
        <w:pStyle w:val="Default"/>
        <w:numPr>
          <w:ilvl w:val="0"/>
          <w:numId w:val="6"/>
        </w:numPr>
        <w:spacing w:line="276" w:lineRule="auto"/>
        <w:ind w:left="3272" w:hanging="2486"/>
        <w:rPr>
          <w:rFonts w:ascii="Calibri" w:hAnsi="Calibri" w:asciiTheme="minorAscii" w:hAnsiTheme="minorAscii"/>
          <w:sz w:val="22"/>
          <w:szCs w:val="22"/>
        </w:rPr>
      </w:pPr>
      <w:r w:rsidRPr="2CC9DEB2" w:rsidR="2BED78D5">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2BED78D5">
        <w:rPr>
          <w:rFonts w:ascii="Calibri" w:hAnsi="Calibri" w:asciiTheme="minorAscii" w:hAnsiTheme="minorAscii"/>
          <w:sz w:val="22"/>
          <w:szCs w:val="22"/>
        </w:rPr>
        <w:t xml:space="preserve"> be </w:t>
      </w:r>
      <w:r w:rsidRPr="2CC9DEB2" w:rsidR="2BED78D5">
        <w:rPr>
          <w:rFonts w:ascii="Calibri" w:hAnsi="Calibri" w:asciiTheme="minorAscii" w:hAnsiTheme="minorAscii"/>
          <w:sz w:val="22"/>
          <w:szCs w:val="22"/>
        </w:rPr>
        <w:t>configurable by AWS</w:t>
      </w:r>
      <w:r w:rsidRPr="2CC9DEB2" w:rsidR="6811F4DF">
        <w:rPr>
          <w:rFonts w:ascii="Calibri" w:hAnsi="Calibri" w:asciiTheme="minorAscii" w:hAnsiTheme="minorAscii"/>
          <w:sz w:val="22"/>
          <w:szCs w:val="22"/>
        </w:rPr>
        <w:t xml:space="preserve"> server</w:t>
      </w:r>
      <w:r w:rsidRPr="2CC9DEB2" w:rsidR="2BED78D5">
        <w:rPr>
          <w:rFonts w:ascii="Calibri" w:hAnsi="Calibri" w:asciiTheme="minorAscii" w:hAnsiTheme="minorAscii"/>
          <w:sz w:val="22"/>
          <w:szCs w:val="22"/>
        </w:rPr>
        <w:t xml:space="preserve"> for PIM message</w:t>
      </w:r>
      <w:r w:rsidRPr="2CC9DEB2" w:rsidR="2BED78D5">
        <w:rPr>
          <w:rFonts w:ascii="Calibri" w:hAnsi="Calibri" w:asciiTheme="minorAscii" w:hAnsiTheme="minorAscii"/>
          <w:sz w:val="22"/>
          <w:szCs w:val="22"/>
        </w:rPr>
        <w:t xml:space="preserve"> frequency.</w:t>
      </w:r>
    </w:p>
    <w:p w:rsidR="00535E81" w:rsidP="00535E81" w:rsidRDefault="00535E81" w14:paraId="139BE390" w14:textId="5E75CC46">
      <w:pPr>
        <w:pStyle w:val="Default"/>
        <w:rPr>
          <w:rFonts w:asciiTheme="minorHAnsi" w:hAnsiTheme="minorHAnsi"/>
          <w:sz w:val="22"/>
          <w:szCs w:val="22"/>
        </w:rPr>
      </w:pPr>
    </w:p>
    <w:p w:rsidRPr="0074602D" w:rsidR="00535E81" w:rsidP="0074602D" w:rsidRDefault="00DE1711" w14:paraId="682A85C6" w14:textId="2B64FC9F">
      <w:pPr>
        <w:pStyle w:val="Default"/>
        <w:ind w:left="720"/>
        <w:rPr>
          <w:rFonts w:asciiTheme="minorHAnsi" w:hAnsiTheme="minorHAnsi"/>
          <w:b/>
          <w:bCs/>
          <w:sz w:val="28"/>
          <w:szCs w:val="28"/>
          <w:u w:val="single"/>
        </w:rPr>
      </w:pPr>
      <w:r w:rsidRPr="0074602D">
        <w:rPr>
          <w:rFonts w:asciiTheme="minorHAnsi" w:hAnsiTheme="minorHAnsi"/>
          <w:b/>
          <w:bCs/>
          <w:sz w:val="28"/>
          <w:szCs w:val="28"/>
          <w:u w:val="single"/>
        </w:rPr>
        <w:t>System event message</w:t>
      </w:r>
    </w:p>
    <w:p w:rsidRPr="00955EF2" w:rsidR="00535E81" w:rsidP="0074602D" w:rsidRDefault="00535E81" w14:paraId="35AE2A0B" w14:textId="77777777">
      <w:pPr>
        <w:pStyle w:val="Default"/>
        <w:rPr>
          <w:rFonts w:asciiTheme="minorHAnsi" w:hAnsiTheme="minorHAnsi"/>
          <w:sz w:val="22"/>
          <w:szCs w:val="22"/>
        </w:rPr>
      </w:pPr>
    </w:p>
    <w:p w:rsidR="00F957F0" w:rsidP="2CC9DEB2" w:rsidRDefault="00F957F0" w14:paraId="7D1A581D" w14:textId="251AEB29">
      <w:pPr>
        <w:pStyle w:val="Default"/>
        <w:numPr>
          <w:ilvl w:val="0"/>
          <w:numId w:val="6"/>
        </w:numPr>
        <w:spacing w:line="276" w:lineRule="auto"/>
        <w:ind w:left="3272" w:hanging="2486"/>
        <w:rPr>
          <w:rFonts w:ascii="Calibri" w:hAnsi="Calibri" w:asciiTheme="minorAscii" w:hAnsiTheme="minorAscii"/>
          <w:sz w:val="22"/>
          <w:szCs w:val="22"/>
        </w:rPr>
      </w:pPr>
      <w:r w:rsidRPr="2CC9DEB2" w:rsidR="41C27976">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41C27976">
        <w:rPr>
          <w:rFonts w:ascii="Calibri" w:hAnsi="Calibri" w:asciiTheme="minorAscii" w:hAnsiTheme="minorAscii"/>
          <w:sz w:val="22"/>
          <w:szCs w:val="22"/>
        </w:rPr>
        <w:t xml:space="preserve"> consider main</w:t>
      </w:r>
      <w:r w:rsidRPr="2CC9DEB2" w:rsidR="3F2BC9C9">
        <w:rPr>
          <w:rFonts w:ascii="Calibri" w:hAnsi="Calibri" w:asciiTheme="minorAscii" w:hAnsiTheme="minorAscii"/>
          <w:sz w:val="22"/>
          <w:szCs w:val="22"/>
        </w:rPr>
        <w:t xml:space="preserve"> power</w:t>
      </w:r>
      <w:r w:rsidRPr="2CC9DEB2" w:rsidR="41C27976">
        <w:rPr>
          <w:rFonts w:ascii="Calibri" w:hAnsi="Calibri" w:asciiTheme="minorAscii" w:hAnsiTheme="minorAscii"/>
          <w:sz w:val="22"/>
          <w:szCs w:val="22"/>
        </w:rPr>
        <w:t xml:space="preserve"> </w:t>
      </w:r>
      <w:r w:rsidRPr="2CC9DEB2" w:rsidR="3F2BC9C9">
        <w:rPr>
          <w:rFonts w:ascii="Calibri" w:hAnsi="Calibri" w:asciiTheme="minorAscii" w:hAnsiTheme="minorAscii"/>
          <w:sz w:val="22"/>
          <w:szCs w:val="22"/>
        </w:rPr>
        <w:t>OFF</w:t>
      </w:r>
      <w:r w:rsidRPr="2CC9DEB2" w:rsidR="41C27976">
        <w:rPr>
          <w:rFonts w:ascii="Calibri" w:hAnsi="Calibri" w:asciiTheme="minorAscii" w:hAnsiTheme="minorAscii"/>
          <w:sz w:val="22"/>
          <w:szCs w:val="22"/>
        </w:rPr>
        <w:t xml:space="preserve"> as </w:t>
      </w:r>
      <w:r w:rsidRPr="2CC9DEB2" w:rsidR="6ED63544">
        <w:rPr>
          <w:rFonts w:ascii="Calibri" w:hAnsi="Calibri" w:asciiTheme="minorAscii" w:hAnsiTheme="minorAscii"/>
          <w:sz w:val="22"/>
          <w:szCs w:val="22"/>
        </w:rPr>
        <w:t xml:space="preserve">a </w:t>
      </w:r>
      <w:r w:rsidRPr="2CC9DEB2" w:rsidR="6A6730AC">
        <w:rPr>
          <w:rFonts w:ascii="Calibri" w:hAnsi="Calibri" w:asciiTheme="minorAscii" w:hAnsiTheme="minorAscii"/>
          <w:sz w:val="22"/>
          <w:szCs w:val="22"/>
        </w:rPr>
        <w:t>system event</w:t>
      </w:r>
      <w:r w:rsidRPr="2CC9DEB2" w:rsidR="137EFFA0">
        <w:rPr>
          <w:rFonts w:ascii="Calibri" w:hAnsi="Calibri" w:asciiTheme="minorAscii" w:hAnsiTheme="minorAscii"/>
          <w:sz w:val="22"/>
          <w:szCs w:val="22"/>
        </w:rPr>
        <w:t xml:space="preserve"> ID 3</w:t>
      </w:r>
      <w:r w:rsidRPr="2CC9DEB2" w:rsidR="41C27976">
        <w:rPr>
          <w:rFonts w:ascii="Calibri" w:hAnsi="Calibri" w:asciiTheme="minorAscii" w:hAnsiTheme="minorAscii"/>
          <w:sz w:val="22"/>
          <w:szCs w:val="22"/>
        </w:rPr>
        <w:t>.</w:t>
      </w:r>
    </w:p>
    <w:p w:rsidRPr="001A6306" w:rsidR="00F957F0" w:rsidP="2CC9DEB2" w:rsidRDefault="00F957F0" w14:paraId="76B353BB" w14:textId="2C66ACC2">
      <w:pPr>
        <w:pStyle w:val="Default"/>
        <w:numPr>
          <w:ilvl w:val="0"/>
          <w:numId w:val="6"/>
        </w:numPr>
        <w:spacing w:line="276" w:lineRule="auto"/>
        <w:ind w:left="3272" w:hanging="2486"/>
        <w:rPr>
          <w:rFonts w:ascii="Calibri" w:hAnsi="Calibri" w:asciiTheme="minorAscii" w:hAnsiTheme="minorAscii"/>
          <w:sz w:val="22"/>
          <w:szCs w:val="22"/>
        </w:rPr>
      </w:pPr>
      <w:r w:rsidRPr="2CC9DEB2" w:rsidR="41C27976">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41C27976">
        <w:rPr>
          <w:rFonts w:ascii="Calibri" w:hAnsi="Calibri" w:asciiTheme="minorAscii" w:hAnsiTheme="minorAscii"/>
          <w:sz w:val="22"/>
          <w:szCs w:val="22"/>
        </w:rPr>
        <w:t xml:space="preserve"> persist the main</w:t>
      </w:r>
      <w:r w:rsidRPr="2CC9DEB2" w:rsidR="3F2BC9C9">
        <w:rPr>
          <w:rFonts w:ascii="Calibri" w:hAnsi="Calibri" w:asciiTheme="minorAscii" w:hAnsiTheme="minorAscii"/>
          <w:sz w:val="22"/>
          <w:szCs w:val="22"/>
        </w:rPr>
        <w:t xml:space="preserve"> power</w:t>
      </w:r>
      <w:r w:rsidRPr="2CC9DEB2" w:rsidR="41C27976">
        <w:rPr>
          <w:rFonts w:ascii="Calibri" w:hAnsi="Calibri" w:asciiTheme="minorAscii" w:hAnsiTheme="minorAscii"/>
          <w:sz w:val="22"/>
          <w:szCs w:val="22"/>
        </w:rPr>
        <w:t xml:space="preserve"> </w:t>
      </w:r>
      <w:r w:rsidRPr="2CC9DEB2" w:rsidR="3F2BC9C9">
        <w:rPr>
          <w:rFonts w:ascii="Calibri" w:hAnsi="Calibri" w:asciiTheme="minorAscii" w:hAnsiTheme="minorAscii"/>
          <w:sz w:val="22"/>
          <w:szCs w:val="22"/>
        </w:rPr>
        <w:t>OFF</w:t>
      </w:r>
      <w:r w:rsidRPr="2CC9DEB2" w:rsidR="41C27976">
        <w:rPr>
          <w:rFonts w:ascii="Calibri" w:hAnsi="Calibri" w:asciiTheme="minorAscii" w:hAnsiTheme="minorAscii"/>
          <w:sz w:val="22"/>
          <w:szCs w:val="22"/>
        </w:rPr>
        <w:t xml:space="preserve"> </w:t>
      </w:r>
      <w:r w:rsidRPr="2CC9DEB2" w:rsidR="3F2BC9C9">
        <w:rPr>
          <w:rFonts w:ascii="Calibri" w:hAnsi="Calibri" w:asciiTheme="minorAscii" w:hAnsiTheme="minorAscii"/>
          <w:sz w:val="22"/>
          <w:szCs w:val="22"/>
        </w:rPr>
        <w:t>event</w:t>
      </w:r>
      <w:r w:rsidRPr="2CC9DEB2" w:rsidR="3F2BC9C9">
        <w:rPr>
          <w:rFonts w:ascii="Calibri" w:hAnsi="Calibri" w:asciiTheme="minorAscii" w:hAnsiTheme="minorAscii"/>
          <w:sz w:val="22"/>
          <w:szCs w:val="22"/>
        </w:rPr>
        <w:t xml:space="preserve"> </w:t>
      </w:r>
      <w:r w:rsidRPr="2CC9DEB2" w:rsidR="23DFB8D7">
        <w:rPr>
          <w:rFonts w:ascii="Calibri" w:hAnsi="Calibri" w:asciiTheme="minorAscii" w:hAnsiTheme="minorAscii"/>
          <w:sz w:val="22"/>
          <w:szCs w:val="22"/>
        </w:rPr>
        <w:t>until</w:t>
      </w:r>
      <w:r w:rsidRPr="2CC9DEB2" w:rsidR="00DBB93C">
        <w:rPr>
          <w:rFonts w:ascii="Calibri" w:hAnsi="Calibri" w:asciiTheme="minorAscii" w:hAnsiTheme="minorAscii"/>
          <w:sz w:val="22"/>
          <w:szCs w:val="22"/>
        </w:rPr>
        <w:t xml:space="preserve"> it is successfully </w:t>
      </w:r>
      <w:r w:rsidRPr="2CC9DEB2" w:rsidR="00DBB93C">
        <w:rPr>
          <w:rFonts w:ascii="Calibri" w:hAnsi="Calibri" w:asciiTheme="minorAscii" w:hAnsiTheme="minorAscii"/>
          <w:sz w:val="22"/>
          <w:szCs w:val="22"/>
        </w:rPr>
        <w:t>sent</w:t>
      </w:r>
      <w:r w:rsidRPr="2CC9DEB2" w:rsidR="41C27976">
        <w:rPr>
          <w:rFonts w:ascii="Calibri" w:hAnsi="Calibri" w:asciiTheme="minorAscii" w:hAnsiTheme="minorAscii"/>
          <w:sz w:val="22"/>
          <w:szCs w:val="22"/>
        </w:rPr>
        <w:t xml:space="preserve"> to server</w:t>
      </w:r>
      <w:r w:rsidRPr="2CC9DEB2" w:rsidR="6A6730AC">
        <w:rPr>
          <w:rFonts w:ascii="Calibri" w:hAnsi="Calibri" w:asciiTheme="minorAscii" w:hAnsiTheme="minorAscii"/>
          <w:sz w:val="22"/>
          <w:szCs w:val="22"/>
        </w:rPr>
        <w:t>.</w:t>
      </w:r>
    </w:p>
    <w:p w:rsidR="00F957F0" w:rsidP="2CC9DEB2" w:rsidRDefault="00F957F0" w14:paraId="7A2B6327" w14:textId="68DA4F74">
      <w:pPr>
        <w:pStyle w:val="Default"/>
        <w:numPr>
          <w:ilvl w:val="0"/>
          <w:numId w:val="6"/>
        </w:numPr>
        <w:spacing w:line="276" w:lineRule="auto"/>
        <w:ind w:left="3272" w:hanging="2486"/>
        <w:rPr>
          <w:rFonts w:ascii="Calibri" w:hAnsi="Calibri" w:asciiTheme="minorAscii" w:hAnsiTheme="minorAscii"/>
          <w:sz w:val="22"/>
          <w:szCs w:val="22"/>
        </w:rPr>
      </w:pPr>
      <w:r w:rsidRPr="4EDECA8A" w:rsidR="41C27976">
        <w:rPr>
          <w:rFonts w:ascii="Calibri" w:hAnsi="Calibri" w:asciiTheme="minorAscii" w:hAnsiTheme="minorAscii"/>
          <w:sz w:val="22"/>
          <w:szCs w:val="22"/>
        </w:rPr>
        <w:t xml:space="preserve">Device </w:t>
      </w:r>
      <w:r w:rsidRPr="4EDECA8A" w:rsidR="090B92E2">
        <w:rPr>
          <w:rFonts w:ascii="Calibri" w:hAnsi="Calibri" w:asciiTheme="minorAscii" w:hAnsiTheme="minorAscii"/>
          <w:b w:val="1"/>
          <w:bCs w:val="1"/>
          <w:sz w:val="22"/>
          <w:szCs w:val="22"/>
        </w:rPr>
        <w:t>SHALL</w:t>
      </w:r>
      <w:r w:rsidRPr="4EDECA8A" w:rsidR="41C27976">
        <w:rPr>
          <w:rFonts w:ascii="Calibri" w:hAnsi="Calibri" w:asciiTheme="minorAscii" w:hAnsiTheme="minorAscii"/>
          <w:sz w:val="22"/>
          <w:szCs w:val="22"/>
        </w:rPr>
        <w:t xml:space="preserve"> be able to send </w:t>
      </w:r>
      <w:r w:rsidRPr="4EDECA8A" w:rsidR="3F2BC9C9">
        <w:rPr>
          <w:rFonts w:ascii="Calibri" w:hAnsi="Calibri" w:asciiTheme="minorAscii" w:hAnsiTheme="minorAscii"/>
          <w:sz w:val="22"/>
          <w:szCs w:val="22"/>
        </w:rPr>
        <w:t xml:space="preserve">main </w:t>
      </w:r>
      <w:del w:author="Priyanka Yadav" w:date="2022-11-08T10:31:56.628Z" w:id="254995428">
        <w:r w:rsidRPr="4EDECA8A" w:rsidDel="3F2BC9C9">
          <w:rPr>
            <w:rFonts w:ascii="Calibri" w:hAnsi="Calibri" w:asciiTheme="minorAscii" w:hAnsiTheme="minorAscii"/>
            <w:sz w:val="22"/>
            <w:szCs w:val="22"/>
          </w:rPr>
          <w:delText>power OFF</w:delText>
        </w:r>
      </w:del>
      <w:ins w:author="Priyanka Yadav" w:date="2022-11-08T10:31:57.298Z" w:id="589668654">
        <w:r w:rsidRPr="4EDECA8A" w:rsidR="2F6E9BD4">
          <w:rPr>
            <w:rFonts w:ascii="Calibri" w:hAnsi="Calibri" w:asciiTheme="minorAscii" w:hAnsiTheme="minorAscii"/>
            <w:sz w:val="22"/>
            <w:szCs w:val="22"/>
          </w:rPr>
          <w:t>41*8885</w:t>
        </w:r>
      </w:ins>
      <w:r w:rsidRPr="4EDECA8A" w:rsidR="3F2BC9C9">
        <w:rPr>
          <w:rFonts w:ascii="Calibri" w:hAnsi="Calibri" w:asciiTheme="minorAscii" w:hAnsiTheme="minorAscii"/>
          <w:sz w:val="22"/>
          <w:szCs w:val="22"/>
        </w:rPr>
        <w:t xml:space="preserve"> </w:t>
      </w:r>
      <w:r w:rsidRPr="4EDECA8A" w:rsidR="75CF004E">
        <w:rPr>
          <w:rFonts w:ascii="Calibri" w:hAnsi="Calibri" w:asciiTheme="minorAscii" w:hAnsiTheme="minorAscii"/>
          <w:sz w:val="22"/>
          <w:szCs w:val="22"/>
        </w:rPr>
        <w:t xml:space="preserve">event </w:t>
      </w:r>
      <w:r w:rsidRPr="4EDECA8A" w:rsidR="41C27976">
        <w:rPr>
          <w:rFonts w:ascii="Calibri" w:hAnsi="Calibri" w:asciiTheme="minorAscii" w:hAnsiTheme="minorAscii"/>
          <w:sz w:val="22"/>
          <w:szCs w:val="22"/>
        </w:rPr>
        <w:t xml:space="preserve">as </w:t>
      </w:r>
      <w:r w:rsidRPr="4EDECA8A" w:rsidR="2043D581">
        <w:rPr>
          <w:rFonts w:ascii="Calibri" w:hAnsi="Calibri" w:asciiTheme="minorAscii" w:hAnsiTheme="minorAscii"/>
          <w:sz w:val="22"/>
          <w:szCs w:val="22"/>
        </w:rPr>
        <w:t>SEM</w:t>
      </w:r>
      <w:r w:rsidRPr="4EDECA8A" w:rsidR="41C27976">
        <w:rPr>
          <w:rFonts w:ascii="Calibri" w:hAnsi="Calibri" w:asciiTheme="minorAscii" w:hAnsiTheme="minorAscii"/>
          <w:sz w:val="22"/>
          <w:szCs w:val="22"/>
        </w:rPr>
        <w:t xml:space="preserve"> to AWS server</w:t>
      </w:r>
      <w:r w:rsidRPr="4EDECA8A" w:rsidR="60B99810">
        <w:rPr>
          <w:rFonts w:ascii="Calibri" w:hAnsi="Calibri" w:asciiTheme="minorAscii" w:hAnsiTheme="minorAscii"/>
          <w:sz w:val="22"/>
          <w:szCs w:val="22"/>
        </w:rPr>
        <w:t xml:space="preserve"> with timestamp</w:t>
      </w:r>
      <w:r w:rsidRPr="4EDECA8A" w:rsidR="6A6730AC">
        <w:rPr>
          <w:rFonts w:ascii="Calibri" w:hAnsi="Calibri" w:asciiTheme="minorAscii" w:hAnsiTheme="minorAscii"/>
          <w:sz w:val="22"/>
          <w:szCs w:val="22"/>
        </w:rPr>
        <w:t xml:space="preserve"> at real time</w:t>
      </w:r>
      <w:r w:rsidRPr="4EDECA8A" w:rsidR="41C27976">
        <w:rPr>
          <w:rFonts w:ascii="Calibri" w:hAnsi="Calibri" w:asciiTheme="minorAscii" w:hAnsiTheme="minorAscii"/>
          <w:sz w:val="22"/>
          <w:szCs w:val="22"/>
        </w:rPr>
        <w:t xml:space="preserve"> on pre-configured topi</w:t>
      </w:r>
      <w:r w:rsidRPr="4EDECA8A" w:rsidR="6A6730AC">
        <w:rPr>
          <w:rFonts w:ascii="Calibri" w:hAnsi="Calibri" w:asciiTheme="minorAscii" w:hAnsiTheme="minorAscii"/>
          <w:sz w:val="22"/>
          <w:szCs w:val="22"/>
        </w:rPr>
        <w:t>c.</w:t>
      </w:r>
    </w:p>
    <w:p w:rsidR="00F957F0" w:rsidP="2CC9DEB2" w:rsidRDefault="00F957F0" w14:paraId="6D87D596" w14:textId="5B8EF3C5">
      <w:pPr>
        <w:pStyle w:val="Default"/>
        <w:numPr>
          <w:ilvl w:val="0"/>
          <w:numId w:val="6"/>
        </w:numPr>
        <w:spacing w:line="276" w:lineRule="auto"/>
        <w:ind w:left="3272" w:hanging="2486"/>
        <w:rPr>
          <w:rFonts w:ascii="Calibri" w:hAnsi="Calibri" w:asciiTheme="minorAscii" w:hAnsiTheme="minorAscii"/>
          <w:sz w:val="22"/>
          <w:szCs w:val="22"/>
        </w:rPr>
      </w:pPr>
      <w:r w:rsidRPr="2CC9DEB2" w:rsidR="41C27976">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41C27976">
        <w:rPr>
          <w:rFonts w:ascii="Calibri" w:hAnsi="Calibri" w:asciiTheme="minorAscii" w:hAnsiTheme="minorAscii"/>
          <w:sz w:val="22"/>
          <w:szCs w:val="22"/>
        </w:rPr>
        <w:t xml:space="preserve"> consider </w:t>
      </w:r>
      <w:r w:rsidRPr="2CC9DEB2" w:rsidR="57CA2BD2">
        <w:rPr>
          <w:rFonts w:ascii="Calibri" w:hAnsi="Calibri" w:asciiTheme="minorAscii" w:hAnsiTheme="minorAscii"/>
          <w:sz w:val="22"/>
          <w:szCs w:val="22"/>
        </w:rPr>
        <w:t xml:space="preserve">battery </w:t>
      </w:r>
      <w:r w:rsidRPr="2CC9DEB2" w:rsidR="3F2BC9C9">
        <w:rPr>
          <w:rFonts w:ascii="Calibri" w:hAnsi="Calibri" w:asciiTheme="minorAscii" w:hAnsiTheme="minorAscii"/>
          <w:sz w:val="22"/>
          <w:szCs w:val="22"/>
        </w:rPr>
        <w:t xml:space="preserve">charge </w:t>
      </w:r>
      <w:r w:rsidRPr="2CC9DEB2" w:rsidR="4AE3E954">
        <w:rPr>
          <w:rFonts w:ascii="Calibri" w:hAnsi="Calibri" w:asciiTheme="minorAscii" w:hAnsiTheme="minorAscii"/>
          <w:sz w:val="22"/>
          <w:szCs w:val="22"/>
        </w:rPr>
        <w:t xml:space="preserve">level </w:t>
      </w:r>
      <w:r w:rsidRPr="2CC9DEB2" w:rsidR="6ED63544">
        <w:rPr>
          <w:rFonts w:ascii="Calibri" w:hAnsi="Calibri" w:asciiTheme="minorAscii" w:hAnsiTheme="minorAscii"/>
          <w:sz w:val="22"/>
          <w:szCs w:val="22"/>
        </w:rPr>
        <w:t xml:space="preserve">below 30% capacity </w:t>
      </w:r>
      <w:r w:rsidRPr="2CC9DEB2" w:rsidR="41C27976">
        <w:rPr>
          <w:rFonts w:ascii="Calibri" w:hAnsi="Calibri" w:asciiTheme="minorAscii" w:hAnsiTheme="minorAscii"/>
          <w:sz w:val="22"/>
          <w:szCs w:val="22"/>
        </w:rPr>
        <w:t xml:space="preserve">as </w:t>
      </w:r>
      <w:r w:rsidRPr="2CC9DEB2" w:rsidR="4AE3E954">
        <w:rPr>
          <w:rFonts w:ascii="Calibri" w:hAnsi="Calibri" w:asciiTheme="minorAscii" w:hAnsiTheme="minorAscii"/>
          <w:sz w:val="22"/>
          <w:szCs w:val="22"/>
        </w:rPr>
        <w:t xml:space="preserve">a </w:t>
      </w:r>
      <w:r w:rsidRPr="2CC9DEB2" w:rsidR="6A6730AC">
        <w:rPr>
          <w:rFonts w:ascii="Calibri" w:hAnsi="Calibri" w:asciiTheme="minorAscii" w:hAnsiTheme="minorAscii"/>
          <w:sz w:val="22"/>
          <w:szCs w:val="22"/>
        </w:rPr>
        <w:t>system event</w:t>
      </w:r>
      <w:r w:rsidRPr="2CC9DEB2" w:rsidR="137EFFA0">
        <w:rPr>
          <w:rFonts w:ascii="Calibri" w:hAnsi="Calibri" w:asciiTheme="minorAscii" w:hAnsiTheme="minorAscii"/>
          <w:sz w:val="22"/>
          <w:szCs w:val="22"/>
        </w:rPr>
        <w:t xml:space="preserve"> ID 4</w:t>
      </w:r>
      <w:r w:rsidRPr="2CC9DEB2" w:rsidR="41C27976">
        <w:rPr>
          <w:rFonts w:ascii="Calibri" w:hAnsi="Calibri" w:asciiTheme="minorAscii" w:hAnsiTheme="minorAscii"/>
          <w:sz w:val="22"/>
          <w:szCs w:val="22"/>
        </w:rPr>
        <w:t>.</w:t>
      </w:r>
    </w:p>
    <w:p w:rsidRPr="00636BBB" w:rsidR="00636BBB" w:rsidP="2CC9DEB2" w:rsidRDefault="00636BBB" w14:paraId="5781013B" w14:textId="7500B603">
      <w:pPr>
        <w:pStyle w:val="Default"/>
        <w:numPr>
          <w:ilvl w:val="0"/>
          <w:numId w:val="6"/>
        </w:numPr>
        <w:spacing w:line="276" w:lineRule="auto"/>
        <w:ind w:left="3272" w:hanging="2486"/>
        <w:rPr>
          <w:rFonts w:ascii="Calibri" w:hAnsi="Calibri" w:asciiTheme="minorAscii" w:hAnsiTheme="minorAscii"/>
          <w:sz w:val="22"/>
          <w:szCs w:val="22"/>
        </w:rPr>
      </w:pPr>
      <w:r w:rsidRPr="2CC9DEB2" w:rsidR="56FEE015">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6FEE015">
        <w:rPr>
          <w:rFonts w:ascii="Calibri" w:hAnsi="Calibri" w:asciiTheme="minorAscii" w:hAnsiTheme="minorAscii"/>
          <w:sz w:val="22"/>
          <w:szCs w:val="22"/>
        </w:rPr>
        <w:t xml:space="preserve"> be able to send </w:t>
      </w:r>
      <w:r w:rsidRPr="2CC9DEB2" w:rsidR="56FEE015">
        <w:rPr>
          <w:rFonts w:ascii="Calibri" w:hAnsi="Calibri" w:asciiTheme="minorAscii" w:hAnsiTheme="minorAscii"/>
          <w:sz w:val="22"/>
          <w:szCs w:val="22"/>
        </w:rPr>
        <w:t>battery low event</w:t>
      </w:r>
      <w:r w:rsidRPr="2CC9DEB2" w:rsidR="56FEE015">
        <w:rPr>
          <w:rFonts w:ascii="Calibri" w:hAnsi="Calibri" w:asciiTheme="minorAscii" w:hAnsiTheme="minorAscii"/>
          <w:sz w:val="22"/>
          <w:szCs w:val="22"/>
        </w:rPr>
        <w:t xml:space="preserve"> as </w:t>
      </w:r>
      <w:r w:rsidRPr="2CC9DEB2" w:rsidR="56FEE015">
        <w:rPr>
          <w:rFonts w:ascii="Calibri" w:hAnsi="Calibri" w:asciiTheme="minorAscii" w:hAnsiTheme="minorAscii"/>
          <w:sz w:val="22"/>
          <w:szCs w:val="22"/>
        </w:rPr>
        <w:t>SEM</w:t>
      </w:r>
      <w:r w:rsidRPr="2CC9DEB2" w:rsidR="56FEE015">
        <w:rPr>
          <w:rFonts w:ascii="Calibri" w:hAnsi="Calibri" w:asciiTheme="minorAscii" w:hAnsiTheme="minorAscii"/>
          <w:sz w:val="22"/>
          <w:szCs w:val="22"/>
        </w:rPr>
        <w:t xml:space="preserve"> to AWS server</w:t>
      </w:r>
      <w:r w:rsidRPr="2CC9DEB2" w:rsidR="56FEE015">
        <w:rPr>
          <w:rFonts w:ascii="Calibri" w:hAnsi="Calibri" w:asciiTheme="minorAscii" w:hAnsiTheme="minorAscii"/>
          <w:sz w:val="22"/>
          <w:szCs w:val="22"/>
        </w:rPr>
        <w:t xml:space="preserve"> with time stamp at real time</w:t>
      </w:r>
      <w:r w:rsidRPr="2CC9DEB2" w:rsidR="56FEE015">
        <w:rPr>
          <w:rFonts w:ascii="Calibri" w:hAnsi="Calibri" w:asciiTheme="minorAscii" w:hAnsiTheme="minorAscii"/>
          <w:sz w:val="22"/>
          <w:szCs w:val="22"/>
        </w:rPr>
        <w:t xml:space="preserve"> on pre-configured topic</w:t>
      </w:r>
      <w:r w:rsidRPr="2CC9DEB2" w:rsidR="56FEE015">
        <w:rPr>
          <w:rFonts w:ascii="Calibri" w:hAnsi="Calibri" w:asciiTheme="minorAscii" w:hAnsiTheme="minorAscii"/>
          <w:sz w:val="22"/>
          <w:szCs w:val="22"/>
        </w:rPr>
        <w:t>.</w:t>
      </w:r>
    </w:p>
    <w:p w:rsidRPr="00F31443" w:rsidR="00F31443" w:rsidP="2CC9DEB2" w:rsidRDefault="00F31443" w14:paraId="66105B59" w14:textId="5859D2A5">
      <w:pPr>
        <w:pStyle w:val="Default"/>
        <w:numPr>
          <w:ilvl w:val="0"/>
          <w:numId w:val="6"/>
        </w:numPr>
        <w:spacing w:line="276" w:lineRule="auto"/>
        <w:ind w:left="3272" w:hanging="2486"/>
        <w:rPr>
          <w:rFonts w:ascii="Calibri" w:hAnsi="Calibri" w:asciiTheme="minorAscii" w:hAnsiTheme="minorAscii"/>
          <w:sz w:val="22"/>
          <w:szCs w:val="22"/>
        </w:rPr>
      </w:pPr>
      <w:r w:rsidRPr="2CC9DEB2" w:rsidR="256A504C">
        <w:rPr>
          <w:rFonts w:ascii="Calibri" w:hAnsi="Calibri" w:asciiTheme="minorAscii" w:hAnsiTheme="minorAscii"/>
          <w:sz w:val="22"/>
          <w:szCs w:val="22"/>
        </w:rPr>
        <w:t>Device</w:t>
      </w:r>
      <w:r w:rsidRPr="2CC9DEB2" w:rsidR="256A504C">
        <w:rPr>
          <w:rFonts w:ascii="Calibri" w:hAnsi="Calibri" w:asciiTheme="minorAscii" w:hAnsiTheme="minorAscii"/>
          <w:sz w:val="22"/>
          <w:szCs w:val="22"/>
        </w:rPr>
        <w:t xml:space="preserve"> </w:t>
      </w:r>
      <w:r w:rsidRPr="2CC9DEB2" w:rsidR="090B92E2">
        <w:rPr>
          <w:rFonts w:ascii="Calibri" w:hAnsi="Calibri" w:asciiTheme="minorAscii" w:hAnsiTheme="minorAscii"/>
          <w:b w:val="1"/>
          <w:bCs w:val="1"/>
          <w:sz w:val="22"/>
          <w:szCs w:val="22"/>
        </w:rPr>
        <w:t>SHALL</w:t>
      </w:r>
      <w:r w:rsidRPr="2CC9DEB2" w:rsidR="256A504C">
        <w:rPr>
          <w:rFonts w:ascii="Calibri" w:hAnsi="Calibri" w:asciiTheme="minorAscii" w:hAnsiTheme="minorAscii"/>
          <w:sz w:val="22"/>
          <w:szCs w:val="22"/>
        </w:rPr>
        <w:t xml:space="preserve"> </w:t>
      </w:r>
      <w:r w:rsidRPr="2CC9DEB2" w:rsidR="56FEE015">
        <w:rPr>
          <w:rFonts w:ascii="Calibri" w:hAnsi="Calibri" w:asciiTheme="minorAscii" w:hAnsiTheme="minorAscii"/>
          <w:sz w:val="22"/>
          <w:szCs w:val="22"/>
        </w:rPr>
        <w:t xml:space="preserve">be able to </w:t>
      </w:r>
      <w:r w:rsidRPr="2CC9DEB2" w:rsidR="256A504C">
        <w:rPr>
          <w:rFonts w:ascii="Calibri" w:hAnsi="Calibri" w:asciiTheme="minorAscii" w:hAnsiTheme="minorAscii"/>
          <w:sz w:val="22"/>
          <w:szCs w:val="22"/>
        </w:rPr>
        <w:t>send battery low event</w:t>
      </w:r>
      <w:r w:rsidRPr="2CC9DEB2" w:rsidR="256A504C">
        <w:rPr>
          <w:rFonts w:ascii="Calibri" w:hAnsi="Calibri" w:asciiTheme="minorAscii" w:hAnsiTheme="minorAscii"/>
          <w:sz w:val="22"/>
          <w:szCs w:val="22"/>
        </w:rPr>
        <w:t xml:space="preserve"> </w:t>
      </w:r>
      <w:r w:rsidRPr="2CC9DEB2" w:rsidR="256A504C">
        <w:rPr>
          <w:rFonts w:ascii="Calibri" w:hAnsi="Calibri" w:asciiTheme="minorAscii" w:hAnsiTheme="minorAscii"/>
          <w:sz w:val="22"/>
          <w:szCs w:val="22"/>
        </w:rPr>
        <w:t xml:space="preserve">at every 2% level drop </w:t>
      </w:r>
      <w:r w:rsidRPr="2CC9DEB2" w:rsidR="256A504C">
        <w:rPr>
          <w:rFonts w:ascii="Calibri" w:hAnsi="Calibri" w:asciiTheme="minorAscii" w:hAnsiTheme="minorAscii"/>
          <w:sz w:val="22"/>
          <w:szCs w:val="22"/>
        </w:rPr>
        <w:t>below</w:t>
      </w:r>
      <w:r w:rsidRPr="2CC9DEB2" w:rsidR="256A504C">
        <w:rPr>
          <w:rFonts w:ascii="Calibri" w:hAnsi="Calibri" w:asciiTheme="minorAscii" w:hAnsiTheme="minorAscii"/>
          <w:sz w:val="22"/>
          <w:szCs w:val="22"/>
        </w:rPr>
        <w:t xml:space="preserve"> a configured percentage level </w:t>
      </w:r>
      <w:r w:rsidRPr="2CC9DEB2" w:rsidR="256A504C">
        <w:rPr>
          <w:rFonts w:ascii="Calibri" w:hAnsi="Calibri" w:asciiTheme="minorAscii" w:hAnsiTheme="minorAscii"/>
          <w:sz w:val="22"/>
          <w:szCs w:val="22"/>
        </w:rPr>
        <w:t xml:space="preserve">as </w:t>
      </w:r>
      <w:r w:rsidRPr="2CC9DEB2" w:rsidR="256A504C">
        <w:rPr>
          <w:rFonts w:ascii="Calibri" w:hAnsi="Calibri" w:asciiTheme="minorAscii" w:hAnsiTheme="minorAscii"/>
          <w:sz w:val="22"/>
          <w:szCs w:val="22"/>
        </w:rPr>
        <w:t>SEM</w:t>
      </w:r>
      <w:r w:rsidRPr="2CC9DEB2" w:rsidR="256A504C">
        <w:rPr>
          <w:rFonts w:ascii="Calibri" w:hAnsi="Calibri" w:asciiTheme="minorAscii" w:hAnsiTheme="minorAscii"/>
          <w:sz w:val="22"/>
          <w:szCs w:val="22"/>
        </w:rPr>
        <w:t xml:space="preserve"> to AWS server</w:t>
      </w:r>
      <w:r w:rsidRPr="2CC9DEB2" w:rsidR="56FEE015">
        <w:rPr>
          <w:rFonts w:ascii="Calibri" w:hAnsi="Calibri" w:asciiTheme="minorAscii" w:hAnsiTheme="minorAscii"/>
          <w:sz w:val="22"/>
          <w:szCs w:val="22"/>
        </w:rPr>
        <w:t xml:space="preserve"> with timestamp</w:t>
      </w:r>
      <w:r w:rsidRPr="2CC9DEB2" w:rsidR="256A504C">
        <w:rPr>
          <w:rFonts w:ascii="Calibri" w:hAnsi="Calibri" w:asciiTheme="minorAscii" w:hAnsiTheme="minorAscii"/>
          <w:sz w:val="22"/>
          <w:szCs w:val="22"/>
        </w:rPr>
        <w:t xml:space="preserve"> </w:t>
      </w:r>
      <w:r w:rsidRPr="2CC9DEB2" w:rsidR="256A504C">
        <w:rPr>
          <w:rFonts w:ascii="Calibri" w:hAnsi="Calibri" w:asciiTheme="minorAscii" w:hAnsiTheme="minorAscii"/>
          <w:sz w:val="22"/>
          <w:szCs w:val="22"/>
        </w:rPr>
        <w:t xml:space="preserve">at real time </w:t>
      </w:r>
      <w:r w:rsidRPr="2CC9DEB2" w:rsidR="256A504C">
        <w:rPr>
          <w:rFonts w:ascii="Calibri" w:hAnsi="Calibri" w:asciiTheme="minorAscii" w:hAnsiTheme="minorAscii"/>
          <w:sz w:val="22"/>
          <w:szCs w:val="22"/>
        </w:rPr>
        <w:t>on pre-configured topic</w:t>
      </w:r>
      <w:r w:rsidRPr="2CC9DEB2" w:rsidR="256A504C">
        <w:rPr>
          <w:rFonts w:ascii="Calibri" w:hAnsi="Calibri" w:asciiTheme="minorAscii" w:hAnsiTheme="minorAscii"/>
          <w:sz w:val="22"/>
          <w:szCs w:val="22"/>
        </w:rPr>
        <w:t>.</w:t>
      </w:r>
    </w:p>
    <w:p w:rsidRPr="001A6306" w:rsidR="00F957F0" w:rsidP="2CC9DEB2" w:rsidRDefault="00F957F0" w14:paraId="0F19D69A" w14:textId="443025F8">
      <w:pPr>
        <w:pStyle w:val="Default"/>
        <w:numPr>
          <w:ilvl w:val="0"/>
          <w:numId w:val="6"/>
        </w:numPr>
        <w:spacing w:line="276" w:lineRule="auto"/>
        <w:ind w:left="3272" w:hanging="2486"/>
        <w:rPr>
          <w:rFonts w:ascii="Calibri" w:hAnsi="Calibri" w:asciiTheme="minorAscii" w:hAnsiTheme="minorAscii"/>
          <w:sz w:val="22"/>
          <w:szCs w:val="22"/>
        </w:rPr>
      </w:pPr>
      <w:r w:rsidRPr="2CC9DEB2" w:rsidR="41C27976">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41C27976">
        <w:rPr>
          <w:rFonts w:ascii="Calibri" w:hAnsi="Calibri" w:asciiTheme="minorAscii" w:hAnsiTheme="minorAscii"/>
          <w:sz w:val="22"/>
          <w:szCs w:val="22"/>
        </w:rPr>
        <w:t xml:space="preserve"> persist the</w:t>
      </w:r>
      <w:r w:rsidRPr="2CC9DEB2" w:rsidR="4AE3E954">
        <w:rPr>
          <w:rFonts w:ascii="Calibri" w:hAnsi="Calibri" w:asciiTheme="minorAscii" w:hAnsiTheme="minorAscii"/>
          <w:sz w:val="22"/>
          <w:szCs w:val="22"/>
        </w:rPr>
        <w:t xml:space="preserve"> updated</w:t>
      </w:r>
      <w:r w:rsidRPr="2CC9DEB2" w:rsidR="41C27976">
        <w:rPr>
          <w:rFonts w:ascii="Calibri" w:hAnsi="Calibri" w:asciiTheme="minorAscii" w:hAnsiTheme="minorAscii"/>
          <w:sz w:val="22"/>
          <w:szCs w:val="22"/>
        </w:rPr>
        <w:t xml:space="preserve"> </w:t>
      </w:r>
      <w:r w:rsidRPr="2CC9DEB2" w:rsidR="57CA2BD2">
        <w:rPr>
          <w:rFonts w:ascii="Calibri" w:hAnsi="Calibri" w:asciiTheme="minorAscii" w:hAnsiTheme="minorAscii"/>
          <w:sz w:val="22"/>
          <w:szCs w:val="22"/>
        </w:rPr>
        <w:t>battery low</w:t>
      </w:r>
      <w:r w:rsidRPr="2CC9DEB2" w:rsidR="3F2BC9C9">
        <w:rPr>
          <w:rFonts w:ascii="Calibri" w:hAnsi="Calibri" w:asciiTheme="minorAscii" w:hAnsiTheme="minorAscii"/>
          <w:sz w:val="22"/>
          <w:szCs w:val="22"/>
        </w:rPr>
        <w:t xml:space="preserve"> event</w:t>
      </w:r>
      <w:r w:rsidRPr="2CC9DEB2" w:rsidR="41C27976">
        <w:rPr>
          <w:rFonts w:ascii="Calibri" w:hAnsi="Calibri" w:asciiTheme="minorAscii" w:hAnsiTheme="minorAscii"/>
          <w:sz w:val="22"/>
          <w:szCs w:val="22"/>
        </w:rPr>
        <w:t xml:space="preserve"> </w:t>
      </w:r>
      <w:r w:rsidRPr="2CC9DEB2" w:rsidR="23DFB8D7">
        <w:rPr>
          <w:rFonts w:ascii="Calibri" w:hAnsi="Calibri" w:asciiTheme="minorAscii" w:hAnsiTheme="minorAscii"/>
          <w:sz w:val="22"/>
          <w:szCs w:val="22"/>
        </w:rPr>
        <w:t xml:space="preserve">until </w:t>
      </w:r>
      <w:r w:rsidRPr="2CC9DEB2" w:rsidR="00DBB93C">
        <w:rPr>
          <w:rFonts w:ascii="Calibri" w:hAnsi="Calibri" w:asciiTheme="minorAscii" w:hAnsiTheme="minorAscii"/>
          <w:sz w:val="22"/>
          <w:szCs w:val="22"/>
        </w:rPr>
        <w:t xml:space="preserve">it is successfully </w:t>
      </w:r>
      <w:r w:rsidRPr="2CC9DEB2" w:rsidR="00DBB93C">
        <w:rPr>
          <w:rFonts w:ascii="Calibri" w:hAnsi="Calibri" w:asciiTheme="minorAscii" w:hAnsiTheme="minorAscii"/>
          <w:sz w:val="22"/>
          <w:szCs w:val="22"/>
        </w:rPr>
        <w:t>sent</w:t>
      </w:r>
      <w:r w:rsidRPr="2CC9DEB2" w:rsidR="41C27976">
        <w:rPr>
          <w:rFonts w:ascii="Calibri" w:hAnsi="Calibri" w:asciiTheme="minorAscii" w:hAnsiTheme="minorAscii"/>
          <w:sz w:val="22"/>
          <w:szCs w:val="22"/>
        </w:rPr>
        <w:t xml:space="preserve"> to server</w:t>
      </w:r>
      <w:r w:rsidRPr="2CC9DEB2" w:rsidR="6A6730AC">
        <w:rPr>
          <w:rFonts w:ascii="Calibri" w:hAnsi="Calibri" w:asciiTheme="minorAscii" w:hAnsiTheme="minorAscii"/>
          <w:sz w:val="22"/>
          <w:szCs w:val="22"/>
        </w:rPr>
        <w:t>.</w:t>
      </w:r>
    </w:p>
    <w:p w:rsidR="00A240CF" w:rsidP="2CC9DEB2" w:rsidRDefault="00A240CF" w14:paraId="382D2C13" w14:textId="1BF9C277">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consider </w:t>
      </w:r>
      <w:r w:rsidRPr="2CC9DEB2" w:rsidR="78CA50DD">
        <w:rPr>
          <w:rFonts w:ascii="Calibri" w:hAnsi="Calibri" w:asciiTheme="minorAscii" w:hAnsiTheme="minorAscii"/>
          <w:sz w:val="22"/>
          <w:szCs w:val="22"/>
        </w:rPr>
        <w:t>any s</w:t>
      </w:r>
      <w:r w:rsidRPr="2CC9DEB2" w:rsidR="57CA2BD2">
        <w:rPr>
          <w:rFonts w:ascii="Calibri" w:hAnsi="Calibri" w:asciiTheme="minorAscii" w:hAnsiTheme="minorAscii"/>
          <w:sz w:val="22"/>
          <w:szCs w:val="22"/>
        </w:rPr>
        <w:t>ensor</w:t>
      </w:r>
      <w:r w:rsidRPr="2CC9DEB2" w:rsidR="57CA2BD2">
        <w:rPr>
          <w:rFonts w:ascii="Calibri" w:hAnsi="Calibri" w:asciiTheme="minorAscii" w:hAnsiTheme="minorAscii"/>
          <w:sz w:val="22"/>
          <w:szCs w:val="22"/>
        </w:rPr>
        <w:t xml:space="preserve"> </w:t>
      </w:r>
      <w:r w:rsidRPr="2CC9DEB2" w:rsidR="78CA50DD">
        <w:rPr>
          <w:rFonts w:ascii="Calibri" w:hAnsi="Calibri" w:asciiTheme="minorAscii" w:hAnsiTheme="minorAscii"/>
          <w:sz w:val="22"/>
          <w:szCs w:val="22"/>
        </w:rPr>
        <w:t>e</w:t>
      </w:r>
      <w:r w:rsidRPr="2CC9DEB2" w:rsidR="57CA2BD2">
        <w:rPr>
          <w:rFonts w:ascii="Calibri" w:hAnsi="Calibri" w:asciiTheme="minorAscii" w:hAnsiTheme="minorAscii"/>
          <w:sz w:val="22"/>
          <w:szCs w:val="22"/>
        </w:rPr>
        <w:t>rror</w:t>
      </w:r>
      <w:r w:rsidRPr="2CC9DEB2" w:rsidR="57CA2BD2">
        <w:rPr>
          <w:rFonts w:ascii="Calibri" w:hAnsi="Calibri" w:asciiTheme="minorAscii" w:hAnsiTheme="minorAscii"/>
          <w:sz w:val="22"/>
          <w:szCs w:val="22"/>
        </w:rPr>
        <w:t xml:space="preserve"> as</w:t>
      </w:r>
      <w:r w:rsidRPr="2CC9DEB2" w:rsidR="78CA50DD">
        <w:rPr>
          <w:rFonts w:ascii="Calibri" w:hAnsi="Calibri" w:asciiTheme="minorAscii" w:hAnsiTheme="minorAscii"/>
          <w:sz w:val="22"/>
          <w:szCs w:val="22"/>
        </w:rPr>
        <w:t xml:space="preserve"> a</w:t>
      </w:r>
      <w:r w:rsidRPr="2CC9DEB2" w:rsidR="57CA2BD2">
        <w:rPr>
          <w:rFonts w:ascii="Calibri" w:hAnsi="Calibri" w:asciiTheme="minorAscii" w:hAnsiTheme="minorAscii"/>
          <w:sz w:val="22"/>
          <w:szCs w:val="22"/>
        </w:rPr>
        <w:t xml:space="preserve"> </w:t>
      </w:r>
      <w:r w:rsidRPr="2CC9DEB2" w:rsidR="6A6730AC">
        <w:rPr>
          <w:rFonts w:ascii="Calibri" w:hAnsi="Calibri" w:asciiTheme="minorAscii" w:hAnsiTheme="minorAscii"/>
          <w:sz w:val="22"/>
          <w:szCs w:val="22"/>
        </w:rPr>
        <w:t>system event</w:t>
      </w:r>
      <w:r w:rsidRPr="2CC9DEB2" w:rsidR="137EFFA0">
        <w:rPr>
          <w:rFonts w:ascii="Calibri" w:hAnsi="Calibri" w:asciiTheme="minorAscii" w:hAnsiTheme="minorAscii"/>
          <w:sz w:val="22"/>
          <w:szCs w:val="22"/>
        </w:rPr>
        <w:t xml:space="preserve"> ID 6</w:t>
      </w:r>
      <w:r w:rsidRPr="2CC9DEB2" w:rsidR="57CA2BD2">
        <w:rPr>
          <w:rFonts w:ascii="Calibri" w:hAnsi="Calibri" w:asciiTheme="minorAscii" w:hAnsiTheme="minorAscii"/>
          <w:sz w:val="22"/>
          <w:szCs w:val="22"/>
        </w:rPr>
        <w:t>.</w:t>
      </w:r>
    </w:p>
    <w:p w:rsidRPr="001A6306" w:rsidR="00A240CF" w:rsidP="2CC9DEB2" w:rsidRDefault="00A240CF" w14:paraId="3800ABF8" w14:textId="5B0BF826">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persist the </w:t>
      </w:r>
      <w:r w:rsidRPr="2CC9DEB2" w:rsidR="78CA50DD">
        <w:rPr>
          <w:rFonts w:ascii="Calibri" w:hAnsi="Calibri" w:asciiTheme="minorAscii" w:hAnsiTheme="minorAscii"/>
          <w:sz w:val="22"/>
          <w:szCs w:val="22"/>
        </w:rPr>
        <w:t>s</w:t>
      </w:r>
      <w:r w:rsidRPr="2CC9DEB2" w:rsidR="57CA2BD2">
        <w:rPr>
          <w:rFonts w:ascii="Calibri" w:hAnsi="Calibri" w:asciiTheme="minorAscii" w:hAnsiTheme="minorAscii"/>
          <w:sz w:val="22"/>
          <w:szCs w:val="22"/>
        </w:rPr>
        <w:t>ensor</w:t>
      </w:r>
      <w:r w:rsidRPr="2CC9DEB2" w:rsidR="57CA2BD2">
        <w:rPr>
          <w:rFonts w:ascii="Calibri" w:hAnsi="Calibri" w:asciiTheme="minorAscii" w:hAnsiTheme="minorAscii"/>
          <w:sz w:val="22"/>
          <w:szCs w:val="22"/>
        </w:rPr>
        <w:t xml:space="preserve"> </w:t>
      </w:r>
      <w:r w:rsidRPr="2CC9DEB2" w:rsidR="78CA50DD">
        <w:rPr>
          <w:rFonts w:ascii="Calibri" w:hAnsi="Calibri" w:asciiTheme="minorAscii" w:hAnsiTheme="minorAscii"/>
          <w:sz w:val="22"/>
          <w:szCs w:val="22"/>
        </w:rPr>
        <w:t>e</w:t>
      </w:r>
      <w:r w:rsidRPr="2CC9DEB2" w:rsidR="57CA2BD2">
        <w:rPr>
          <w:rFonts w:ascii="Calibri" w:hAnsi="Calibri" w:asciiTheme="minorAscii" w:hAnsiTheme="minorAscii"/>
          <w:sz w:val="22"/>
          <w:szCs w:val="22"/>
        </w:rPr>
        <w:t>rror</w:t>
      </w:r>
      <w:r w:rsidRPr="2CC9DEB2" w:rsidR="57CA2BD2">
        <w:rPr>
          <w:rFonts w:ascii="Calibri" w:hAnsi="Calibri" w:asciiTheme="minorAscii" w:hAnsiTheme="minorAscii"/>
          <w:sz w:val="22"/>
          <w:szCs w:val="22"/>
        </w:rPr>
        <w:t xml:space="preserve"> </w:t>
      </w:r>
      <w:r w:rsidRPr="2CC9DEB2" w:rsidR="3F2BC9C9">
        <w:rPr>
          <w:rFonts w:ascii="Calibri" w:hAnsi="Calibri" w:asciiTheme="minorAscii" w:hAnsiTheme="minorAscii"/>
          <w:sz w:val="22"/>
          <w:szCs w:val="22"/>
        </w:rPr>
        <w:t>event</w:t>
      </w:r>
      <w:r w:rsidRPr="2CC9DEB2" w:rsidR="3F2BC9C9">
        <w:rPr>
          <w:rFonts w:ascii="Calibri" w:hAnsi="Calibri" w:asciiTheme="minorAscii" w:hAnsiTheme="minorAscii"/>
          <w:sz w:val="22"/>
          <w:szCs w:val="22"/>
        </w:rPr>
        <w:t xml:space="preserve"> </w:t>
      </w:r>
      <w:r w:rsidRPr="2CC9DEB2" w:rsidR="78CA50DD">
        <w:rPr>
          <w:rFonts w:ascii="Calibri" w:hAnsi="Calibri" w:asciiTheme="minorAscii" w:hAnsiTheme="minorAscii"/>
          <w:sz w:val="22"/>
          <w:szCs w:val="22"/>
        </w:rPr>
        <w:t>until</w:t>
      </w:r>
      <w:r w:rsidRPr="2CC9DEB2" w:rsidR="00DBB93C">
        <w:rPr>
          <w:rFonts w:ascii="Calibri" w:hAnsi="Calibri" w:asciiTheme="minorAscii" w:hAnsiTheme="minorAscii"/>
          <w:sz w:val="22"/>
          <w:szCs w:val="22"/>
        </w:rPr>
        <w:t xml:space="preserve"> it is successfully </w:t>
      </w:r>
      <w:r w:rsidRPr="2CC9DEB2" w:rsidR="00DBB93C">
        <w:rPr>
          <w:rFonts w:ascii="Calibri" w:hAnsi="Calibri" w:asciiTheme="minorAscii" w:hAnsiTheme="minorAscii"/>
          <w:sz w:val="22"/>
          <w:szCs w:val="22"/>
        </w:rPr>
        <w:t>sent</w:t>
      </w:r>
      <w:r w:rsidRPr="2CC9DEB2" w:rsidR="57CA2BD2">
        <w:rPr>
          <w:rFonts w:ascii="Calibri" w:hAnsi="Calibri" w:asciiTheme="minorAscii" w:hAnsiTheme="minorAscii"/>
          <w:sz w:val="22"/>
          <w:szCs w:val="22"/>
        </w:rPr>
        <w:t xml:space="preserve"> to server</w:t>
      </w:r>
      <w:r w:rsidRPr="2CC9DEB2" w:rsidR="24B77604">
        <w:rPr>
          <w:rFonts w:ascii="Calibri" w:hAnsi="Calibri" w:asciiTheme="minorAscii" w:hAnsiTheme="minorAscii"/>
          <w:sz w:val="22"/>
          <w:szCs w:val="22"/>
        </w:rPr>
        <w:t>.</w:t>
      </w:r>
    </w:p>
    <w:p w:rsidR="00A240CF" w:rsidP="2CC9DEB2" w:rsidRDefault="00A240CF" w14:paraId="6238E89E" w14:textId="394531FD">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be able to send </w:t>
      </w:r>
      <w:r w:rsidRPr="2CC9DEB2" w:rsidR="75CF004E">
        <w:rPr>
          <w:rFonts w:ascii="Calibri" w:hAnsi="Calibri" w:asciiTheme="minorAscii" w:hAnsiTheme="minorAscii"/>
          <w:sz w:val="22"/>
          <w:szCs w:val="22"/>
        </w:rPr>
        <w:t xml:space="preserve">any </w:t>
      </w:r>
      <w:r w:rsidRPr="2CC9DEB2" w:rsidR="57CA2BD2">
        <w:rPr>
          <w:rFonts w:ascii="Calibri" w:hAnsi="Calibri" w:asciiTheme="minorAscii" w:hAnsiTheme="minorAscii"/>
          <w:sz w:val="22"/>
          <w:szCs w:val="22"/>
        </w:rPr>
        <w:t>Sensor</w:t>
      </w:r>
      <w:r w:rsidRPr="2CC9DEB2" w:rsidR="57CA2BD2">
        <w:rPr>
          <w:rFonts w:ascii="Calibri" w:hAnsi="Calibri" w:asciiTheme="minorAscii" w:hAnsiTheme="minorAscii"/>
          <w:sz w:val="22"/>
          <w:szCs w:val="22"/>
        </w:rPr>
        <w:t xml:space="preserve"> </w:t>
      </w:r>
      <w:r w:rsidRPr="2CC9DEB2" w:rsidR="57CA2BD2">
        <w:rPr>
          <w:rFonts w:ascii="Calibri" w:hAnsi="Calibri" w:asciiTheme="minorAscii" w:hAnsiTheme="minorAscii"/>
          <w:sz w:val="22"/>
          <w:szCs w:val="22"/>
        </w:rPr>
        <w:t>Error</w:t>
      </w:r>
      <w:r w:rsidRPr="2CC9DEB2" w:rsidR="57CA2BD2">
        <w:rPr>
          <w:rFonts w:ascii="Calibri" w:hAnsi="Calibri" w:asciiTheme="minorAscii" w:hAnsiTheme="minorAscii"/>
          <w:sz w:val="22"/>
          <w:szCs w:val="22"/>
        </w:rPr>
        <w:t xml:space="preserve"> </w:t>
      </w:r>
      <w:r w:rsidRPr="2CC9DEB2" w:rsidR="6C2C5F2A">
        <w:rPr>
          <w:rFonts w:ascii="Calibri" w:hAnsi="Calibri" w:asciiTheme="minorAscii" w:hAnsiTheme="minorAscii"/>
          <w:sz w:val="22"/>
          <w:szCs w:val="22"/>
        </w:rPr>
        <w:t xml:space="preserve">event </w:t>
      </w:r>
      <w:r w:rsidRPr="2CC9DEB2" w:rsidR="6C2C5F2A">
        <w:rPr>
          <w:rFonts w:ascii="Calibri" w:hAnsi="Calibri" w:asciiTheme="minorAscii" w:hAnsiTheme="minorAscii"/>
          <w:sz w:val="22"/>
          <w:szCs w:val="22"/>
        </w:rPr>
        <w:t>as</w:t>
      </w:r>
      <w:r w:rsidRPr="2CC9DEB2" w:rsidR="57CA2BD2">
        <w:rPr>
          <w:rFonts w:ascii="Calibri" w:hAnsi="Calibri" w:asciiTheme="minorAscii" w:hAnsiTheme="minorAscii"/>
          <w:sz w:val="22"/>
          <w:szCs w:val="22"/>
        </w:rPr>
        <w:t xml:space="preserve"> </w:t>
      </w:r>
      <w:r w:rsidRPr="2CC9DEB2" w:rsidR="78CA50DD">
        <w:rPr>
          <w:rFonts w:ascii="Calibri" w:hAnsi="Calibri" w:asciiTheme="minorAscii" w:hAnsiTheme="minorAscii"/>
          <w:sz w:val="22"/>
          <w:szCs w:val="22"/>
        </w:rPr>
        <w:t>SEM</w:t>
      </w:r>
      <w:r w:rsidRPr="2CC9DEB2" w:rsidR="57CA2BD2">
        <w:rPr>
          <w:rFonts w:ascii="Calibri" w:hAnsi="Calibri" w:asciiTheme="minorAscii" w:hAnsiTheme="minorAscii"/>
          <w:sz w:val="22"/>
          <w:szCs w:val="22"/>
        </w:rPr>
        <w:t xml:space="preserve"> to AWS server </w:t>
      </w:r>
      <w:r w:rsidRPr="2CC9DEB2" w:rsidR="0785121E">
        <w:rPr>
          <w:rFonts w:ascii="Calibri" w:hAnsi="Calibri" w:asciiTheme="minorAscii" w:hAnsiTheme="minorAscii"/>
          <w:sz w:val="22"/>
          <w:szCs w:val="22"/>
        </w:rPr>
        <w:t xml:space="preserve">with time stamp </w:t>
      </w:r>
      <w:r w:rsidRPr="2CC9DEB2" w:rsidR="24B77604">
        <w:rPr>
          <w:rFonts w:ascii="Calibri" w:hAnsi="Calibri" w:asciiTheme="minorAscii" w:hAnsiTheme="minorAscii"/>
          <w:sz w:val="22"/>
          <w:szCs w:val="22"/>
        </w:rPr>
        <w:t xml:space="preserve">at real time </w:t>
      </w:r>
      <w:r w:rsidRPr="2CC9DEB2" w:rsidR="57CA2BD2">
        <w:rPr>
          <w:rFonts w:ascii="Calibri" w:hAnsi="Calibri" w:asciiTheme="minorAscii" w:hAnsiTheme="minorAscii"/>
          <w:sz w:val="22"/>
          <w:szCs w:val="22"/>
        </w:rPr>
        <w:t>on pre-configured topic</w:t>
      </w:r>
      <w:r w:rsidRPr="2CC9DEB2" w:rsidR="24B77604">
        <w:rPr>
          <w:rFonts w:ascii="Calibri" w:hAnsi="Calibri" w:asciiTheme="minorAscii" w:hAnsiTheme="minorAscii"/>
          <w:sz w:val="22"/>
          <w:szCs w:val="22"/>
        </w:rPr>
        <w:t>.</w:t>
      </w:r>
    </w:p>
    <w:p w:rsidRPr="00B46816" w:rsidR="00B46816" w:rsidP="2CC9DEB2" w:rsidRDefault="00A240CF" w14:paraId="57B9526E" w14:textId="3E016916">
      <w:pPr>
        <w:pStyle w:val="Default"/>
        <w:numPr>
          <w:ilvl w:val="0"/>
          <w:numId w:val="6"/>
        </w:numPr>
        <w:spacing w:line="276" w:lineRule="auto"/>
        <w:ind w:left="3272" w:hanging="2486"/>
        <w:rPr>
          <w:rFonts w:ascii="Calibri" w:hAnsi="Calibri" w:asciiTheme="minorAscii" w:hAnsiTheme="minorAscii"/>
          <w:sz w:val="22"/>
          <w:szCs w:val="22"/>
        </w:rPr>
      </w:pPr>
      <w:commentRangeStart w:id="623"/>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w:t>
      </w:r>
      <w:r w:rsidRPr="2CC9DEB2" w:rsidR="57CA2BD2">
        <w:rPr>
          <w:rFonts w:ascii="Calibri" w:hAnsi="Calibri" w:asciiTheme="minorAscii" w:hAnsiTheme="minorAscii"/>
          <w:sz w:val="22"/>
          <w:szCs w:val="22"/>
        </w:rPr>
        <w:t xml:space="preserve">consider </w:t>
      </w:r>
      <w:r w:rsidRPr="2CC9DEB2" w:rsidR="78CA50DD">
        <w:rPr>
          <w:rFonts w:ascii="Calibri" w:hAnsi="Calibri" w:asciiTheme="minorAscii" w:hAnsiTheme="minorAscii"/>
          <w:sz w:val="22"/>
          <w:szCs w:val="22"/>
        </w:rPr>
        <w:t xml:space="preserve">network </w:t>
      </w:r>
      <w:r w:rsidRPr="2CC9DEB2" w:rsidR="57CA2BD2">
        <w:rPr>
          <w:rFonts w:ascii="Calibri" w:hAnsi="Calibri" w:asciiTheme="minorAscii" w:hAnsiTheme="minorAscii"/>
          <w:sz w:val="22"/>
          <w:szCs w:val="22"/>
        </w:rPr>
        <w:t>connection lost</w:t>
      </w:r>
      <w:r w:rsidRPr="2CC9DEB2" w:rsidR="57CA2BD2">
        <w:rPr>
          <w:rFonts w:ascii="Calibri" w:hAnsi="Calibri" w:asciiTheme="minorAscii" w:hAnsiTheme="minorAscii"/>
          <w:sz w:val="22"/>
          <w:szCs w:val="22"/>
        </w:rPr>
        <w:t xml:space="preserve"> as </w:t>
      </w:r>
      <w:r w:rsidRPr="2CC9DEB2" w:rsidR="6A6730AC">
        <w:rPr>
          <w:rFonts w:ascii="Calibri" w:hAnsi="Calibri" w:asciiTheme="minorAscii" w:hAnsiTheme="minorAscii"/>
          <w:sz w:val="22"/>
          <w:szCs w:val="22"/>
        </w:rPr>
        <w:t>a system</w:t>
      </w:r>
      <w:r w:rsidRPr="2CC9DEB2" w:rsidR="57CA2BD2">
        <w:rPr>
          <w:rFonts w:ascii="Calibri" w:hAnsi="Calibri" w:asciiTheme="minorAscii" w:hAnsiTheme="minorAscii"/>
          <w:sz w:val="22"/>
          <w:szCs w:val="22"/>
        </w:rPr>
        <w:t xml:space="preserve"> event</w:t>
      </w:r>
      <w:r w:rsidRPr="2CC9DEB2" w:rsidR="6833D96A">
        <w:rPr>
          <w:rFonts w:ascii="Calibri" w:hAnsi="Calibri" w:asciiTheme="minorAscii" w:hAnsiTheme="minorAscii"/>
          <w:sz w:val="22"/>
          <w:szCs w:val="22"/>
        </w:rPr>
        <w:t xml:space="preserve"> ID 7</w:t>
      </w:r>
      <w:r w:rsidRPr="2CC9DEB2" w:rsidR="57CA2BD2">
        <w:rPr>
          <w:rFonts w:ascii="Calibri" w:hAnsi="Calibri" w:asciiTheme="minorAscii" w:hAnsiTheme="minorAscii"/>
          <w:sz w:val="22"/>
          <w:szCs w:val="22"/>
        </w:rPr>
        <w:t>.</w:t>
      </w:r>
      <w:commentRangeEnd w:id="623"/>
      <w:r>
        <w:rPr>
          <w:rStyle w:val="CommentReference"/>
        </w:rPr>
        <w:commentReference w:id="623"/>
      </w:r>
    </w:p>
    <w:p w:rsidRPr="001A6306" w:rsidR="00A240CF" w:rsidP="2CC9DEB2" w:rsidRDefault="00A240CF" w14:paraId="1E01E155" w14:textId="60A0A0BC">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persist the </w:t>
      </w:r>
      <w:r w:rsidRPr="2CC9DEB2" w:rsidR="78CA50DD">
        <w:rPr>
          <w:rFonts w:ascii="Calibri" w:hAnsi="Calibri" w:asciiTheme="minorAscii" w:hAnsiTheme="minorAscii"/>
          <w:sz w:val="22"/>
          <w:szCs w:val="22"/>
        </w:rPr>
        <w:t xml:space="preserve">network </w:t>
      </w:r>
      <w:r w:rsidRPr="2CC9DEB2" w:rsidR="57CA2BD2">
        <w:rPr>
          <w:rFonts w:ascii="Calibri" w:hAnsi="Calibri" w:asciiTheme="minorAscii" w:hAnsiTheme="minorAscii"/>
          <w:sz w:val="22"/>
          <w:szCs w:val="22"/>
        </w:rPr>
        <w:t xml:space="preserve">connection lost </w:t>
      </w:r>
      <w:r w:rsidRPr="2CC9DEB2" w:rsidR="3F2BC9C9">
        <w:rPr>
          <w:rFonts w:ascii="Calibri" w:hAnsi="Calibri" w:asciiTheme="minorAscii" w:hAnsiTheme="minorAscii"/>
          <w:sz w:val="22"/>
          <w:szCs w:val="22"/>
        </w:rPr>
        <w:t>event</w:t>
      </w:r>
      <w:r w:rsidRPr="2CC9DEB2" w:rsidR="3F2BC9C9">
        <w:rPr>
          <w:rFonts w:ascii="Calibri" w:hAnsi="Calibri" w:asciiTheme="minorAscii" w:hAnsiTheme="minorAscii"/>
          <w:sz w:val="22"/>
          <w:szCs w:val="22"/>
        </w:rPr>
        <w:t xml:space="preserve"> </w:t>
      </w:r>
      <w:r w:rsidRPr="2CC9DEB2" w:rsidR="78CA50DD">
        <w:rPr>
          <w:rFonts w:ascii="Calibri" w:hAnsi="Calibri" w:asciiTheme="minorAscii" w:hAnsiTheme="minorAscii"/>
          <w:sz w:val="22"/>
          <w:szCs w:val="22"/>
        </w:rPr>
        <w:t>until</w:t>
      </w:r>
      <w:r w:rsidRPr="2CC9DEB2" w:rsidR="00DBB93C">
        <w:rPr>
          <w:rFonts w:ascii="Calibri" w:hAnsi="Calibri" w:asciiTheme="minorAscii" w:hAnsiTheme="minorAscii"/>
          <w:sz w:val="22"/>
          <w:szCs w:val="22"/>
        </w:rPr>
        <w:t xml:space="preserve"> it is successfully </w:t>
      </w:r>
      <w:r w:rsidRPr="2CC9DEB2" w:rsidR="00DBB93C">
        <w:rPr>
          <w:rFonts w:ascii="Calibri" w:hAnsi="Calibri" w:asciiTheme="minorAscii" w:hAnsiTheme="minorAscii"/>
          <w:sz w:val="22"/>
          <w:szCs w:val="22"/>
        </w:rPr>
        <w:t>sent</w:t>
      </w:r>
      <w:r w:rsidRPr="2CC9DEB2" w:rsidR="57CA2BD2">
        <w:rPr>
          <w:rFonts w:ascii="Calibri" w:hAnsi="Calibri" w:asciiTheme="minorAscii" w:hAnsiTheme="minorAscii"/>
          <w:sz w:val="22"/>
          <w:szCs w:val="22"/>
        </w:rPr>
        <w:t xml:space="preserve"> to </w:t>
      </w:r>
      <w:r w:rsidRPr="2CC9DEB2" w:rsidR="05DB68B8">
        <w:rPr>
          <w:rFonts w:ascii="Calibri" w:hAnsi="Calibri" w:asciiTheme="minorAscii" w:hAnsiTheme="minorAscii"/>
          <w:sz w:val="22"/>
          <w:szCs w:val="22"/>
        </w:rPr>
        <w:t xml:space="preserve">the </w:t>
      </w:r>
      <w:r w:rsidRPr="2CC9DEB2" w:rsidR="57CA2BD2">
        <w:rPr>
          <w:rFonts w:ascii="Calibri" w:hAnsi="Calibri" w:asciiTheme="minorAscii" w:hAnsiTheme="minorAscii"/>
          <w:sz w:val="22"/>
          <w:szCs w:val="22"/>
        </w:rPr>
        <w:t>server</w:t>
      </w:r>
      <w:r w:rsidRPr="2CC9DEB2" w:rsidR="6A6730AC">
        <w:rPr>
          <w:rFonts w:ascii="Calibri" w:hAnsi="Calibri" w:asciiTheme="minorAscii" w:hAnsiTheme="minorAscii"/>
          <w:sz w:val="22"/>
          <w:szCs w:val="22"/>
        </w:rPr>
        <w:t>.</w:t>
      </w:r>
    </w:p>
    <w:p w:rsidR="00A240CF" w:rsidP="2CC9DEB2" w:rsidRDefault="00A240CF" w14:paraId="16C07791" w14:textId="1D0BCD20">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be able to send</w:t>
      </w:r>
      <w:r w:rsidRPr="2CC9DEB2" w:rsidR="78CA50DD">
        <w:rPr>
          <w:rFonts w:ascii="Calibri" w:hAnsi="Calibri" w:asciiTheme="minorAscii" w:hAnsiTheme="minorAscii"/>
          <w:sz w:val="22"/>
          <w:szCs w:val="22"/>
        </w:rPr>
        <w:t xml:space="preserve"> network</w:t>
      </w:r>
      <w:r w:rsidRPr="2CC9DEB2" w:rsidR="57CA2BD2">
        <w:rPr>
          <w:rFonts w:ascii="Calibri" w:hAnsi="Calibri" w:asciiTheme="minorAscii" w:hAnsiTheme="minorAscii"/>
          <w:sz w:val="22"/>
          <w:szCs w:val="22"/>
        </w:rPr>
        <w:t xml:space="preserve"> </w:t>
      </w:r>
      <w:r w:rsidRPr="2CC9DEB2" w:rsidR="57CA2BD2">
        <w:rPr>
          <w:rFonts w:ascii="Calibri" w:hAnsi="Calibri" w:asciiTheme="minorAscii" w:hAnsiTheme="minorAscii"/>
          <w:sz w:val="22"/>
          <w:szCs w:val="22"/>
        </w:rPr>
        <w:t xml:space="preserve">connection lost </w:t>
      </w:r>
      <w:r w:rsidRPr="2CC9DEB2" w:rsidR="6C2C5F2A">
        <w:rPr>
          <w:rFonts w:ascii="Calibri" w:hAnsi="Calibri" w:asciiTheme="minorAscii" w:hAnsiTheme="minorAscii"/>
          <w:sz w:val="22"/>
          <w:szCs w:val="22"/>
        </w:rPr>
        <w:t>event</w:t>
      </w:r>
      <w:r w:rsidRPr="2CC9DEB2" w:rsidR="6C2C5F2A">
        <w:rPr>
          <w:rFonts w:ascii="Calibri" w:hAnsi="Calibri" w:asciiTheme="minorAscii" w:hAnsiTheme="minorAscii"/>
          <w:sz w:val="22"/>
          <w:szCs w:val="22"/>
        </w:rPr>
        <w:t xml:space="preserve"> </w:t>
      </w:r>
      <w:r w:rsidRPr="2CC9DEB2" w:rsidR="57CA2BD2">
        <w:rPr>
          <w:rFonts w:ascii="Calibri" w:hAnsi="Calibri" w:asciiTheme="minorAscii" w:hAnsiTheme="minorAscii"/>
          <w:sz w:val="22"/>
          <w:szCs w:val="22"/>
        </w:rPr>
        <w:t xml:space="preserve">as </w:t>
      </w:r>
      <w:r w:rsidRPr="2CC9DEB2" w:rsidR="78CA50DD">
        <w:rPr>
          <w:rFonts w:ascii="Calibri" w:hAnsi="Calibri" w:asciiTheme="minorAscii" w:hAnsiTheme="minorAscii"/>
          <w:sz w:val="22"/>
          <w:szCs w:val="22"/>
        </w:rPr>
        <w:t>SEM</w:t>
      </w:r>
      <w:r w:rsidRPr="2CC9DEB2" w:rsidR="57CA2BD2">
        <w:rPr>
          <w:rFonts w:ascii="Calibri" w:hAnsi="Calibri" w:asciiTheme="minorAscii" w:hAnsiTheme="minorAscii"/>
          <w:sz w:val="22"/>
          <w:szCs w:val="22"/>
        </w:rPr>
        <w:t xml:space="preserve"> to AWS server </w:t>
      </w:r>
      <w:r w:rsidRPr="2CC9DEB2" w:rsidR="0785121E">
        <w:rPr>
          <w:rFonts w:ascii="Calibri" w:hAnsi="Calibri" w:asciiTheme="minorAscii" w:hAnsiTheme="minorAscii"/>
          <w:sz w:val="22"/>
          <w:szCs w:val="22"/>
        </w:rPr>
        <w:t xml:space="preserve">with timestamp </w:t>
      </w:r>
      <w:r w:rsidRPr="2CC9DEB2" w:rsidR="57CA2BD2">
        <w:rPr>
          <w:rFonts w:ascii="Calibri" w:hAnsi="Calibri" w:asciiTheme="minorAscii" w:hAnsiTheme="minorAscii"/>
          <w:sz w:val="22"/>
          <w:szCs w:val="22"/>
        </w:rPr>
        <w:t xml:space="preserve">on </w:t>
      </w:r>
      <w:r w:rsidRPr="2CC9DEB2" w:rsidR="494261D3">
        <w:rPr>
          <w:rFonts w:ascii="Calibri" w:hAnsi="Calibri" w:asciiTheme="minorAscii" w:hAnsiTheme="minorAscii"/>
          <w:sz w:val="22"/>
          <w:szCs w:val="22"/>
        </w:rPr>
        <w:t xml:space="preserve">the </w:t>
      </w:r>
      <w:r w:rsidRPr="2CC9DEB2" w:rsidR="57CA2BD2">
        <w:rPr>
          <w:rFonts w:ascii="Calibri" w:hAnsi="Calibri" w:asciiTheme="minorAscii" w:hAnsiTheme="minorAscii"/>
          <w:sz w:val="22"/>
          <w:szCs w:val="22"/>
        </w:rPr>
        <w:t>pre-configured topi</w:t>
      </w:r>
      <w:r w:rsidRPr="2CC9DEB2" w:rsidR="24B77604">
        <w:rPr>
          <w:rFonts w:ascii="Calibri" w:hAnsi="Calibri" w:asciiTheme="minorAscii" w:hAnsiTheme="minorAscii"/>
          <w:sz w:val="22"/>
          <w:szCs w:val="22"/>
        </w:rPr>
        <w:t>c</w:t>
      </w:r>
      <w:r w:rsidRPr="2CC9DEB2" w:rsidR="78CA50DD">
        <w:rPr>
          <w:rFonts w:ascii="Calibri" w:hAnsi="Calibri" w:asciiTheme="minorAscii" w:hAnsiTheme="minorAscii"/>
          <w:sz w:val="22"/>
          <w:szCs w:val="22"/>
        </w:rPr>
        <w:t xml:space="preserve"> as it reconnects.</w:t>
      </w:r>
    </w:p>
    <w:p w:rsidR="00A240CF" w:rsidP="2CC9DEB2" w:rsidRDefault="00A240CF" w14:paraId="04E6DF94" w14:textId="253E52AF">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consider </w:t>
      </w:r>
      <w:r w:rsidRPr="2CC9DEB2" w:rsidR="78CA50DD">
        <w:rPr>
          <w:rFonts w:ascii="Calibri" w:hAnsi="Calibri" w:asciiTheme="minorAscii" w:hAnsiTheme="minorAscii"/>
          <w:sz w:val="22"/>
          <w:szCs w:val="22"/>
        </w:rPr>
        <w:t>mold’s system power ON</w:t>
      </w:r>
      <w:r w:rsidRPr="2CC9DEB2" w:rsidR="57CA2BD2">
        <w:rPr>
          <w:rFonts w:ascii="Calibri" w:hAnsi="Calibri" w:asciiTheme="minorAscii" w:hAnsiTheme="minorAscii"/>
          <w:sz w:val="22"/>
          <w:szCs w:val="22"/>
        </w:rPr>
        <w:t xml:space="preserve"> as system event</w:t>
      </w:r>
      <w:r w:rsidRPr="2CC9DEB2" w:rsidR="137EFFA0">
        <w:rPr>
          <w:rFonts w:ascii="Calibri" w:hAnsi="Calibri" w:asciiTheme="minorAscii" w:hAnsiTheme="minorAscii"/>
          <w:sz w:val="22"/>
          <w:szCs w:val="22"/>
        </w:rPr>
        <w:t xml:space="preserve"> ID 20</w:t>
      </w:r>
      <w:r w:rsidRPr="2CC9DEB2" w:rsidR="57CA2BD2">
        <w:rPr>
          <w:rFonts w:ascii="Calibri" w:hAnsi="Calibri" w:asciiTheme="minorAscii" w:hAnsiTheme="minorAscii"/>
          <w:sz w:val="22"/>
          <w:szCs w:val="22"/>
        </w:rPr>
        <w:t>.</w:t>
      </w:r>
    </w:p>
    <w:p w:rsidRPr="001A6306" w:rsidR="00A240CF" w:rsidP="2CC9DEB2" w:rsidRDefault="00A240CF" w14:paraId="281BE72A" w14:textId="2423DC0D">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persist </w:t>
      </w:r>
      <w:r w:rsidRPr="2CC9DEB2" w:rsidR="78CA50DD">
        <w:rPr>
          <w:rFonts w:ascii="Calibri" w:hAnsi="Calibri" w:asciiTheme="minorAscii" w:hAnsiTheme="minorAscii"/>
          <w:sz w:val="22"/>
          <w:szCs w:val="22"/>
        </w:rPr>
        <w:t xml:space="preserve">mold’s system power ON </w:t>
      </w:r>
      <w:r w:rsidRPr="2CC9DEB2" w:rsidR="6C2C5F2A">
        <w:rPr>
          <w:rFonts w:ascii="Calibri" w:hAnsi="Calibri" w:asciiTheme="minorAscii" w:hAnsiTheme="minorAscii"/>
          <w:sz w:val="22"/>
          <w:szCs w:val="22"/>
        </w:rPr>
        <w:t>event</w:t>
      </w:r>
      <w:r w:rsidRPr="2CC9DEB2" w:rsidR="6C2C5F2A">
        <w:rPr>
          <w:rFonts w:ascii="Calibri" w:hAnsi="Calibri" w:asciiTheme="minorAscii" w:hAnsiTheme="minorAscii"/>
          <w:sz w:val="22"/>
          <w:szCs w:val="22"/>
        </w:rPr>
        <w:t xml:space="preserve"> </w:t>
      </w:r>
      <w:r w:rsidRPr="2CC9DEB2" w:rsidR="23DFB8D7">
        <w:rPr>
          <w:rFonts w:ascii="Calibri" w:hAnsi="Calibri" w:asciiTheme="minorAscii" w:hAnsiTheme="minorAscii"/>
          <w:sz w:val="22"/>
          <w:szCs w:val="22"/>
        </w:rPr>
        <w:t xml:space="preserve">until </w:t>
      </w:r>
      <w:r w:rsidRPr="2CC9DEB2" w:rsidR="00DBB93C">
        <w:rPr>
          <w:rFonts w:ascii="Calibri" w:hAnsi="Calibri" w:asciiTheme="minorAscii" w:hAnsiTheme="minorAscii"/>
          <w:sz w:val="22"/>
          <w:szCs w:val="22"/>
        </w:rPr>
        <w:t xml:space="preserve">it is successfully </w:t>
      </w:r>
      <w:r w:rsidRPr="2CC9DEB2" w:rsidR="00DBB93C">
        <w:rPr>
          <w:rFonts w:ascii="Calibri" w:hAnsi="Calibri" w:asciiTheme="minorAscii" w:hAnsiTheme="minorAscii"/>
          <w:sz w:val="22"/>
          <w:szCs w:val="22"/>
        </w:rPr>
        <w:t>sent</w:t>
      </w:r>
      <w:r w:rsidRPr="2CC9DEB2" w:rsidR="57CA2BD2">
        <w:rPr>
          <w:rFonts w:ascii="Calibri" w:hAnsi="Calibri" w:asciiTheme="minorAscii" w:hAnsiTheme="minorAscii"/>
          <w:sz w:val="22"/>
          <w:szCs w:val="22"/>
        </w:rPr>
        <w:t xml:space="preserve"> to </w:t>
      </w:r>
      <w:r w:rsidRPr="2CC9DEB2" w:rsidR="494261D3">
        <w:rPr>
          <w:rFonts w:ascii="Calibri" w:hAnsi="Calibri" w:asciiTheme="minorAscii" w:hAnsiTheme="minorAscii"/>
          <w:sz w:val="22"/>
          <w:szCs w:val="22"/>
        </w:rPr>
        <w:t xml:space="preserve">the </w:t>
      </w:r>
      <w:r w:rsidRPr="2CC9DEB2" w:rsidR="57CA2BD2">
        <w:rPr>
          <w:rFonts w:ascii="Calibri" w:hAnsi="Calibri" w:asciiTheme="minorAscii" w:hAnsiTheme="minorAscii"/>
          <w:sz w:val="22"/>
          <w:szCs w:val="22"/>
        </w:rPr>
        <w:t>server</w:t>
      </w:r>
      <w:r w:rsidRPr="2CC9DEB2" w:rsidR="6A6730AC">
        <w:rPr>
          <w:rFonts w:ascii="Calibri" w:hAnsi="Calibri" w:asciiTheme="minorAscii" w:hAnsiTheme="minorAscii"/>
          <w:sz w:val="22"/>
          <w:szCs w:val="22"/>
        </w:rPr>
        <w:t>.</w:t>
      </w:r>
    </w:p>
    <w:p w:rsidR="00A240CF" w:rsidP="2CC9DEB2" w:rsidRDefault="00A240CF" w14:paraId="3838A94A" w14:textId="1ACF0180">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be able to send </w:t>
      </w:r>
      <w:r w:rsidRPr="2CC9DEB2" w:rsidR="78CA50DD">
        <w:rPr>
          <w:rFonts w:ascii="Calibri" w:hAnsi="Calibri" w:asciiTheme="minorAscii" w:hAnsiTheme="minorAscii"/>
          <w:sz w:val="22"/>
          <w:szCs w:val="22"/>
        </w:rPr>
        <w:t xml:space="preserve">mold’s system power ON </w:t>
      </w:r>
      <w:r w:rsidRPr="2CC9DEB2" w:rsidR="6C2C5F2A">
        <w:rPr>
          <w:rFonts w:ascii="Calibri" w:hAnsi="Calibri" w:asciiTheme="minorAscii" w:hAnsiTheme="minorAscii"/>
          <w:sz w:val="22"/>
          <w:szCs w:val="22"/>
        </w:rPr>
        <w:t>event</w:t>
      </w:r>
      <w:r w:rsidRPr="2CC9DEB2" w:rsidR="6C2C5F2A">
        <w:rPr>
          <w:rFonts w:ascii="Calibri" w:hAnsi="Calibri" w:asciiTheme="minorAscii" w:hAnsiTheme="minorAscii"/>
          <w:sz w:val="22"/>
          <w:szCs w:val="22"/>
        </w:rPr>
        <w:t xml:space="preserve"> </w:t>
      </w:r>
      <w:r w:rsidRPr="2CC9DEB2" w:rsidR="57CA2BD2">
        <w:rPr>
          <w:rFonts w:ascii="Calibri" w:hAnsi="Calibri" w:asciiTheme="minorAscii" w:hAnsiTheme="minorAscii"/>
          <w:sz w:val="22"/>
          <w:szCs w:val="22"/>
        </w:rPr>
        <w:t xml:space="preserve">as </w:t>
      </w:r>
      <w:r w:rsidRPr="2CC9DEB2" w:rsidR="78CA50DD">
        <w:rPr>
          <w:rFonts w:ascii="Calibri" w:hAnsi="Calibri" w:asciiTheme="minorAscii" w:hAnsiTheme="minorAscii"/>
          <w:sz w:val="22"/>
          <w:szCs w:val="22"/>
        </w:rPr>
        <w:t>SEM</w:t>
      </w:r>
      <w:r w:rsidRPr="2CC9DEB2" w:rsidR="57CA2BD2">
        <w:rPr>
          <w:rFonts w:ascii="Calibri" w:hAnsi="Calibri" w:asciiTheme="minorAscii" w:hAnsiTheme="minorAscii"/>
          <w:sz w:val="22"/>
          <w:szCs w:val="22"/>
        </w:rPr>
        <w:t xml:space="preserve"> to AWS server</w:t>
      </w:r>
      <w:r w:rsidRPr="2CC9DEB2" w:rsidR="56FEE015">
        <w:rPr>
          <w:rFonts w:ascii="Calibri" w:hAnsi="Calibri" w:asciiTheme="minorAscii" w:hAnsiTheme="minorAscii"/>
          <w:sz w:val="22"/>
          <w:szCs w:val="22"/>
        </w:rPr>
        <w:t xml:space="preserve"> with </w:t>
      </w:r>
      <w:r w:rsidRPr="2CC9DEB2" w:rsidR="494261D3">
        <w:rPr>
          <w:rFonts w:ascii="Calibri" w:hAnsi="Calibri" w:asciiTheme="minorAscii" w:hAnsiTheme="minorAscii"/>
          <w:sz w:val="22"/>
          <w:szCs w:val="22"/>
        </w:rPr>
        <w:t xml:space="preserve">the </w:t>
      </w:r>
      <w:r w:rsidRPr="2CC9DEB2" w:rsidR="56FEE015">
        <w:rPr>
          <w:rFonts w:ascii="Calibri" w:hAnsi="Calibri" w:asciiTheme="minorAscii" w:hAnsiTheme="minorAscii"/>
          <w:sz w:val="22"/>
          <w:szCs w:val="22"/>
        </w:rPr>
        <w:t>timestamp</w:t>
      </w:r>
      <w:r w:rsidRPr="2CC9DEB2" w:rsidR="24B77604">
        <w:rPr>
          <w:rFonts w:ascii="Calibri" w:hAnsi="Calibri" w:asciiTheme="minorAscii" w:hAnsiTheme="minorAscii"/>
          <w:sz w:val="22"/>
          <w:szCs w:val="22"/>
        </w:rPr>
        <w:t xml:space="preserve"> at real time</w:t>
      </w:r>
      <w:r w:rsidRPr="2CC9DEB2" w:rsidR="57CA2BD2">
        <w:rPr>
          <w:rFonts w:ascii="Calibri" w:hAnsi="Calibri" w:asciiTheme="minorAscii" w:hAnsiTheme="minorAscii"/>
          <w:sz w:val="22"/>
          <w:szCs w:val="22"/>
        </w:rPr>
        <w:t xml:space="preserve"> on </w:t>
      </w:r>
      <w:r w:rsidRPr="2CC9DEB2" w:rsidR="494261D3">
        <w:rPr>
          <w:rFonts w:ascii="Calibri" w:hAnsi="Calibri" w:asciiTheme="minorAscii" w:hAnsiTheme="minorAscii"/>
          <w:sz w:val="22"/>
          <w:szCs w:val="22"/>
        </w:rPr>
        <w:t xml:space="preserve">the </w:t>
      </w:r>
      <w:r w:rsidRPr="2CC9DEB2" w:rsidR="57CA2BD2">
        <w:rPr>
          <w:rFonts w:ascii="Calibri" w:hAnsi="Calibri" w:asciiTheme="minorAscii" w:hAnsiTheme="minorAscii"/>
          <w:sz w:val="22"/>
          <w:szCs w:val="22"/>
        </w:rPr>
        <w:t>pre-configured topic</w:t>
      </w:r>
      <w:r w:rsidRPr="2CC9DEB2" w:rsidR="24B77604">
        <w:rPr>
          <w:rFonts w:ascii="Calibri" w:hAnsi="Calibri" w:asciiTheme="minorAscii" w:hAnsiTheme="minorAscii"/>
          <w:sz w:val="22"/>
          <w:szCs w:val="22"/>
        </w:rPr>
        <w:t>.</w:t>
      </w:r>
    </w:p>
    <w:p w:rsidR="001C4CE9" w:rsidP="2CC9DEB2" w:rsidRDefault="00A240CF" w14:paraId="0E5C9E26" w14:textId="4E776D76">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consider </w:t>
      </w:r>
      <w:r w:rsidRPr="2CC9DEB2" w:rsidR="6833D96A">
        <w:rPr>
          <w:rFonts w:ascii="Calibri" w:hAnsi="Calibri" w:asciiTheme="minorAscii" w:hAnsiTheme="minorAscii"/>
          <w:sz w:val="22"/>
          <w:szCs w:val="22"/>
        </w:rPr>
        <w:t xml:space="preserve">successful </w:t>
      </w:r>
      <w:r w:rsidRPr="2CC9DEB2" w:rsidR="65D93458">
        <w:rPr>
          <w:rFonts w:ascii="Calibri" w:hAnsi="Calibri" w:asciiTheme="minorAscii" w:hAnsiTheme="minorAscii"/>
          <w:sz w:val="22"/>
          <w:szCs w:val="22"/>
        </w:rPr>
        <w:t>Sys</w:t>
      </w:r>
      <w:r w:rsidRPr="2CC9DEB2" w:rsidR="65D93458">
        <w:rPr>
          <w:rFonts w:ascii="Calibri" w:hAnsi="Calibri" w:asciiTheme="minorAscii" w:hAnsiTheme="minorAscii"/>
          <w:sz w:val="22"/>
          <w:szCs w:val="22"/>
        </w:rPr>
        <w:t xml:space="preserve">tem </w:t>
      </w:r>
      <w:r w:rsidRPr="2CC9DEB2" w:rsidR="65D93458">
        <w:rPr>
          <w:rFonts w:ascii="Calibri" w:hAnsi="Calibri" w:asciiTheme="minorAscii" w:hAnsiTheme="minorAscii"/>
          <w:sz w:val="22"/>
          <w:szCs w:val="22"/>
        </w:rPr>
        <w:t>Provisio</w:t>
      </w:r>
      <w:r w:rsidRPr="2CC9DEB2" w:rsidR="65D93458">
        <w:rPr>
          <w:rFonts w:ascii="Calibri" w:hAnsi="Calibri" w:asciiTheme="minorAscii" w:hAnsiTheme="minorAscii"/>
          <w:sz w:val="22"/>
          <w:szCs w:val="22"/>
        </w:rPr>
        <w:t>n</w:t>
      </w:r>
      <w:r w:rsidRPr="2CC9DEB2" w:rsidR="56FEE015">
        <w:rPr>
          <w:rFonts w:ascii="Calibri" w:hAnsi="Calibri" w:asciiTheme="minorAscii" w:hAnsiTheme="minorAscii"/>
          <w:sz w:val="22"/>
          <w:szCs w:val="22"/>
        </w:rPr>
        <w:t>ing</w:t>
      </w:r>
      <w:r w:rsidRPr="2CC9DEB2" w:rsidR="65D93458">
        <w:rPr>
          <w:rFonts w:ascii="Calibri" w:hAnsi="Calibri" w:asciiTheme="minorAscii" w:hAnsiTheme="minorAscii"/>
          <w:sz w:val="22"/>
          <w:szCs w:val="22"/>
        </w:rPr>
        <w:t xml:space="preserve"> as</w:t>
      </w:r>
      <w:r w:rsidRPr="2CC9DEB2" w:rsidR="6833D96A">
        <w:rPr>
          <w:rFonts w:ascii="Calibri" w:hAnsi="Calibri" w:asciiTheme="minorAscii" w:hAnsiTheme="minorAscii"/>
          <w:sz w:val="22"/>
          <w:szCs w:val="22"/>
        </w:rPr>
        <w:t xml:space="preserve"> a</w:t>
      </w:r>
      <w:r w:rsidRPr="2CC9DEB2" w:rsidR="65D93458">
        <w:rPr>
          <w:rFonts w:ascii="Calibri" w:hAnsi="Calibri" w:asciiTheme="minorAscii" w:hAnsiTheme="minorAscii"/>
          <w:sz w:val="22"/>
          <w:szCs w:val="22"/>
        </w:rPr>
        <w:t xml:space="preserve"> system event</w:t>
      </w:r>
      <w:r w:rsidRPr="2CC9DEB2" w:rsidR="6833D96A">
        <w:rPr>
          <w:rFonts w:ascii="Calibri" w:hAnsi="Calibri" w:asciiTheme="minorAscii" w:hAnsiTheme="minorAscii"/>
          <w:sz w:val="22"/>
          <w:szCs w:val="22"/>
        </w:rPr>
        <w:t xml:space="preserve"> ID</w:t>
      </w:r>
      <w:r w:rsidRPr="2CC9DEB2" w:rsidR="137EFFA0">
        <w:rPr>
          <w:rFonts w:ascii="Calibri" w:hAnsi="Calibri" w:asciiTheme="minorAscii" w:hAnsiTheme="minorAscii"/>
          <w:sz w:val="22"/>
          <w:szCs w:val="22"/>
        </w:rPr>
        <w:t xml:space="preserve"> 21</w:t>
      </w:r>
      <w:r w:rsidRPr="2CC9DEB2" w:rsidR="65D93458">
        <w:rPr>
          <w:rFonts w:ascii="Calibri" w:hAnsi="Calibri" w:asciiTheme="minorAscii" w:hAnsiTheme="minorAscii"/>
          <w:sz w:val="22"/>
          <w:szCs w:val="22"/>
        </w:rPr>
        <w:t xml:space="preserve">. </w:t>
      </w:r>
    </w:p>
    <w:p w:rsidRPr="001C4CE9" w:rsidR="00A240CF" w:rsidP="2CC9DEB2" w:rsidRDefault="00A240CF" w14:paraId="112F66B6" w14:textId="47705F59">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persist the </w:t>
      </w:r>
      <w:r w:rsidRPr="2CC9DEB2" w:rsidR="65D93458">
        <w:rPr>
          <w:rFonts w:ascii="Calibri" w:hAnsi="Calibri" w:asciiTheme="minorAscii" w:hAnsiTheme="minorAscii"/>
          <w:sz w:val="22"/>
          <w:szCs w:val="22"/>
        </w:rPr>
        <w:t>Sys</w:t>
      </w:r>
      <w:r w:rsidRPr="2CC9DEB2" w:rsidR="65D93458">
        <w:rPr>
          <w:rFonts w:ascii="Calibri" w:hAnsi="Calibri" w:asciiTheme="minorAscii" w:hAnsiTheme="minorAscii"/>
          <w:sz w:val="22"/>
          <w:szCs w:val="22"/>
        </w:rPr>
        <w:t xml:space="preserve">tem </w:t>
      </w:r>
      <w:r w:rsidRPr="2CC9DEB2" w:rsidR="65D93458">
        <w:rPr>
          <w:rFonts w:ascii="Calibri" w:hAnsi="Calibri" w:asciiTheme="minorAscii" w:hAnsiTheme="minorAscii"/>
          <w:sz w:val="22"/>
          <w:szCs w:val="22"/>
        </w:rPr>
        <w:t>Provisio</w:t>
      </w:r>
      <w:r w:rsidRPr="2CC9DEB2" w:rsidR="65D93458">
        <w:rPr>
          <w:rFonts w:ascii="Calibri" w:hAnsi="Calibri" w:asciiTheme="minorAscii" w:hAnsiTheme="minorAscii"/>
          <w:sz w:val="22"/>
          <w:szCs w:val="22"/>
        </w:rPr>
        <w:t xml:space="preserve">ned </w:t>
      </w:r>
      <w:r w:rsidRPr="2CC9DEB2" w:rsidR="5FBC58D4">
        <w:rPr>
          <w:rFonts w:ascii="Calibri" w:hAnsi="Calibri" w:asciiTheme="minorAscii" w:hAnsiTheme="minorAscii"/>
          <w:sz w:val="22"/>
          <w:szCs w:val="22"/>
        </w:rPr>
        <w:t>event</w:t>
      </w:r>
      <w:r w:rsidRPr="2CC9DEB2" w:rsidR="5FBC58D4">
        <w:rPr>
          <w:rFonts w:ascii="Calibri" w:hAnsi="Calibri" w:asciiTheme="minorAscii" w:hAnsiTheme="minorAscii"/>
          <w:sz w:val="22"/>
          <w:szCs w:val="22"/>
        </w:rPr>
        <w:t xml:space="preserve"> </w:t>
      </w:r>
      <w:r w:rsidRPr="2CC9DEB2" w:rsidR="23DFB8D7">
        <w:rPr>
          <w:rFonts w:ascii="Calibri" w:hAnsi="Calibri" w:asciiTheme="minorAscii" w:hAnsiTheme="minorAscii"/>
          <w:sz w:val="22"/>
          <w:szCs w:val="22"/>
        </w:rPr>
        <w:t xml:space="preserve">until </w:t>
      </w:r>
      <w:r w:rsidRPr="2CC9DEB2" w:rsidR="00DBB93C">
        <w:rPr>
          <w:rFonts w:ascii="Calibri" w:hAnsi="Calibri" w:asciiTheme="minorAscii" w:hAnsiTheme="minorAscii"/>
          <w:sz w:val="22"/>
          <w:szCs w:val="22"/>
        </w:rPr>
        <w:t xml:space="preserve">it is successfully </w:t>
      </w:r>
      <w:r w:rsidRPr="2CC9DEB2" w:rsidR="00DBB93C">
        <w:rPr>
          <w:rFonts w:ascii="Calibri" w:hAnsi="Calibri" w:asciiTheme="minorAscii" w:hAnsiTheme="minorAscii"/>
          <w:sz w:val="22"/>
          <w:szCs w:val="22"/>
        </w:rPr>
        <w:t>sent</w:t>
      </w:r>
      <w:r w:rsidRPr="2CC9DEB2" w:rsidR="57CA2BD2">
        <w:rPr>
          <w:rFonts w:ascii="Calibri" w:hAnsi="Calibri" w:asciiTheme="minorAscii" w:hAnsiTheme="minorAscii"/>
          <w:sz w:val="22"/>
          <w:szCs w:val="22"/>
        </w:rPr>
        <w:t xml:space="preserve"> to server</w:t>
      </w:r>
      <w:r w:rsidRPr="2CC9DEB2" w:rsidR="24B77604">
        <w:rPr>
          <w:rFonts w:ascii="Calibri" w:hAnsi="Calibri" w:asciiTheme="minorAscii" w:hAnsiTheme="minorAscii"/>
          <w:sz w:val="22"/>
          <w:szCs w:val="22"/>
        </w:rPr>
        <w:t>.</w:t>
      </w:r>
    </w:p>
    <w:p w:rsidR="00A240CF" w:rsidP="2CC9DEB2" w:rsidRDefault="00A240CF" w14:paraId="7C63B810" w14:textId="2DDE6ECF">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be able to send</w:t>
      </w:r>
      <w:r w:rsidRPr="2CC9DEB2" w:rsidR="56FEE015">
        <w:rPr>
          <w:rFonts w:ascii="Calibri" w:hAnsi="Calibri" w:asciiTheme="minorAscii" w:hAnsiTheme="minorAscii"/>
          <w:sz w:val="22"/>
          <w:szCs w:val="22"/>
        </w:rPr>
        <w:t xml:space="preserve"> successfully</w:t>
      </w:r>
      <w:r w:rsidRPr="2CC9DEB2" w:rsidR="57CA2BD2">
        <w:rPr>
          <w:rFonts w:ascii="Calibri" w:hAnsi="Calibri" w:asciiTheme="minorAscii" w:hAnsiTheme="minorAscii"/>
          <w:sz w:val="22"/>
          <w:szCs w:val="22"/>
        </w:rPr>
        <w:t xml:space="preserve"> </w:t>
      </w:r>
      <w:r w:rsidRPr="2CC9DEB2" w:rsidR="65D93458">
        <w:rPr>
          <w:rFonts w:ascii="Calibri" w:hAnsi="Calibri" w:asciiTheme="minorAscii" w:hAnsiTheme="minorAscii"/>
          <w:sz w:val="22"/>
          <w:szCs w:val="22"/>
        </w:rPr>
        <w:t>Sys</w:t>
      </w:r>
      <w:r w:rsidRPr="2CC9DEB2" w:rsidR="65D93458">
        <w:rPr>
          <w:rFonts w:ascii="Calibri" w:hAnsi="Calibri" w:asciiTheme="minorAscii" w:hAnsiTheme="minorAscii"/>
          <w:sz w:val="22"/>
          <w:szCs w:val="22"/>
        </w:rPr>
        <w:t xml:space="preserve">tem </w:t>
      </w:r>
      <w:r w:rsidRPr="2CC9DEB2" w:rsidR="65D93458">
        <w:rPr>
          <w:rFonts w:ascii="Calibri" w:hAnsi="Calibri" w:asciiTheme="minorAscii" w:hAnsiTheme="minorAscii"/>
          <w:sz w:val="22"/>
          <w:szCs w:val="22"/>
        </w:rPr>
        <w:t>Provisio</w:t>
      </w:r>
      <w:r w:rsidRPr="2CC9DEB2" w:rsidR="65D93458">
        <w:rPr>
          <w:rFonts w:ascii="Calibri" w:hAnsi="Calibri" w:asciiTheme="minorAscii" w:hAnsiTheme="minorAscii"/>
          <w:sz w:val="22"/>
          <w:szCs w:val="22"/>
        </w:rPr>
        <w:t xml:space="preserve">ned </w:t>
      </w:r>
      <w:r w:rsidRPr="2CC9DEB2" w:rsidR="5FBC58D4">
        <w:rPr>
          <w:rFonts w:ascii="Calibri" w:hAnsi="Calibri" w:asciiTheme="minorAscii" w:hAnsiTheme="minorAscii"/>
          <w:sz w:val="22"/>
          <w:szCs w:val="22"/>
        </w:rPr>
        <w:t>event</w:t>
      </w:r>
      <w:r w:rsidRPr="2CC9DEB2" w:rsidR="5FBC58D4">
        <w:rPr>
          <w:rFonts w:ascii="Calibri" w:hAnsi="Calibri" w:asciiTheme="minorAscii" w:hAnsiTheme="minorAscii"/>
          <w:sz w:val="22"/>
          <w:szCs w:val="22"/>
        </w:rPr>
        <w:t xml:space="preserve"> </w:t>
      </w:r>
      <w:r w:rsidRPr="2CC9DEB2" w:rsidR="57CA2BD2">
        <w:rPr>
          <w:rFonts w:ascii="Calibri" w:hAnsi="Calibri" w:asciiTheme="minorAscii" w:hAnsiTheme="minorAscii"/>
          <w:sz w:val="22"/>
          <w:szCs w:val="22"/>
        </w:rPr>
        <w:t xml:space="preserve">as </w:t>
      </w:r>
      <w:r w:rsidRPr="2CC9DEB2" w:rsidR="6833D96A">
        <w:rPr>
          <w:rFonts w:ascii="Calibri" w:hAnsi="Calibri" w:asciiTheme="minorAscii" w:hAnsiTheme="minorAscii"/>
          <w:sz w:val="22"/>
          <w:szCs w:val="22"/>
        </w:rPr>
        <w:t>SEM</w:t>
      </w:r>
      <w:r w:rsidRPr="2CC9DEB2" w:rsidR="57CA2BD2">
        <w:rPr>
          <w:rFonts w:ascii="Calibri" w:hAnsi="Calibri" w:asciiTheme="minorAscii" w:hAnsiTheme="minorAscii"/>
          <w:sz w:val="22"/>
          <w:szCs w:val="22"/>
        </w:rPr>
        <w:t xml:space="preserve"> to AWS server</w:t>
      </w:r>
      <w:r w:rsidRPr="2CC9DEB2" w:rsidR="56FEE015">
        <w:rPr>
          <w:rFonts w:ascii="Calibri" w:hAnsi="Calibri" w:asciiTheme="minorAscii" w:hAnsiTheme="minorAscii"/>
          <w:sz w:val="22"/>
          <w:szCs w:val="22"/>
        </w:rPr>
        <w:t xml:space="preserve"> with timestamp</w:t>
      </w:r>
      <w:r w:rsidRPr="2CC9DEB2" w:rsidR="57CA2BD2">
        <w:rPr>
          <w:rFonts w:ascii="Calibri" w:hAnsi="Calibri" w:asciiTheme="minorAscii" w:hAnsiTheme="minorAscii"/>
          <w:sz w:val="22"/>
          <w:szCs w:val="22"/>
        </w:rPr>
        <w:t xml:space="preserve"> on pre-configured topic</w:t>
      </w:r>
      <w:r w:rsidRPr="2CC9DEB2" w:rsidR="57CA2BD2">
        <w:rPr>
          <w:rFonts w:ascii="Calibri" w:hAnsi="Calibri" w:asciiTheme="minorAscii" w:hAnsiTheme="minorAscii"/>
          <w:sz w:val="22"/>
          <w:szCs w:val="22"/>
        </w:rPr>
        <w:t xml:space="preserve"> </w:t>
      </w:r>
      <w:r w:rsidRPr="2CC9DEB2" w:rsidR="57CA2BD2">
        <w:rPr>
          <w:rFonts w:ascii="Calibri" w:hAnsi="Calibri" w:asciiTheme="minorAscii" w:hAnsiTheme="minorAscii"/>
          <w:sz w:val="22"/>
          <w:szCs w:val="22"/>
        </w:rPr>
        <w:t>at real time</w:t>
      </w:r>
      <w:r w:rsidRPr="2CC9DEB2" w:rsidR="6A6730AC">
        <w:rPr>
          <w:rFonts w:ascii="Calibri" w:hAnsi="Calibri" w:asciiTheme="minorAscii" w:hAnsiTheme="minorAscii"/>
          <w:sz w:val="22"/>
          <w:szCs w:val="22"/>
        </w:rPr>
        <w:t>.</w:t>
      </w:r>
    </w:p>
    <w:p w:rsidR="00A240CF" w:rsidP="2CC9DEB2" w:rsidRDefault="00A240CF" w14:paraId="18993447" w14:textId="597C7F16">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consider </w:t>
      </w:r>
      <w:r w:rsidRPr="2CC9DEB2" w:rsidR="65D93458">
        <w:rPr>
          <w:rFonts w:ascii="Calibri" w:hAnsi="Calibri" w:asciiTheme="minorAscii" w:hAnsiTheme="minorAscii"/>
          <w:sz w:val="22"/>
          <w:szCs w:val="22"/>
        </w:rPr>
        <w:t xml:space="preserve">mold machine </w:t>
      </w:r>
      <w:r w:rsidRPr="2CC9DEB2" w:rsidR="5FBC58D4">
        <w:rPr>
          <w:rFonts w:ascii="Calibri" w:hAnsi="Calibri" w:asciiTheme="minorAscii" w:hAnsiTheme="minorAscii"/>
          <w:sz w:val="22"/>
          <w:szCs w:val="22"/>
        </w:rPr>
        <w:t xml:space="preserve">power </w:t>
      </w:r>
      <w:r w:rsidRPr="2CC9DEB2" w:rsidR="65D93458">
        <w:rPr>
          <w:rFonts w:ascii="Calibri" w:hAnsi="Calibri" w:asciiTheme="minorAscii" w:hAnsiTheme="minorAscii"/>
          <w:sz w:val="22"/>
          <w:szCs w:val="22"/>
        </w:rPr>
        <w:t>shutdown</w:t>
      </w:r>
      <w:r w:rsidRPr="2CC9DEB2" w:rsidR="65D93458">
        <w:rPr>
          <w:rFonts w:ascii="Calibri" w:hAnsi="Calibri" w:asciiTheme="minorAscii" w:hAnsiTheme="minorAscii"/>
          <w:sz w:val="22"/>
          <w:szCs w:val="22"/>
        </w:rPr>
        <w:t xml:space="preserve"> </w:t>
      </w:r>
      <w:r w:rsidRPr="2CC9DEB2" w:rsidR="57CA2BD2">
        <w:rPr>
          <w:rFonts w:ascii="Calibri" w:hAnsi="Calibri" w:asciiTheme="minorAscii" w:hAnsiTheme="minorAscii"/>
          <w:sz w:val="22"/>
          <w:szCs w:val="22"/>
        </w:rPr>
        <w:t xml:space="preserve">as </w:t>
      </w:r>
      <w:r w:rsidRPr="2CC9DEB2" w:rsidR="65D93458">
        <w:rPr>
          <w:rFonts w:ascii="Calibri" w:hAnsi="Calibri" w:asciiTheme="minorAscii" w:hAnsiTheme="minorAscii"/>
          <w:sz w:val="22"/>
          <w:szCs w:val="22"/>
        </w:rPr>
        <w:t>system event</w:t>
      </w:r>
      <w:r w:rsidRPr="2CC9DEB2" w:rsidR="137EFFA0">
        <w:rPr>
          <w:rFonts w:ascii="Calibri" w:hAnsi="Calibri" w:asciiTheme="minorAscii" w:hAnsiTheme="minorAscii"/>
          <w:sz w:val="22"/>
          <w:szCs w:val="22"/>
        </w:rPr>
        <w:t xml:space="preserve"> ID 22</w:t>
      </w:r>
      <w:r w:rsidRPr="2CC9DEB2" w:rsidR="6A6730AC">
        <w:rPr>
          <w:rFonts w:ascii="Calibri" w:hAnsi="Calibri" w:asciiTheme="minorAscii" w:hAnsiTheme="minorAscii"/>
          <w:sz w:val="22"/>
          <w:szCs w:val="22"/>
        </w:rPr>
        <w:t>.</w:t>
      </w:r>
    </w:p>
    <w:p w:rsidRPr="001A6306" w:rsidR="00A240CF" w:rsidP="2CC9DEB2" w:rsidRDefault="00A240CF" w14:paraId="48774203" w14:textId="4F1B59FA">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persist the </w:t>
      </w:r>
      <w:r w:rsidRPr="2CC9DEB2" w:rsidR="65D93458">
        <w:rPr>
          <w:rFonts w:ascii="Calibri" w:hAnsi="Calibri" w:asciiTheme="minorAscii" w:hAnsiTheme="minorAscii"/>
          <w:sz w:val="22"/>
          <w:szCs w:val="22"/>
        </w:rPr>
        <w:t xml:space="preserve">mold machine </w:t>
      </w:r>
      <w:r w:rsidRPr="2CC9DEB2" w:rsidR="5FBC58D4">
        <w:rPr>
          <w:rFonts w:ascii="Calibri" w:hAnsi="Calibri" w:asciiTheme="minorAscii" w:hAnsiTheme="minorAscii"/>
          <w:sz w:val="22"/>
          <w:szCs w:val="22"/>
        </w:rPr>
        <w:t xml:space="preserve">power </w:t>
      </w:r>
      <w:r w:rsidRPr="2CC9DEB2" w:rsidR="65D93458">
        <w:rPr>
          <w:rFonts w:ascii="Calibri" w:hAnsi="Calibri" w:asciiTheme="minorAscii" w:hAnsiTheme="minorAscii"/>
          <w:sz w:val="22"/>
          <w:szCs w:val="22"/>
        </w:rPr>
        <w:t>shutdown</w:t>
      </w:r>
      <w:r w:rsidRPr="2CC9DEB2" w:rsidR="65D93458">
        <w:rPr>
          <w:rFonts w:ascii="Calibri" w:hAnsi="Calibri" w:asciiTheme="minorAscii" w:hAnsiTheme="minorAscii"/>
          <w:sz w:val="22"/>
          <w:szCs w:val="22"/>
        </w:rPr>
        <w:t xml:space="preserve"> </w:t>
      </w:r>
      <w:r w:rsidRPr="2CC9DEB2" w:rsidR="5FBC58D4">
        <w:rPr>
          <w:rFonts w:ascii="Calibri" w:hAnsi="Calibri" w:asciiTheme="minorAscii" w:hAnsiTheme="minorAscii"/>
          <w:sz w:val="22"/>
          <w:szCs w:val="22"/>
        </w:rPr>
        <w:t>event</w:t>
      </w:r>
      <w:r w:rsidRPr="2CC9DEB2" w:rsidR="5FBC58D4">
        <w:rPr>
          <w:rFonts w:ascii="Calibri" w:hAnsi="Calibri" w:asciiTheme="minorAscii" w:hAnsiTheme="minorAscii"/>
          <w:sz w:val="22"/>
          <w:szCs w:val="22"/>
        </w:rPr>
        <w:t xml:space="preserve"> </w:t>
      </w:r>
      <w:r w:rsidRPr="2CC9DEB2" w:rsidR="23DFB8D7">
        <w:rPr>
          <w:rFonts w:ascii="Calibri" w:hAnsi="Calibri" w:asciiTheme="minorAscii" w:hAnsiTheme="minorAscii"/>
          <w:sz w:val="22"/>
          <w:szCs w:val="22"/>
        </w:rPr>
        <w:t xml:space="preserve">until </w:t>
      </w:r>
      <w:r w:rsidRPr="2CC9DEB2" w:rsidR="00DBB93C">
        <w:rPr>
          <w:rFonts w:ascii="Calibri" w:hAnsi="Calibri" w:asciiTheme="minorAscii" w:hAnsiTheme="minorAscii"/>
          <w:sz w:val="22"/>
          <w:szCs w:val="22"/>
        </w:rPr>
        <w:t xml:space="preserve">it is successfully </w:t>
      </w:r>
      <w:r w:rsidRPr="2CC9DEB2" w:rsidR="00DBB93C">
        <w:rPr>
          <w:rFonts w:ascii="Calibri" w:hAnsi="Calibri" w:asciiTheme="minorAscii" w:hAnsiTheme="minorAscii"/>
          <w:sz w:val="22"/>
          <w:szCs w:val="22"/>
        </w:rPr>
        <w:t>sent</w:t>
      </w:r>
      <w:r w:rsidRPr="2CC9DEB2" w:rsidR="57CA2BD2">
        <w:rPr>
          <w:rFonts w:ascii="Calibri" w:hAnsi="Calibri" w:asciiTheme="minorAscii" w:hAnsiTheme="minorAscii"/>
          <w:sz w:val="22"/>
          <w:szCs w:val="22"/>
        </w:rPr>
        <w:t xml:space="preserve"> to server</w:t>
      </w:r>
      <w:r w:rsidRPr="2CC9DEB2" w:rsidR="6A6730AC">
        <w:rPr>
          <w:rFonts w:ascii="Calibri" w:hAnsi="Calibri" w:asciiTheme="minorAscii" w:hAnsiTheme="minorAscii"/>
          <w:sz w:val="22"/>
          <w:szCs w:val="22"/>
        </w:rPr>
        <w:t>.</w:t>
      </w:r>
    </w:p>
    <w:p w:rsidR="00A240CF" w:rsidP="2CC9DEB2" w:rsidRDefault="00A240CF" w14:paraId="18704136" w14:textId="3937D614">
      <w:pPr>
        <w:pStyle w:val="Default"/>
        <w:numPr>
          <w:ilvl w:val="0"/>
          <w:numId w:val="6"/>
        </w:numPr>
        <w:spacing w:line="276" w:lineRule="auto"/>
        <w:ind w:left="3272" w:hanging="2486"/>
        <w:rPr>
          <w:rFonts w:ascii="Calibri" w:hAnsi="Calibri" w:asciiTheme="minorAscii" w:hAnsiTheme="minorAscii"/>
          <w:sz w:val="22"/>
          <w:szCs w:val="22"/>
        </w:rPr>
      </w:pPr>
      <w:r w:rsidRPr="2CC9DEB2" w:rsidR="57CA2BD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57CA2BD2">
        <w:rPr>
          <w:rFonts w:ascii="Calibri" w:hAnsi="Calibri" w:asciiTheme="minorAscii" w:hAnsiTheme="minorAscii"/>
          <w:sz w:val="22"/>
          <w:szCs w:val="22"/>
        </w:rPr>
        <w:t xml:space="preserve"> be able to send </w:t>
      </w:r>
      <w:r w:rsidRPr="2CC9DEB2" w:rsidR="65D93458">
        <w:rPr>
          <w:rFonts w:ascii="Calibri" w:hAnsi="Calibri" w:asciiTheme="minorAscii" w:hAnsiTheme="minorAscii"/>
          <w:sz w:val="22"/>
          <w:szCs w:val="22"/>
        </w:rPr>
        <w:t>mold machine</w:t>
      </w:r>
      <w:r w:rsidRPr="2CC9DEB2" w:rsidR="11BC8E5E">
        <w:rPr>
          <w:rFonts w:ascii="Calibri" w:hAnsi="Calibri" w:asciiTheme="minorAscii" w:hAnsiTheme="minorAscii"/>
          <w:sz w:val="22"/>
          <w:szCs w:val="22"/>
        </w:rPr>
        <w:t xml:space="preserve"> power</w:t>
      </w:r>
      <w:r w:rsidRPr="2CC9DEB2" w:rsidR="65D93458">
        <w:rPr>
          <w:rFonts w:ascii="Calibri" w:hAnsi="Calibri" w:asciiTheme="minorAscii" w:hAnsiTheme="minorAscii"/>
          <w:sz w:val="22"/>
          <w:szCs w:val="22"/>
        </w:rPr>
        <w:t xml:space="preserve"> shutdown</w:t>
      </w:r>
      <w:r w:rsidRPr="2CC9DEB2" w:rsidR="65D93458">
        <w:rPr>
          <w:rFonts w:ascii="Calibri" w:hAnsi="Calibri" w:asciiTheme="minorAscii" w:hAnsiTheme="minorAscii"/>
          <w:sz w:val="22"/>
          <w:szCs w:val="22"/>
        </w:rPr>
        <w:t xml:space="preserve"> </w:t>
      </w:r>
      <w:r w:rsidRPr="2CC9DEB2" w:rsidR="3F2BC9C9">
        <w:rPr>
          <w:rFonts w:ascii="Calibri" w:hAnsi="Calibri" w:asciiTheme="minorAscii" w:hAnsiTheme="minorAscii"/>
          <w:sz w:val="22"/>
          <w:szCs w:val="22"/>
        </w:rPr>
        <w:t>event</w:t>
      </w:r>
      <w:r w:rsidRPr="2CC9DEB2" w:rsidR="3F2BC9C9">
        <w:rPr>
          <w:rFonts w:ascii="Calibri" w:hAnsi="Calibri" w:asciiTheme="minorAscii" w:hAnsiTheme="minorAscii"/>
          <w:sz w:val="22"/>
          <w:szCs w:val="22"/>
        </w:rPr>
        <w:t xml:space="preserve"> </w:t>
      </w:r>
      <w:r w:rsidRPr="2CC9DEB2" w:rsidR="57CA2BD2">
        <w:rPr>
          <w:rFonts w:ascii="Calibri" w:hAnsi="Calibri" w:asciiTheme="minorAscii" w:hAnsiTheme="minorAscii"/>
          <w:sz w:val="22"/>
          <w:szCs w:val="22"/>
        </w:rPr>
        <w:t xml:space="preserve">as </w:t>
      </w:r>
      <w:r w:rsidRPr="2CC9DEB2" w:rsidR="11BC8E5E">
        <w:rPr>
          <w:rFonts w:ascii="Calibri" w:hAnsi="Calibri" w:asciiTheme="minorAscii" w:hAnsiTheme="minorAscii"/>
          <w:sz w:val="22"/>
          <w:szCs w:val="22"/>
        </w:rPr>
        <w:t>SEM</w:t>
      </w:r>
      <w:r w:rsidRPr="2CC9DEB2" w:rsidR="57CA2BD2">
        <w:rPr>
          <w:rFonts w:ascii="Calibri" w:hAnsi="Calibri" w:asciiTheme="minorAscii" w:hAnsiTheme="minorAscii"/>
          <w:sz w:val="22"/>
          <w:szCs w:val="22"/>
        </w:rPr>
        <w:t xml:space="preserve"> to AWS server</w:t>
      </w:r>
      <w:r w:rsidRPr="2CC9DEB2" w:rsidR="11BC8E5E">
        <w:rPr>
          <w:rFonts w:ascii="Calibri" w:hAnsi="Calibri" w:asciiTheme="minorAscii" w:hAnsiTheme="minorAscii"/>
          <w:sz w:val="22"/>
          <w:szCs w:val="22"/>
        </w:rPr>
        <w:t xml:space="preserve"> with timestamp</w:t>
      </w:r>
      <w:r w:rsidRPr="2CC9DEB2" w:rsidR="57CA2BD2">
        <w:rPr>
          <w:rFonts w:ascii="Calibri" w:hAnsi="Calibri" w:asciiTheme="minorAscii" w:hAnsiTheme="minorAscii"/>
          <w:sz w:val="22"/>
          <w:szCs w:val="22"/>
        </w:rPr>
        <w:t xml:space="preserve"> on </w:t>
      </w:r>
      <w:r w:rsidRPr="2CC9DEB2" w:rsidR="5ED7B042">
        <w:rPr>
          <w:rFonts w:ascii="Calibri" w:hAnsi="Calibri" w:asciiTheme="minorAscii" w:hAnsiTheme="minorAscii"/>
          <w:sz w:val="22"/>
          <w:szCs w:val="22"/>
        </w:rPr>
        <w:t xml:space="preserve">the </w:t>
      </w:r>
      <w:r w:rsidRPr="2CC9DEB2" w:rsidR="57CA2BD2">
        <w:rPr>
          <w:rFonts w:ascii="Calibri" w:hAnsi="Calibri" w:asciiTheme="minorAscii" w:hAnsiTheme="minorAscii"/>
          <w:sz w:val="22"/>
          <w:szCs w:val="22"/>
        </w:rPr>
        <w:t>pre-configured topic</w:t>
      </w:r>
      <w:r w:rsidRPr="2CC9DEB2" w:rsidR="57CA2BD2">
        <w:rPr>
          <w:rFonts w:ascii="Calibri" w:hAnsi="Calibri" w:asciiTheme="minorAscii" w:hAnsiTheme="minorAscii"/>
          <w:sz w:val="22"/>
          <w:szCs w:val="22"/>
        </w:rPr>
        <w:t xml:space="preserve"> </w:t>
      </w:r>
      <w:r w:rsidRPr="2CC9DEB2" w:rsidR="57CA2BD2">
        <w:rPr>
          <w:rFonts w:ascii="Calibri" w:hAnsi="Calibri" w:asciiTheme="minorAscii" w:hAnsiTheme="minorAscii"/>
          <w:sz w:val="22"/>
          <w:szCs w:val="22"/>
        </w:rPr>
        <w:t xml:space="preserve">at </w:t>
      </w:r>
      <w:r w:rsidRPr="2CC9DEB2" w:rsidR="40D030FC">
        <w:rPr>
          <w:rFonts w:ascii="Calibri" w:hAnsi="Calibri" w:asciiTheme="minorAscii" w:hAnsiTheme="minorAscii"/>
          <w:sz w:val="22"/>
          <w:szCs w:val="22"/>
        </w:rPr>
        <w:t>real-time</w:t>
      </w:r>
      <w:r w:rsidRPr="2CC9DEB2" w:rsidR="596CD2AF">
        <w:rPr>
          <w:rFonts w:ascii="Calibri" w:hAnsi="Calibri" w:asciiTheme="minorAscii" w:hAnsiTheme="minorAscii"/>
          <w:sz w:val="22"/>
          <w:szCs w:val="22"/>
        </w:rPr>
        <w:t>.</w:t>
      </w:r>
    </w:p>
    <w:p w:rsidRPr="00A82914" w:rsidR="00E321B0" w:rsidP="2CC9DEB2" w:rsidRDefault="00E321B0" w14:paraId="4DF64009" w14:textId="4EB6F9AC">
      <w:pPr>
        <w:pStyle w:val="Default"/>
        <w:numPr>
          <w:ilvl w:val="0"/>
          <w:numId w:val="6"/>
        </w:numPr>
        <w:spacing w:line="276" w:lineRule="auto"/>
        <w:ind w:left="3272" w:hanging="2486"/>
        <w:rPr>
          <w:rFonts w:ascii="Calibri" w:hAnsi="Calibri" w:asciiTheme="minorAscii" w:hAnsiTheme="minorAscii"/>
          <w:sz w:val="22"/>
          <w:szCs w:val="22"/>
        </w:rPr>
      </w:pPr>
      <w:r w:rsidRPr="2CC9DEB2" w:rsidR="46A86F4C">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46A86F4C">
        <w:rPr>
          <w:rFonts w:ascii="Calibri" w:hAnsi="Calibri" w:asciiTheme="minorAscii" w:hAnsiTheme="minorAscii"/>
          <w:sz w:val="22"/>
          <w:szCs w:val="22"/>
        </w:rPr>
        <w:t xml:space="preserve"> be able to sync RTC clock with </w:t>
      </w:r>
      <w:r w:rsidRPr="2CC9DEB2" w:rsidR="40D030FC">
        <w:rPr>
          <w:rFonts w:ascii="Calibri" w:hAnsi="Calibri" w:asciiTheme="minorAscii" w:hAnsiTheme="minorAscii"/>
          <w:sz w:val="22"/>
          <w:szCs w:val="22"/>
        </w:rPr>
        <w:t xml:space="preserve">the </w:t>
      </w:r>
      <w:r w:rsidRPr="2CC9DEB2" w:rsidR="46A86F4C">
        <w:rPr>
          <w:rFonts w:ascii="Calibri" w:hAnsi="Calibri" w:asciiTheme="minorAscii" w:hAnsiTheme="minorAscii"/>
          <w:sz w:val="22"/>
          <w:szCs w:val="22"/>
        </w:rPr>
        <w:t>server.</w:t>
      </w:r>
    </w:p>
    <w:p w:rsidRPr="00E321B0" w:rsidR="00FE1926" w:rsidP="2CC9DEB2" w:rsidRDefault="003304CA" w14:paraId="53D6873B" w14:textId="296AC172">
      <w:pPr>
        <w:pStyle w:val="Default"/>
        <w:numPr>
          <w:ilvl w:val="0"/>
          <w:numId w:val="6"/>
        </w:numPr>
        <w:spacing w:line="276" w:lineRule="auto"/>
        <w:ind w:left="3272" w:hanging="2486"/>
        <w:rPr>
          <w:rFonts w:ascii="Calibri" w:hAnsi="Calibri" w:asciiTheme="minorAscii" w:hAnsiTheme="minorAscii"/>
          <w:sz w:val="22"/>
          <w:szCs w:val="22"/>
        </w:rPr>
      </w:pPr>
      <w:r w:rsidRPr="2CC9DEB2" w:rsidR="3CC7FA05">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3CC7FA05">
        <w:rPr>
          <w:rFonts w:ascii="Calibri" w:hAnsi="Calibri" w:asciiTheme="minorAscii" w:hAnsiTheme="minorAscii"/>
          <w:sz w:val="22"/>
          <w:szCs w:val="22"/>
        </w:rPr>
        <w:t xml:space="preserve"> consider </w:t>
      </w:r>
      <w:r w:rsidRPr="2CC9DEB2" w:rsidR="38A590CA">
        <w:rPr>
          <w:rFonts w:ascii="Calibri" w:hAnsi="Calibri" w:asciiTheme="minorAscii" w:hAnsiTheme="minorAscii"/>
          <w:sz w:val="22"/>
          <w:szCs w:val="22"/>
        </w:rPr>
        <w:t>Real Time Clock (</w:t>
      </w:r>
      <w:r w:rsidRPr="2CC9DEB2" w:rsidR="5F323F07">
        <w:rPr>
          <w:rFonts w:ascii="Calibri" w:hAnsi="Calibri" w:asciiTheme="minorAscii" w:hAnsiTheme="minorAscii"/>
          <w:sz w:val="22"/>
          <w:szCs w:val="22"/>
        </w:rPr>
        <w:t>RTC) showing</w:t>
      </w:r>
      <w:r w:rsidRPr="2CC9DEB2" w:rsidR="3CC7FA05">
        <w:rPr>
          <w:rFonts w:ascii="Calibri" w:hAnsi="Calibri" w:asciiTheme="minorAscii" w:hAnsiTheme="minorAscii"/>
          <w:sz w:val="22"/>
          <w:szCs w:val="22"/>
        </w:rPr>
        <w:t xml:space="preserve"> </w:t>
      </w:r>
      <w:r w:rsidRPr="2CC9DEB2" w:rsidR="40D030FC">
        <w:rPr>
          <w:rFonts w:ascii="Calibri" w:hAnsi="Calibri" w:asciiTheme="minorAscii" w:hAnsiTheme="minorAscii"/>
          <w:sz w:val="22"/>
          <w:szCs w:val="22"/>
        </w:rPr>
        <w:t xml:space="preserve">the </w:t>
      </w:r>
      <w:r w:rsidRPr="2CC9DEB2" w:rsidR="3CC7FA05">
        <w:rPr>
          <w:rFonts w:ascii="Calibri" w:hAnsi="Calibri" w:asciiTheme="minorAscii" w:hAnsiTheme="minorAscii"/>
          <w:sz w:val="22"/>
          <w:szCs w:val="22"/>
        </w:rPr>
        <w:t xml:space="preserve">wrong time as system </w:t>
      </w:r>
      <w:r w:rsidRPr="2CC9DEB2" w:rsidR="6A6730AC">
        <w:rPr>
          <w:rFonts w:ascii="Calibri" w:hAnsi="Calibri" w:asciiTheme="minorAscii" w:hAnsiTheme="minorAscii"/>
          <w:sz w:val="22"/>
          <w:szCs w:val="22"/>
        </w:rPr>
        <w:t>event</w:t>
      </w:r>
      <w:r w:rsidRPr="2CC9DEB2" w:rsidR="137EFFA0">
        <w:rPr>
          <w:rFonts w:ascii="Calibri" w:hAnsi="Calibri" w:asciiTheme="minorAscii" w:hAnsiTheme="minorAscii"/>
          <w:sz w:val="22"/>
          <w:szCs w:val="22"/>
        </w:rPr>
        <w:t xml:space="preserve"> ID 24</w:t>
      </w:r>
      <w:r w:rsidRPr="2CC9DEB2" w:rsidR="6A6730AC">
        <w:rPr>
          <w:rFonts w:ascii="Calibri" w:hAnsi="Calibri" w:asciiTheme="minorAscii" w:hAnsiTheme="minorAscii"/>
          <w:sz w:val="22"/>
          <w:szCs w:val="22"/>
        </w:rPr>
        <w:t>.</w:t>
      </w:r>
    </w:p>
    <w:p w:rsidRPr="00EE2F58" w:rsidR="003304CA" w:rsidP="2CC9DEB2" w:rsidRDefault="003304CA" w14:paraId="33C0EEBF" w14:textId="67DAAA74">
      <w:pPr>
        <w:pStyle w:val="Default"/>
        <w:numPr>
          <w:ilvl w:val="0"/>
          <w:numId w:val="6"/>
        </w:numPr>
        <w:spacing w:line="276" w:lineRule="auto"/>
        <w:ind w:left="3272" w:hanging="2486"/>
        <w:rPr>
          <w:rFonts w:ascii="Calibri" w:hAnsi="Calibri" w:asciiTheme="minorAscii" w:hAnsiTheme="minorAscii"/>
          <w:sz w:val="22"/>
          <w:szCs w:val="22"/>
        </w:rPr>
      </w:pPr>
      <w:r w:rsidRPr="2CC9DEB2" w:rsidR="3CC7FA05">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3CC7FA05">
        <w:rPr>
          <w:rFonts w:ascii="Calibri" w:hAnsi="Calibri" w:asciiTheme="minorAscii" w:hAnsiTheme="minorAscii"/>
          <w:sz w:val="22"/>
          <w:szCs w:val="22"/>
        </w:rPr>
        <w:t xml:space="preserve"> persist </w:t>
      </w:r>
      <w:r w:rsidRPr="2CC9DEB2" w:rsidR="3CC7FA05">
        <w:rPr>
          <w:rFonts w:ascii="Calibri" w:hAnsi="Calibri" w:asciiTheme="minorAscii" w:hAnsiTheme="minorAscii"/>
          <w:sz w:val="22"/>
          <w:szCs w:val="22"/>
        </w:rPr>
        <w:t>RTC</w:t>
      </w:r>
      <w:r w:rsidRPr="2CC9DEB2" w:rsidR="3CC7FA05">
        <w:rPr>
          <w:rFonts w:ascii="Calibri" w:hAnsi="Calibri" w:asciiTheme="minorAscii" w:hAnsiTheme="minorAscii"/>
          <w:sz w:val="22"/>
          <w:szCs w:val="22"/>
        </w:rPr>
        <w:t xml:space="preserve"> error </w:t>
      </w:r>
      <w:r w:rsidRPr="2CC9DEB2" w:rsidR="3F2BC9C9">
        <w:rPr>
          <w:rFonts w:ascii="Calibri" w:hAnsi="Calibri" w:asciiTheme="minorAscii" w:hAnsiTheme="minorAscii"/>
          <w:sz w:val="22"/>
          <w:szCs w:val="22"/>
        </w:rPr>
        <w:t>event</w:t>
      </w:r>
      <w:r w:rsidRPr="2CC9DEB2" w:rsidR="3F2BC9C9">
        <w:rPr>
          <w:rFonts w:ascii="Calibri" w:hAnsi="Calibri" w:asciiTheme="minorAscii" w:hAnsiTheme="minorAscii"/>
          <w:sz w:val="22"/>
          <w:szCs w:val="22"/>
        </w:rPr>
        <w:t xml:space="preserve"> </w:t>
      </w:r>
      <w:r w:rsidRPr="2CC9DEB2" w:rsidR="23DFB8D7">
        <w:rPr>
          <w:rFonts w:ascii="Calibri" w:hAnsi="Calibri" w:asciiTheme="minorAscii" w:hAnsiTheme="minorAscii"/>
          <w:sz w:val="22"/>
          <w:szCs w:val="22"/>
        </w:rPr>
        <w:t xml:space="preserve">until </w:t>
      </w:r>
      <w:r w:rsidRPr="2CC9DEB2" w:rsidR="00DBB93C">
        <w:rPr>
          <w:rFonts w:ascii="Calibri" w:hAnsi="Calibri" w:asciiTheme="minorAscii" w:hAnsiTheme="minorAscii"/>
          <w:sz w:val="22"/>
          <w:szCs w:val="22"/>
        </w:rPr>
        <w:t xml:space="preserve">it is successfully </w:t>
      </w:r>
      <w:r w:rsidRPr="2CC9DEB2" w:rsidR="00DBB93C">
        <w:rPr>
          <w:rFonts w:ascii="Calibri" w:hAnsi="Calibri" w:asciiTheme="minorAscii" w:hAnsiTheme="minorAscii"/>
          <w:sz w:val="22"/>
          <w:szCs w:val="22"/>
        </w:rPr>
        <w:t>sent</w:t>
      </w:r>
      <w:r w:rsidRPr="2CC9DEB2" w:rsidR="3CC7FA05">
        <w:rPr>
          <w:rFonts w:ascii="Calibri" w:hAnsi="Calibri" w:asciiTheme="minorAscii" w:hAnsiTheme="minorAscii"/>
          <w:sz w:val="22"/>
          <w:szCs w:val="22"/>
        </w:rPr>
        <w:t xml:space="preserve"> to </w:t>
      </w:r>
      <w:r w:rsidRPr="2CC9DEB2" w:rsidR="40D030FC">
        <w:rPr>
          <w:rFonts w:ascii="Calibri" w:hAnsi="Calibri" w:asciiTheme="minorAscii" w:hAnsiTheme="minorAscii"/>
          <w:sz w:val="22"/>
          <w:szCs w:val="22"/>
        </w:rPr>
        <w:t xml:space="preserve">the </w:t>
      </w:r>
      <w:r w:rsidRPr="2CC9DEB2" w:rsidR="3CC7FA05">
        <w:rPr>
          <w:rFonts w:ascii="Calibri" w:hAnsi="Calibri" w:asciiTheme="minorAscii" w:hAnsiTheme="minorAscii"/>
          <w:sz w:val="22"/>
          <w:szCs w:val="22"/>
        </w:rPr>
        <w:t>server</w:t>
      </w:r>
      <w:r w:rsidRPr="2CC9DEB2" w:rsidR="6A6730AC">
        <w:rPr>
          <w:rFonts w:ascii="Calibri" w:hAnsi="Calibri" w:asciiTheme="minorAscii" w:hAnsiTheme="minorAscii"/>
          <w:sz w:val="22"/>
          <w:szCs w:val="22"/>
        </w:rPr>
        <w:t>.</w:t>
      </w:r>
    </w:p>
    <w:p w:rsidRPr="000C7E7E" w:rsidR="003304CA" w:rsidP="2CC9DEB2" w:rsidRDefault="003304CA" w14:paraId="0D459C9F" w14:textId="5E6F6526">
      <w:pPr>
        <w:pStyle w:val="Default"/>
        <w:numPr>
          <w:ilvl w:val="0"/>
          <w:numId w:val="6"/>
        </w:numPr>
        <w:spacing w:line="276" w:lineRule="auto"/>
        <w:ind w:left="3272" w:hanging="2486"/>
        <w:rPr>
          <w:rFonts w:ascii="Calibri" w:hAnsi="Calibri" w:asciiTheme="minorAscii" w:hAnsiTheme="minorAscii"/>
          <w:sz w:val="22"/>
          <w:szCs w:val="22"/>
        </w:rPr>
      </w:pPr>
      <w:r w:rsidRPr="2CC9DEB2" w:rsidR="3CC7FA05">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3CC7FA05">
        <w:rPr>
          <w:rFonts w:ascii="Calibri" w:hAnsi="Calibri" w:asciiTheme="minorAscii" w:hAnsiTheme="minorAscii"/>
          <w:sz w:val="22"/>
          <w:szCs w:val="22"/>
        </w:rPr>
        <w:t xml:space="preserve"> be able to send the RTC error </w:t>
      </w:r>
      <w:r w:rsidRPr="2CC9DEB2" w:rsidR="28479229">
        <w:rPr>
          <w:rFonts w:ascii="Calibri" w:hAnsi="Calibri" w:asciiTheme="minorAscii" w:hAnsiTheme="minorAscii"/>
          <w:sz w:val="22"/>
          <w:szCs w:val="22"/>
        </w:rPr>
        <w:t>as SEM</w:t>
      </w:r>
      <w:r w:rsidRPr="2CC9DEB2" w:rsidR="11BC8E5E">
        <w:rPr>
          <w:rFonts w:ascii="Calibri" w:hAnsi="Calibri" w:asciiTheme="minorAscii" w:hAnsiTheme="minorAscii"/>
          <w:sz w:val="22"/>
          <w:szCs w:val="22"/>
        </w:rPr>
        <w:t xml:space="preserve"> to the AWS server with </w:t>
      </w:r>
      <w:r w:rsidRPr="2CC9DEB2" w:rsidR="40D030FC">
        <w:rPr>
          <w:rFonts w:ascii="Calibri" w:hAnsi="Calibri" w:asciiTheme="minorAscii" w:hAnsiTheme="minorAscii"/>
          <w:sz w:val="22"/>
          <w:szCs w:val="22"/>
        </w:rPr>
        <w:t xml:space="preserve">the </w:t>
      </w:r>
      <w:r w:rsidRPr="2CC9DEB2" w:rsidR="11BC8E5E">
        <w:rPr>
          <w:rFonts w:ascii="Calibri" w:hAnsi="Calibri" w:asciiTheme="minorAscii" w:hAnsiTheme="minorAscii"/>
          <w:sz w:val="22"/>
          <w:szCs w:val="22"/>
        </w:rPr>
        <w:t>timestamp</w:t>
      </w:r>
      <w:r w:rsidRPr="2CC9DEB2" w:rsidR="3CC7FA05">
        <w:rPr>
          <w:rFonts w:ascii="Calibri" w:hAnsi="Calibri" w:asciiTheme="minorAscii" w:hAnsiTheme="minorAscii"/>
          <w:sz w:val="22"/>
          <w:szCs w:val="22"/>
        </w:rPr>
        <w:t xml:space="preserve"> </w:t>
      </w:r>
      <w:r w:rsidRPr="2CC9DEB2" w:rsidR="40D030FC">
        <w:rPr>
          <w:rFonts w:ascii="Calibri" w:hAnsi="Calibri" w:asciiTheme="minorAscii" w:hAnsiTheme="minorAscii"/>
          <w:sz w:val="22"/>
          <w:szCs w:val="22"/>
        </w:rPr>
        <w:t>in</w:t>
      </w:r>
      <w:r w:rsidRPr="2CC9DEB2" w:rsidR="40D030FC">
        <w:rPr>
          <w:rFonts w:ascii="Calibri" w:hAnsi="Calibri" w:asciiTheme="minorAscii" w:hAnsiTheme="minorAscii"/>
          <w:sz w:val="22"/>
          <w:szCs w:val="22"/>
        </w:rPr>
        <w:t xml:space="preserve"> </w:t>
      </w:r>
      <w:r w:rsidRPr="2CC9DEB2" w:rsidR="3CC7FA05">
        <w:rPr>
          <w:rFonts w:ascii="Calibri" w:hAnsi="Calibri" w:asciiTheme="minorAscii" w:hAnsiTheme="minorAscii"/>
          <w:sz w:val="22"/>
          <w:szCs w:val="22"/>
        </w:rPr>
        <w:t>Realtime on the pre-configured topic.</w:t>
      </w:r>
    </w:p>
    <w:p w:rsidRPr="000C7E7E" w:rsidR="00C768D5" w:rsidP="2CC9DEB2" w:rsidRDefault="00C768D5" w14:paraId="3B4FE7B0" w14:textId="1C89AEEE">
      <w:pPr>
        <w:pStyle w:val="Default"/>
        <w:numPr>
          <w:ilvl w:val="0"/>
          <w:numId w:val="6"/>
        </w:numPr>
        <w:spacing w:line="276" w:lineRule="auto"/>
        <w:ind w:left="3272" w:hanging="2486"/>
        <w:rPr>
          <w:rFonts w:ascii="Calibri" w:hAnsi="Calibri" w:asciiTheme="minorAscii" w:hAnsiTheme="minorAscii"/>
          <w:sz w:val="22"/>
          <w:szCs w:val="22"/>
        </w:rPr>
      </w:pPr>
      <w:r w:rsidRPr="2CC9DEB2" w:rsidR="1A71824B">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1A71824B">
        <w:rPr>
          <w:rFonts w:ascii="Calibri" w:hAnsi="Calibri" w:asciiTheme="minorAscii" w:hAnsiTheme="minorAscii"/>
          <w:sz w:val="22"/>
          <w:szCs w:val="22"/>
        </w:rPr>
        <w:t xml:space="preserve"> consider </w:t>
      </w:r>
      <w:r w:rsidRPr="2CC9DEB2" w:rsidR="40D030FC">
        <w:rPr>
          <w:rFonts w:ascii="Calibri" w:hAnsi="Calibri" w:asciiTheme="minorAscii" w:hAnsiTheme="minorAscii"/>
          <w:sz w:val="22"/>
          <w:szCs w:val="22"/>
        </w:rPr>
        <w:t xml:space="preserve">the </w:t>
      </w:r>
      <w:r w:rsidRPr="2CC9DEB2" w:rsidR="1A71824B">
        <w:rPr>
          <w:rFonts w:ascii="Calibri" w:hAnsi="Calibri" w:asciiTheme="minorAscii" w:hAnsiTheme="minorAscii"/>
          <w:sz w:val="22"/>
          <w:szCs w:val="22"/>
        </w:rPr>
        <w:t>opening of control box cabinet as system tempering event</w:t>
      </w:r>
      <w:r w:rsidRPr="2CC9DEB2" w:rsidR="137EFFA0">
        <w:rPr>
          <w:rFonts w:ascii="Calibri" w:hAnsi="Calibri" w:asciiTheme="minorAscii" w:hAnsiTheme="minorAscii"/>
          <w:sz w:val="22"/>
          <w:szCs w:val="22"/>
        </w:rPr>
        <w:t xml:space="preserve"> ID 40</w:t>
      </w:r>
      <w:r w:rsidRPr="2CC9DEB2" w:rsidR="1A71824B">
        <w:rPr>
          <w:rFonts w:ascii="Calibri" w:hAnsi="Calibri" w:asciiTheme="minorAscii" w:hAnsiTheme="minorAscii"/>
          <w:sz w:val="22"/>
          <w:szCs w:val="22"/>
        </w:rPr>
        <w:t>.</w:t>
      </w:r>
    </w:p>
    <w:p w:rsidRPr="000C7E7E" w:rsidR="008D7FAF" w:rsidP="2CC9DEB2" w:rsidRDefault="00E27294" w14:paraId="2FB8A0D7" w14:textId="40997C1F">
      <w:pPr>
        <w:pStyle w:val="Default"/>
        <w:numPr>
          <w:ilvl w:val="0"/>
          <w:numId w:val="6"/>
        </w:numPr>
        <w:spacing w:line="276" w:lineRule="auto"/>
        <w:ind w:left="3272" w:hanging="2486"/>
        <w:rPr>
          <w:rFonts w:ascii="Calibri" w:hAnsi="Calibri" w:asciiTheme="minorAscii" w:hAnsiTheme="minorAscii"/>
          <w:sz w:val="22"/>
          <w:szCs w:val="22"/>
        </w:rPr>
      </w:pPr>
      <w:r w:rsidRPr="2CC9DEB2" w:rsidR="2F8A2BD9">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2F8A2BD9">
        <w:rPr>
          <w:rFonts w:ascii="Calibri" w:hAnsi="Calibri" w:asciiTheme="minorAscii" w:hAnsiTheme="minorAscii"/>
          <w:sz w:val="22"/>
          <w:szCs w:val="22"/>
        </w:rPr>
        <w:t xml:space="preserve"> record the time of occurrence of system tampering</w:t>
      </w:r>
      <w:r w:rsidRPr="2CC9DEB2" w:rsidR="5F323F07">
        <w:rPr>
          <w:rFonts w:ascii="Calibri" w:hAnsi="Calibri" w:asciiTheme="minorAscii" w:hAnsiTheme="minorAscii"/>
          <w:sz w:val="22"/>
          <w:szCs w:val="22"/>
        </w:rPr>
        <w:t>.</w:t>
      </w:r>
    </w:p>
    <w:p w:rsidRPr="000C7E7E" w:rsidR="008D7FAF" w:rsidP="2CC9DEB2" w:rsidRDefault="008D7FAF" w14:paraId="0AE77105" w14:textId="307EEE99">
      <w:pPr>
        <w:pStyle w:val="Default"/>
        <w:numPr>
          <w:ilvl w:val="0"/>
          <w:numId w:val="6"/>
        </w:numPr>
        <w:spacing w:line="276" w:lineRule="auto"/>
        <w:ind w:left="3272" w:hanging="2486"/>
        <w:rPr>
          <w:rFonts w:ascii="Calibri" w:hAnsi="Calibri" w:asciiTheme="minorAscii" w:hAnsiTheme="minorAscii"/>
          <w:sz w:val="22"/>
          <w:szCs w:val="22"/>
        </w:rPr>
      </w:pPr>
      <w:r w:rsidRPr="2CC9DEB2" w:rsidR="01A0F1EC">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1A0F1EC">
        <w:rPr>
          <w:rFonts w:ascii="Calibri" w:hAnsi="Calibri" w:asciiTheme="minorAscii" w:hAnsiTheme="minorAscii"/>
          <w:sz w:val="22"/>
          <w:szCs w:val="22"/>
        </w:rPr>
        <w:t xml:space="preserve"> persist control box open error </w:t>
      </w:r>
      <w:r w:rsidRPr="2CC9DEB2" w:rsidR="1A71824B">
        <w:rPr>
          <w:rFonts w:ascii="Calibri" w:hAnsi="Calibri" w:asciiTheme="minorAscii" w:hAnsiTheme="minorAscii"/>
          <w:sz w:val="22"/>
          <w:szCs w:val="22"/>
        </w:rPr>
        <w:t xml:space="preserve">event </w:t>
      </w:r>
      <w:r w:rsidRPr="2CC9DEB2" w:rsidR="23DFB8D7">
        <w:rPr>
          <w:rFonts w:ascii="Calibri" w:hAnsi="Calibri" w:asciiTheme="minorAscii" w:hAnsiTheme="minorAscii"/>
          <w:sz w:val="22"/>
          <w:szCs w:val="22"/>
        </w:rPr>
        <w:t xml:space="preserve">until </w:t>
      </w:r>
      <w:r w:rsidRPr="2CC9DEB2" w:rsidR="00DBB93C">
        <w:rPr>
          <w:rFonts w:ascii="Calibri" w:hAnsi="Calibri" w:asciiTheme="minorAscii" w:hAnsiTheme="minorAscii"/>
          <w:sz w:val="22"/>
          <w:szCs w:val="22"/>
        </w:rPr>
        <w:t>it is successfully sent</w:t>
      </w:r>
      <w:r w:rsidRPr="2CC9DEB2" w:rsidR="01A0F1EC">
        <w:rPr>
          <w:rFonts w:ascii="Calibri" w:hAnsi="Calibri" w:asciiTheme="minorAscii" w:hAnsiTheme="minorAscii"/>
          <w:sz w:val="22"/>
          <w:szCs w:val="22"/>
        </w:rPr>
        <w:t xml:space="preserve"> to </w:t>
      </w:r>
      <w:r w:rsidRPr="2CC9DEB2" w:rsidR="40D030FC">
        <w:rPr>
          <w:rFonts w:ascii="Calibri" w:hAnsi="Calibri" w:asciiTheme="minorAscii" w:hAnsiTheme="minorAscii"/>
          <w:sz w:val="22"/>
          <w:szCs w:val="22"/>
        </w:rPr>
        <w:t xml:space="preserve">the </w:t>
      </w:r>
      <w:r w:rsidRPr="2CC9DEB2" w:rsidR="01A0F1EC">
        <w:rPr>
          <w:rFonts w:ascii="Calibri" w:hAnsi="Calibri" w:asciiTheme="minorAscii" w:hAnsiTheme="minorAscii"/>
          <w:sz w:val="22"/>
          <w:szCs w:val="22"/>
        </w:rPr>
        <w:t>server</w:t>
      </w:r>
      <w:r w:rsidRPr="2CC9DEB2" w:rsidR="5F323F07">
        <w:rPr>
          <w:rFonts w:ascii="Calibri" w:hAnsi="Calibri" w:asciiTheme="minorAscii" w:hAnsiTheme="minorAscii"/>
          <w:sz w:val="22"/>
          <w:szCs w:val="22"/>
        </w:rPr>
        <w:t>.</w:t>
      </w:r>
    </w:p>
    <w:p w:rsidRPr="000C7E7E" w:rsidR="009046F7" w:rsidP="2CC9DEB2" w:rsidRDefault="008D7FAF" w14:paraId="3DBDC7A6" w14:textId="4D48BD1F">
      <w:pPr>
        <w:pStyle w:val="Default"/>
        <w:numPr>
          <w:ilvl w:val="0"/>
          <w:numId w:val="6"/>
        </w:numPr>
        <w:spacing w:line="276" w:lineRule="auto"/>
        <w:ind w:left="3272" w:hanging="2486"/>
        <w:rPr>
          <w:rFonts w:ascii="Calibri" w:hAnsi="Calibri" w:asciiTheme="minorAscii" w:hAnsiTheme="minorAscii"/>
          <w:sz w:val="22"/>
          <w:szCs w:val="22"/>
        </w:rPr>
      </w:pPr>
      <w:r w:rsidRPr="2CC9DEB2" w:rsidR="01A0F1EC">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1A0F1EC">
        <w:rPr>
          <w:rFonts w:ascii="Calibri" w:hAnsi="Calibri" w:asciiTheme="minorAscii" w:hAnsiTheme="minorAscii"/>
          <w:sz w:val="22"/>
          <w:szCs w:val="22"/>
        </w:rPr>
        <w:t xml:space="preserve"> be able to send the </w:t>
      </w:r>
      <w:r w:rsidRPr="2CC9DEB2" w:rsidR="01A0F1EC">
        <w:rPr>
          <w:rFonts w:ascii="Calibri" w:hAnsi="Calibri" w:asciiTheme="minorAscii" w:hAnsiTheme="minorAscii"/>
          <w:sz w:val="22"/>
          <w:szCs w:val="22"/>
        </w:rPr>
        <w:t xml:space="preserve">control box open error </w:t>
      </w:r>
      <w:r w:rsidRPr="2CC9DEB2" w:rsidR="01A0F1EC">
        <w:rPr>
          <w:rFonts w:ascii="Calibri" w:hAnsi="Calibri" w:asciiTheme="minorAscii" w:hAnsiTheme="minorAscii"/>
          <w:sz w:val="22"/>
          <w:szCs w:val="22"/>
        </w:rPr>
        <w:t xml:space="preserve">to the AWS server as part of system event message at </w:t>
      </w:r>
      <w:r w:rsidRPr="2CC9DEB2" w:rsidR="40D030FC">
        <w:rPr>
          <w:rFonts w:ascii="Calibri" w:hAnsi="Calibri" w:asciiTheme="minorAscii" w:hAnsiTheme="minorAscii"/>
          <w:sz w:val="22"/>
          <w:szCs w:val="22"/>
        </w:rPr>
        <w:t>real-time</w:t>
      </w:r>
      <w:r w:rsidRPr="2CC9DEB2" w:rsidR="40D030FC">
        <w:rPr>
          <w:rFonts w:ascii="Calibri" w:hAnsi="Calibri" w:asciiTheme="minorAscii" w:hAnsiTheme="minorAscii"/>
          <w:sz w:val="22"/>
          <w:szCs w:val="22"/>
        </w:rPr>
        <w:t xml:space="preserve"> </w:t>
      </w:r>
      <w:r w:rsidRPr="2CC9DEB2" w:rsidR="01A0F1EC">
        <w:rPr>
          <w:rFonts w:ascii="Calibri" w:hAnsi="Calibri" w:asciiTheme="minorAscii" w:hAnsiTheme="minorAscii"/>
          <w:sz w:val="22"/>
          <w:szCs w:val="22"/>
        </w:rPr>
        <w:t>on the pre-configured topic</w:t>
      </w:r>
      <w:r w:rsidRPr="2CC9DEB2" w:rsidR="5F323F07">
        <w:rPr>
          <w:rFonts w:ascii="Calibri" w:hAnsi="Calibri" w:asciiTheme="minorAscii" w:hAnsiTheme="minorAscii"/>
          <w:sz w:val="22"/>
          <w:szCs w:val="22"/>
        </w:rPr>
        <w:t>.</w:t>
      </w:r>
    </w:p>
    <w:p w:rsidR="006D2B34" w:rsidP="2CC9DEB2" w:rsidRDefault="006D2B34" w14:paraId="15BF4FDF" w14:textId="1D33EC15">
      <w:pPr>
        <w:pStyle w:val="Default"/>
        <w:numPr>
          <w:ilvl w:val="0"/>
          <w:numId w:val="6"/>
        </w:numPr>
        <w:spacing w:line="276" w:lineRule="auto"/>
        <w:ind w:left="3272" w:hanging="2486"/>
        <w:rPr>
          <w:rFonts w:ascii="Calibri" w:hAnsi="Calibri" w:asciiTheme="minorAscii" w:hAnsiTheme="minorAscii"/>
          <w:sz w:val="22"/>
          <w:szCs w:val="22"/>
        </w:rPr>
      </w:pPr>
      <w:r w:rsidRPr="2CC9DEB2" w:rsidR="61900375">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61900375">
        <w:rPr>
          <w:rFonts w:ascii="Calibri" w:hAnsi="Calibri" w:asciiTheme="minorAscii" w:hAnsiTheme="minorAscii"/>
          <w:sz w:val="22"/>
          <w:szCs w:val="22"/>
        </w:rPr>
        <w:t xml:space="preserve"> </w:t>
      </w:r>
      <w:r w:rsidRPr="2CC9DEB2" w:rsidR="705A7F44">
        <w:rPr>
          <w:rFonts w:ascii="Calibri" w:hAnsi="Calibri" w:asciiTheme="minorAscii" w:hAnsiTheme="minorAscii"/>
          <w:sz w:val="22"/>
          <w:szCs w:val="22"/>
        </w:rPr>
        <w:t xml:space="preserve">run BIST each time it is </w:t>
      </w:r>
      <w:r w:rsidRPr="2CC9DEB2" w:rsidR="70C4D5B7">
        <w:rPr>
          <w:rFonts w:ascii="Calibri" w:hAnsi="Calibri" w:asciiTheme="minorAscii" w:hAnsiTheme="minorAscii"/>
          <w:sz w:val="22"/>
          <w:szCs w:val="22"/>
        </w:rPr>
        <w:t xml:space="preserve">powered </w:t>
      </w:r>
      <w:r w:rsidRPr="2CC9DEB2" w:rsidR="705A7F44">
        <w:rPr>
          <w:rFonts w:ascii="Calibri" w:hAnsi="Calibri" w:asciiTheme="minorAscii" w:hAnsiTheme="minorAscii"/>
          <w:sz w:val="22"/>
          <w:szCs w:val="22"/>
        </w:rPr>
        <w:t xml:space="preserve">up or when </w:t>
      </w:r>
      <w:r w:rsidRPr="2CC9DEB2" w:rsidR="426EC64A">
        <w:rPr>
          <w:rFonts w:ascii="Calibri" w:hAnsi="Calibri" w:asciiTheme="minorAscii" w:hAnsiTheme="minorAscii"/>
          <w:sz w:val="22"/>
          <w:szCs w:val="22"/>
        </w:rPr>
        <w:t xml:space="preserve">the </w:t>
      </w:r>
      <w:r w:rsidRPr="2CC9DEB2" w:rsidR="705A7F44">
        <w:rPr>
          <w:rFonts w:ascii="Calibri" w:hAnsi="Calibri" w:asciiTheme="minorAscii" w:hAnsiTheme="minorAscii"/>
          <w:sz w:val="22"/>
          <w:szCs w:val="22"/>
        </w:rPr>
        <w:t xml:space="preserve">command to run the test is </w:t>
      </w:r>
      <w:r w:rsidRPr="2CC9DEB2" w:rsidR="01A0F1EC">
        <w:rPr>
          <w:rFonts w:ascii="Calibri" w:hAnsi="Calibri" w:asciiTheme="minorAscii" w:hAnsiTheme="minorAscii"/>
          <w:sz w:val="22"/>
          <w:szCs w:val="22"/>
        </w:rPr>
        <w:t>sent</w:t>
      </w:r>
      <w:r w:rsidRPr="2CC9DEB2" w:rsidR="705A7F44">
        <w:rPr>
          <w:rFonts w:ascii="Calibri" w:hAnsi="Calibri" w:asciiTheme="minorAscii" w:hAnsiTheme="minorAscii"/>
          <w:sz w:val="22"/>
          <w:szCs w:val="22"/>
        </w:rPr>
        <w:t xml:space="preserve"> by </w:t>
      </w:r>
      <w:r w:rsidRPr="2CC9DEB2" w:rsidR="426EC64A">
        <w:rPr>
          <w:rFonts w:ascii="Calibri" w:hAnsi="Calibri" w:asciiTheme="minorAscii" w:hAnsiTheme="minorAscii"/>
          <w:sz w:val="22"/>
          <w:szCs w:val="22"/>
        </w:rPr>
        <w:t xml:space="preserve">the </w:t>
      </w:r>
      <w:r w:rsidRPr="2CC9DEB2" w:rsidR="705A7F44">
        <w:rPr>
          <w:rFonts w:ascii="Calibri" w:hAnsi="Calibri" w:asciiTheme="minorAscii" w:hAnsiTheme="minorAscii"/>
          <w:sz w:val="22"/>
          <w:szCs w:val="22"/>
        </w:rPr>
        <w:t>server.</w:t>
      </w:r>
    </w:p>
    <w:p w:rsidR="008D7FAF" w:rsidP="2CC9DEB2" w:rsidRDefault="008D7FAF" w14:paraId="3EA5DA11" w14:textId="0C610312">
      <w:pPr>
        <w:pStyle w:val="Default"/>
        <w:numPr>
          <w:ilvl w:val="0"/>
          <w:numId w:val="6"/>
        </w:numPr>
        <w:spacing w:line="276" w:lineRule="auto"/>
        <w:ind w:left="3272" w:hanging="2486"/>
        <w:rPr>
          <w:rFonts w:ascii="Calibri" w:hAnsi="Calibri" w:asciiTheme="minorAscii" w:hAnsiTheme="minorAscii"/>
          <w:sz w:val="22"/>
          <w:szCs w:val="22"/>
        </w:rPr>
      </w:pPr>
      <w:r w:rsidRPr="2CC9DEB2" w:rsidR="01A0F1EC">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1A0F1EC">
        <w:rPr>
          <w:rFonts w:ascii="Calibri" w:hAnsi="Calibri" w:asciiTheme="minorAscii" w:hAnsiTheme="minorAscii"/>
          <w:sz w:val="22"/>
          <w:szCs w:val="22"/>
        </w:rPr>
        <w:t xml:space="preserve"> test if </w:t>
      </w:r>
      <w:r w:rsidRPr="2CC9DEB2" w:rsidR="426EC64A">
        <w:rPr>
          <w:rFonts w:ascii="Calibri" w:hAnsi="Calibri" w:asciiTheme="minorAscii" w:hAnsiTheme="minorAscii"/>
          <w:sz w:val="22"/>
          <w:szCs w:val="22"/>
        </w:rPr>
        <w:t xml:space="preserve">the </w:t>
      </w:r>
      <w:r w:rsidRPr="2CC9DEB2" w:rsidR="01A0F1EC">
        <w:rPr>
          <w:rFonts w:ascii="Calibri" w:hAnsi="Calibri" w:asciiTheme="minorAscii" w:hAnsiTheme="minorAscii"/>
          <w:sz w:val="22"/>
          <w:szCs w:val="22"/>
        </w:rPr>
        <w:t xml:space="preserve">device can read data from </w:t>
      </w:r>
      <w:r w:rsidRPr="2CC9DEB2" w:rsidR="426EC64A">
        <w:rPr>
          <w:rFonts w:ascii="Calibri" w:hAnsi="Calibri" w:asciiTheme="minorAscii" w:hAnsiTheme="minorAscii"/>
          <w:sz w:val="22"/>
          <w:szCs w:val="22"/>
        </w:rPr>
        <w:t xml:space="preserve">the </w:t>
      </w:r>
      <w:r w:rsidRPr="2CC9DEB2" w:rsidR="01A0F1EC">
        <w:rPr>
          <w:rFonts w:ascii="Calibri" w:hAnsi="Calibri" w:asciiTheme="minorAscii" w:hAnsiTheme="minorAscii"/>
          <w:sz w:val="22"/>
          <w:szCs w:val="22"/>
        </w:rPr>
        <w:t>temperature sensor as a part of BIST</w:t>
      </w:r>
      <w:r w:rsidRPr="2CC9DEB2" w:rsidR="5F323F07">
        <w:rPr>
          <w:rFonts w:ascii="Calibri" w:hAnsi="Calibri" w:asciiTheme="minorAscii" w:hAnsiTheme="minorAscii"/>
          <w:sz w:val="22"/>
          <w:szCs w:val="22"/>
        </w:rPr>
        <w:t>.</w:t>
      </w:r>
    </w:p>
    <w:p w:rsidR="008D7FAF" w:rsidP="2CC9DEB2" w:rsidRDefault="008D7FAF" w14:paraId="2C50856F" w14:textId="749E8554">
      <w:pPr>
        <w:pStyle w:val="Default"/>
        <w:numPr>
          <w:ilvl w:val="0"/>
          <w:numId w:val="6"/>
        </w:numPr>
        <w:spacing w:line="276" w:lineRule="auto"/>
        <w:ind w:left="3272" w:hanging="2486"/>
        <w:rPr>
          <w:rFonts w:ascii="Calibri" w:hAnsi="Calibri" w:asciiTheme="minorAscii" w:hAnsiTheme="minorAscii"/>
          <w:sz w:val="22"/>
          <w:szCs w:val="22"/>
        </w:rPr>
      </w:pPr>
      <w:r w:rsidRPr="2CC9DEB2" w:rsidR="01A0F1EC">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1A0F1EC">
        <w:rPr>
          <w:rFonts w:ascii="Calibri" w:hAnsi="Calibri" w:asciiTheme="minorAscii" w:hAnsiTheme="minorAscii"/>
          <w:sz w:val="22"/>
          <w:szCs w:val="22"/>
        </w:rPr>
        <w:t xml:space="preserve"> test if </w:t>
      </w:r>
      <w:r w:rsidRPr="2CC9DEB2" w:rsidR="426EC64A">
        <w:rPr>
          <w:rFonts w:ascii="Calibri" w:hAnsi="Calibri" w:asciiTheme="minorAscii" w:hAnsiTheme="minorAscii"/>
          <w:sz w:val="22"/>
          <w:szCs w:val="22"/>
        </w:rPr>
        <w:t xml:space="preserve">the </w:t>
      </w:r>
      <w:r w:rsidRPr="2CC9DEB2" w:rsidR="01A0F1EC">
        <w:rPr>
          <w:rFonts w:ascii="Calibri" w:hAnsi="Calibri" w:asciiTheme="minorAscii" w:hAnsiTheme="minorAscii"/>
          <w:sz w:val="22"/>
          <w:szCs w:val="22"/>
        </w:rPr>
        <w:t xml:space="preserve">device can read data from </w:t>
      </w:r>
      <w:r w:rsidRPr="2CC9DEB2" w:rsidR="426EC64A">
        <w:rPr>
          <w:rFonts w:ascii="Calibri" w:hAnsi="Calibri" w:asciiTheme="minorAscii" w:hAnsiTheme="minorAscii"/>
          <w:sz w:val="22"/>
          <w:szCs w:val="22"/>
        </w:rPr>
        <w:t xml:space="preserve">the </w:t>
      </w:r>
      <w:r w:rsidRPr="2CC9DEB2" w:rsidR="01A0F1EC">
        <w:rPr>
          <w:rFonts w:ascii="Calibri" w:hAnsi="Calibri" w:asciiTheme="minorAscii" w:hAnsiTheme="minorAscii"/>
          <w:sz w:val="22"/>
          <w:szCs w:val="22"/>
        </w:rPr>
        <w:t>contact sensor as a part of BIST</w:t>
      </w:r>
      <w:r w:rsidRPr="2CC9DEB2" w:rsidR="5F323F07">
        <w:rPr>
          <w:rFonts w:ascii="Calibri" w:hAnsi="Calibri" w:asciiTheme="minorAscii" w:hAnsiTheme="minorAscii"/>
          <w:sz w:val="22"/>
          <w:szCs w:val="22"/>
        </w:rPr>
        <w:t>.</w:t>
      </w:r>
    </w:p>
    <w:p w:rsidR="008D7FAF" w:rsidP="2CC9DEB2" w:rsidRDefault="00765114" w14:paraId="01F097C0" w14:textId="5476CFCC">
      <w:pPr>
        <w:pStyle w:val="Default"/>
        <w:numPr>
          <w:ilvl w:val="0"/>
          <w:numId w:val="6"/>
        </w:numPr>
        <w:spacing w:line="276" w:lineRule="auto"/>
        <w:ind w:left="3272" w:hanging="2486"/>
        <w:rPr>
          <w:rFonts w:ascii="Calibri" w:hAnsi="Calibri" w:asciiTheme="minorAscii" w:hAnsiTheme="minorAscii"/>
          <w:sz w:val="22"/>
          <w:szCs w:val="22"/>
        </w:rPr>
      </w:pPr>
      <w:r w:rsidRPr="2CC9DEB2" w:rsidR="70C4D5B7">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70C4D5B7">
        <w:rPr>
          <w:rFonts w:ascii="Calibri" w:hAnsi="Calibri" w:asciiTheme="minorAscii" w:hAnsiTheme="minorAscii"/>
          <w:sz w:val="22"/>
          <w:szCs w:val="22"/>
        </w:rPr>
        <w:t xml:space="preserve"> test if </w:t>
      </w:r>
      <w:r w:rsidRPr="2CC9DEB2" w:rsidR="426EC64A">
        <w:rPr>
          <w:rFonts w:ascii="Calibri" w:hAnsi="Calibri" w:asciiTheme="minorAscii" w:hAnsiTheme="minorAscii"/>
          <w:sz w:val="22"/>
          <w:szCs w:val="22"/>
        </w:rPr>
        <w:t xml:space="preserve">the </w:t>
      </w:r>
      <w:r w:rsidRPr="2CC9DEB2" w:rsidR="70C4D5B7">
        <w:rPr>
          <w:rFonts w:ascii="Calibri" w:hAnsi="Calibri" w:asciiTheme="minorAscii" w:hAnsiTheme="minorAscii"/>
          <w:sz w:val="22"/>
          <w:szCs w:val="22"/>
        </w:rPr>
        <w:t>device can read data from flow meter as a part of BIST.</w:t>
      </w:r>
    </w:p>
    <w:p w:rsidR="008D7FAF" w:rsidP="2CC9DEB2" w:rsidRDefault="008D7FAF" w14:paraId="6CD7A543" w14:textId="6145A4FF">
      <w:pPr>
        <w:pStyle w:val="Default"/>
        <w:numPr>
          <w:ilvl w:val="0"/>
          <w:numId w:val="6"/>
        </w:numPr>
        <w:spacing w:line="276" w:lineRule="auto"/>
        <w:ind w:left="3272" w:hanging="2486"/>
        <w:rPr>
          <w:rFonts w:ascii="Calibri" w:hAnsi="Calibri" w:asciiTheme="minorAscii" w:hAnsiTheme="minorAscii"/>
          <w:sz w:val="22"/>
          <w:szCs w:val="22"/>
        </w:rPr>
      </w:pPr>
      <w:r w:rsidRPr="2CC9DEB2" w:rsidR="01A0F1EC">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1A0F1EC">
        <w:rPr>
          <w:rFonts w:ascii="Calibri" w:hAnsi="Calibri" w:asciiTheme="minorAscii" w:hAnsiTheme="minorAscii"/>
          <w:sz w:val="22"/>
          <w:szCs w:val="22"/>
        </w:rPr>
        <w:t xml:space="preserve"> test </w:t>
      </w:r>
      <w:r w:rsidRPr="2CC9DEB2" w:rsidR="623B4CE3">
        <w:rPr>
          <w:rFonts w:ascii="Calibri" w:hAnsi="Calibri" w:asciiTheme="minorAscii" w:hAnsiTheme="minorAscii"/>
          <w:sz w:val="22"/>
          <w:szCs w:val="22"/>
        </w:rPr>
        <w:t xml:space="preserve">if </w:t>
      </w:r>
      <w:r w:rsidRPr="2CC9DEB2" w:rsidR="426EC64A">
        <w:rPr>
          <w:rFonts w:ascii="Calibri" w:hAnsi="Calibri" w:asciiTheme="minorAscii" w:hAnsiTheme="minorAscii"/>
          <w:sz w:val="22"/>
          <w:szCs w:val="22"/>
        </w:rPr>
        <w:t xml:space="preserve">the </w:t>
      </w:r>
      <w:r w:rsidRPr="2CC9DEB2" w:rsidR="623B4CE3">
        <w:rPr>
          <w:rFonts w:ascii="Calibri" w:hAnsi="Calibri" w:asciiTheme="minorAscii" w:hAnsiTheme="minorAscii"/>
          <w:sz w:val="22"/>
          <w:szCs w:val="22"/>
        </w:rPr>
        <w:t>battery is no</w:t>
      </w:r>
      <w:r w:rsidRPr="2CC9DEB2" w:rsidR="70C4D5B7">
        <w:rPr>
          <w:rFonts w:ascii="Calibri" w:hAnsi="Calibri" w:asciiTheme="minorAscii" w:hAnsiTheme="minorAscii"/>
          <w:sz w:val="22"/>
          <w:szCs w:val="22"/>
        </w:rPr>
        <w:t>t</w:t>
      </w:r>
      <w:r w:rsidRPr="2CC9DEB2" w:rsidR="623B4CE3">
        <w:rPr>
          <w:rFonts w:ascii="Calibri" w:hAnsi="Calibri" w:asciiTheme="minorAscii" w:hAnsiTheme="minorAscii"/>
          <w:sz w:val="22"/>
          <w:szCs w:val="22"/>
        </w:rPr>
        <w:t xml:space="preserve"> below critical level </w:t>
      </w:r>
      <w:r w:rsidRPr="2CC9DEB2" w:rsidR="01A0F1EC">
        <w:rPr>
          <w:rFonts w:ascii="Calibri" w:hAnsi="Calibri" w:asciiTheme="minorAscii" w:hAnsiTheme="minorAscii"/>
          <w:sz w:val="22"/>
          <w:szCs w:val="22"/>
        </w:rPr>
        <w:t>as a part of BIST</w:t>
      </w:r>
      <w:r w:rsidRPr="2CC9DEB2" w:rsidR="5F323F07">
        <w:rPr>
          <w:rFonts w:ascii="Calibri" w:hAnsi="Calibri" w:asciiTheme="minorAscii" w:hAnsiTheme="minorAscii"/>
          <w:sz w:val="22"/>
          <w:szCs w:val="22"/>
        </w:rPr>
        <w:t>.</w:t>
      </w:r>
    </w:p>
    <w:p w:rsidR="00B43FD1" w:rsidP="2CC9DEB2" w:rsidRDefault="006D61F2" w14:paraId="75B43CF6" w14:textId="3F8654C8">
      <w:pPr>
        <w:pStyle w:val="Default"/>
        <w:numPr>
          <w:ilvl w:val="0"/>
          <w:numId w:val="6"/>
        </w:numPr>
        <w:spacing w:line="276" w:lineRule="auto"/>
        <w:ind w:left="3272" w:hanging="2486"/>
        <w:rPr>
          <w:rFonts w:ascii="Calibri" w:hAnsi="Calibri" w:asciiTheme="minorAscii" w:hAnsiTheme="minorAscii"/>
          <w:sz w:val="22"/>
          <w:szCs w:val="22"/>
        </w:rPr>
      </w:pPr>
      <w:r w:rsidRPr="2CC9DEB2" w:rsidR="407F2A7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407F2A72">
        <w:rPr>
          <w:rFonts w:ascii="Calibri" w:hAnsi="Calibri" w:asciiTheme="minorAscii" w:hAnsiTheme="minorAscii"/>
          <w:sz w:val="22"/>
          <w:szCs w:val="22"/>
        </w:rPr>
        <w:t xml:space="preserve"> send BIST report</w:t>
      </w:r>
      <w:r w:rsidRPr="2CC9DEB2" w:rsidR="281E22F9">
        <w:rPr>
          <w:rFonts w:ascii="Calibri" w:hAnsi="Calibri" w:asciiTheme="minorAscii" w:hAnsiTheme="minorAscii"/>
          <w:sz w:val="22"/>
          <w:szCs w:val="22"/>
        </w:rPr>
        <w:t xml:space="preserve"> to the server</w:t>
      </w:r>
      <w:r w:rsidRPr="2CC9DEB2" w:rsidR="407F2A72">
        <w:rPr>
          <w:rFonts w:ascii="Calibri" w:hAnsi="Calibri" w:asciiTheme="minorAscii" w:hAnsiTheme="minorAscii"/>
          <w:sz w:val="22"/>
          <w:szCs w:val="22"/>
        </w:rPr>
        <w:t xml:space="preserve"> as </w:t>
      </w:r>
      <w:r w:rsidRPr="2CC9DEB2" w:rsidR="70C4D5B7">
        <w:rPr>
          <w:rFonts w:ascii="Calibri" w:hAnsi="Calibri" w:asciiTheme="minorAscii" w:hAnsiTheme="minorAscii"/>
          <w:sz w:val="22"/>
          <w:szCs w:val="22"/>
        </w:rPr>
        <w:t xml:space="preserve">SEM with </w:t>
      </w:r>
      <w:r w:rsidRPr="2CC9DEB2" w:rsidR="120583F7">
        <w:rPr>
          <w:rFonts w:ascii="Calibri" w:hAnsi="Calibri" w:asciiTheme="minorAscii" w:hAnsiTheme="minorAscii"/>
          <w:sz w:val="22"/>
          <w:szCs w:val="22"/>
        </w:rPr>
        <w:t xml:space="preserve">the </w:t>
      </w:r>
      <w:r w:rsidRPr="2CC9DEB2" w:rsidR="70C4D5B7">
        <w:rPr>
          <w:rFonts w:ascii="Calibri" w:hAnsi="Calibri" w:asciiTheme="minorAscii" w:hAnsiTheme="minorAscii"/>
          <w:sz w:val="22"/>
          <w:szCs w:val="22"/>
        </w:rPr>
        <w:t>timestamp</w:t>
      </w:r>
      <w:r w:rsidRPr="2CC9DEB2" w:rsidR="5F323F07">
        <w:rPr>
          <w:rFonts w:ascii="Calibri" w:hAnsi="Calibri" w:asciiTheme="minorAscii" w:hAnsiTheme="minorAscii"/>
          <w:sz w:val="22"/>
          <w:szCs w:val="22"/>
        </w:rPr>
        <w:t>.</w:t>
      </w:r>
    </w:p>
    <w:p w:rsidR="00C61B1A" w:rsidP="2CC9DEB2" w:rsidRDefault="00C61B1A" w14:paraId="4C0D4CFA" w14:textId="4417EADB">
      <w:pPr>
        <w:pStyle w:val="Default"/>
        <w:numPr>
          <w:ilvl w:val="0"/>
          <w:numId w:val="6"/>
        </w:numPr>
        <w:spacing w:line="276" w:lineRule="auto"/>
        <w:ind w:left="3272" w:hanging="2486"/>
        <w:rPr>
          <w:rFonts w:ascii="Calibri" w:hAnsi="Calibri" w:asciiTheme="minorAscii" w:hAnsiTheme="minorAscii"/>
          <w:sz w:val="22"/>
          <w:szCs w:val="22"/>
        </w:rPr>
      </w:pPr>
      <w:r w:rsidRPr="2CC9DEB2" w:rsidR="2E4C000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2E4C0000">
        <w:rPr>
          <w:rFonts w:ascii="Calibri" w:hAnsi="Calibri" w:asciiTheme="minorAscii" w:hAnsiTheme="minorAscii"/>
          <w:sz w:val="22"/>
          <w:szCs w:val="22"/>
        </w:rPr>
        <w:t xml:space="preserve"> keep </w:t>
      </w:r>
      <w:r w:rsidRPr="2CC9DEB2" w:rsidR="120583F7">
        <w:rPr>
          <w:rFonts w:ascii="Calibri" w:hAnsi="Calibri" w:asciiTheme="minorAscii" w:hAnsiTheme="minorAscii"/>
          <w:sz w:val="22"/>
          <w:szCs w:val="22"/>
        </w:rPr>
        <w:t xml:space="preserve">a </w:t>
      </w:r>
      <w:r w:rsidRPr="2CC9DEB2" w:rsidR="2E4C0000">
        <w:rPr>
          <w:rFonts w:ascii="Calibri" w:hAnsi="Calibri" w:asciiTheme="minorAscii" w:hAnsiTheme="minorAscii"/>
          <w:sz w:val="22"/>
          <w:szCs w:val="22"/>
        </w:rPr>
        <w:t xml:space="preserve">record of </w:t>
      </w:r>
      <w:r w:rsidRPr="2CC9DEB2" w:rsidR="120583F7">
        <w:rPr>
          <w:rFonts w:ascii="Calibri" w:hAnsi="Calibri" w:asciiTheme="minorAscii" w:hAnsiTheme="minorAscii"/>
          <w:sz w:val="22"/>
          <w:szCs w:val="22"/>
        </w:rPr>
        <w:t xml:space="preserve">the </w:t>
      </w:r>
      <w:r w:rsidRPr="2CC9DEB2" w:rsidR="2E4C0000">
        <w:rPr>
          <w:rFonts w:ascii="Calibri" w:hAnsi="Calibri" w:asciiTheme="minorAscii" w:hAnsiTheme="minorAscii"/>
          <w:sz w:val="22"/>
          <w:szCs w:val="22"/>
        </w:rPr>
        <w:t>last status of all the sensors</w:t>
      </w:r>
      <w:r w:rsidRPr="2CC9DEB2" w:rsidR="0884AC5A">
        <w:rPr>
          <w:rFonts w:ascii="Calibri" w:hAnsi="Calibri" w:asciiTheme="minorAscii" w:hAnsiTheme="minorAscii"/>
          <w:sz w:val="22"/>
          <w:szCs w:val="22"/>
        </w:rPr>
        <w:t xml:space="preserve"> and sys</w:t>
      </w:r>
      <w:r w:rsidRPr="2CC9DEB2" w:rsidR="51EF4777">
        <w:rPr>
          <w:rFonts w:ascii="Calibri" w:hAnsi="Calibri" w:asciiTheme="minorAscii" w:hAnsiTheme="minorAscii"/>
          <w:sz w:val="22"/>
          <w:szCs w:val="22"/>
        </w:rPr>
        <w:t>tem</w:t>
      </w:r>
      <w:r w:rsidRPr="2CC9DEB2" w:rsidR="0884AC5A">
        <w:rPr>
          <w:rFonts w:ascii="Calibri" w:hAnsi="Calibri" w:asciiTheme="minorAscii" w:hAnsiTheme="minorAscii"/>
          <w:sz w:val="22"/>
          <w:szCs w:val="22"/>
        </w:rPr>
        <w:t xml:space="preserve"> events that occurred as On Demand Diagnostic message</w:t>
      </w:r>
      <w:r w:rsidRPr="2CC9DEB2" w:rsidR="5F323F07">
        <w:rPr>
          <w:rFonts w:ascii="Calibri" w:hAnsi="Calibri" w:asciiTheme="minorAscii" w:hAnsiTheme="minorAscii"/>
          <w:sz w:val="22"/>
          <w:szCs w:val="22"/>
        </w:rPr>
        <w:t>.</w:t>
      </w:r>
    </w:p>
    <w:p w:rsidR="00C61B1A" w:rsidP="2CC9DEB2" w:rsidRDefault="00C61B1A" w14:paraId="4573815E" w14:textId="2846C541">
      <w:pPr>
        <w:pStyle w:val="Default"/>
        <w:numPr>
          <w:ilvl w:val="0"/>
          <w:numId w:val="6"/>
        </w:numPr>
        <w:spacing w:line="276" w:lineRule="auto"/>
        <w:ind w:left="3272" w:hanging="2486"/>
        <w:rPr>
          <w:rFonts w:ascii="Calibri" w:hAnsi="Calibri" w:asciiTheme="minorAscii" w:hAnsiTheme="minorAscii"/>
          <w:sz w:val="22"/>
          <w:szCs w:val="22"/>
        </w:rPr>
      </w:pPr>
      <w:r w:rsidRPr="2CC9DEB2" w:rsidR="2E4C000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2E4C0000">
        <w:rPr>
          <w:rFonts w:ascii="Calibri" w:hAnsi="Calibri" w:asciiTheme="minorAscii" w:hAnsiTheme="minorAscii"/>
          <w:sz w:val="22"/>
          <w:szCs w:val="22"/>
        </w:rPr>
        <w:t xml:space="preserve"> persist the ODM </w:t>
      </w:r>
      <w:r w:rsidRPr="2CC9DEB2" w:rsidR="23DFB8D7">
        <w:rPr>
          <w:rFonts w:ascii="Calibri" w:hAnsi="Calibri" w:asciiTheme="minorAscii" w:hAnsiTheme="minorAscii"/>
          <w:sz w:val="22"/>
          <w:szCs w:val="22"/>
        </w:rPr>
        <w:t xml:space="preserve">until </w:t>
      </w:r>
      <w:r w:rsidRPr="2CC9DEB2" w:rsidR="2E4C0000">
        <w:rPr>
          <w:rFonts w:ascii="Calibri" w:hAnsi="Calibri" w:asciiTheme="minorAscii" w:hAnsiTheme="minorAscii"/>
          <w:sz w:val="22"/>
          <w:szCs w:val="22"/>
        </w:rPr>
        <w:t>it is successfully sent to the server</w:t>
      </w:r>
      <w:r w:rsidRPr="2CC9DEB2" w:rsidR="6C2C5F2A">
        <w:rPr>
          <w:rFonts w:ascii="Calibri" w:hAnsi="Calibri" w:asciiTheme="minorAscii" w:hAnsiTheme="minorAscii"/>
          <w:sz w:val="22"/>
          <w:szCs w:val="22"/>
        </w:rPr>
        <w:t>.</w:t>
      </w:r>
    </w:p>
    <w:p w:rsidR="00C61B1A" w:rsidP="2CC9DEB2" w:rsidRDefault="00C61B1A" w14:paraId="0377A6DC" w14:textId="5F637142">
      <w:pPr>
        <w:pStyle w:val="Default"/>
        <w:numPr>
          <w:ilvl w:val="0"/>
          <w:numId w:val="6"/>
        </w:numPr>
        <w:spacing w:line="276" w:lineRule="auto"/>
        <w:ind w:left="3272" w:hanging="2486"/>
        <w:rPr>
          <w:rFonts w:ascii="Calibri" w:hAnsi="Calibri" w:asciiTheme="minorAscii" w:hAnsiTheme="minorAscii"/>
          <w:sz w:val="22"/>
          <w:szCs w:val="22"/>
        </w:rPr>
      </w:pPr>
      <w:r w:rsidRPr="2CC9DEB2" w:rsidR="2E4C000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2E4C0000">
        <w:rPr>
          <w:rFonts w:ascii="Calibri" w:hAnsi="Calibri" w:asciiTheme="minorAscii" w:hAnsiTheme="minorAscii"/>
          <w:sz w:val="22"/>
          <w:szCs w:val="22"/>
        </w:rPr>
        <w:t xml:space="preserve"> s</w:t>
      </w:r>
      <w:r w:rsidRPr="2CC9DEB2" w:rsidR="0884AC5A">
        <w:rPr>
          <w:rFonts w:ascii="Calibri" w:hAnsi="Calibri" w:asciiTheme="minorAscii" w:hAnsiTheme="minorAscii"/>
          <w:sz w:val="22"/>
          <w:szCs w:val="22"/>
        </w:rPr>
        <w:t xml:space="preserve">end ODM when </w:t>
      </w:r>
      <w:r w:rsidRPr="2CC9DEB2" w:rsidR="120583F7">
        <w:rPr>
          <w:rFonts w:ascii="Calibri" w:hAnsi="Calibri" w:asciiTheme="minorAscii" w:hAnsiTheme="minorAscii"/>
          <w:sz w:val="22"/>
          <w:szCs w:val="22"/>
        </w:rPr>
        <w:t xml:space="preserve">the </w:t>
      </w:r>
      <w:r w:rsidRPr="2CC9DEB2" w:rsidR="0884AC5A">
        <w:rPr>
          <w:rFonts w:ascii="Calibri" w:hAnsi="Calibri" w:asciiTheme="minorAscii" w:hAnsiTheme="minorAscii"/>
          <w:sz w:val="22"/>
          <w:szCs w:val="22"/>
        </w:rPr>
        <w:t xml:space="preserve">server </w:t>
      </w:r>
      <w:r w:rsidRPr="2CC9DEB2" w:rsidR="120583F7">
        <w:rPr>
          <w:rFonts w:ascii="Calibri" w:hAnsi="Calibri" w:asciiTheme="minorAscii" w:hAnsiTheme="minorAscii"/>
          <w:sz w:val="22"/>
          <w:szCs w:val="22"/>
        </w:rPr>
        <w:t>sends</w:t>
      </w:r>
      <w:r w:rsidRPr="2CC9DEB2" w:rsidR="120583F7">
        <w:rPr>
          <w:rFonts w:ascii="Calibri" w:hAnsi="Calibri" w:asciiTheme="minorAscii" w:hAnsiTheme="minorAscii"/>
          <w:sz w:val="22"/>
          <w:szCs w:val="22"/>
        </w:rPr>
        <w:t xml:space="preserve"> </w:t>
      </w:r>
      <w:r w:rsidRPr="2CC9DEB2" w:rsidR="120583F7">
        <w:rPr>
          <w:rFonts w:ascii="Calibri" w:hAnsi="Calibri" w:asciiTheme="minorAscii" w:hAnsiTheme="minorAscii"/>
          <w:sz w:val="22"/>
          <w:szCs w:val="22"/>
        </w:rPr>
        <w:t xml:space="preserve">the </w:t>
      </w:r>
      <w:r w:rsidRPr="2CC9DEB2" w:rsidR="0884AC5A">
        <w:rPr>
          <w:rFonts w:ascii="Calibri" w:hAnsi="Calibri" w:asciiTheme="minorAscii" w:hAnsiTheme="minorAscii"/>
          <w:sz w:val="22"/>
          <w:szCs w:val="22"/>
        </w:rPr>
        <w:t xml:space="preserve">command to </w:t>
      </w:r>
      <w:r w:rsidRPr="2CC9DEB2" w:rsidR="32514C62">
        <w:rPr>
          <w:rFonts w:ascii="Calibri" w:hAnsi="Calibri" w:asciiTheme="minorAscii" w:hAnsiTheme="minorAscii"/>
          <w:sz w:val="22"/>
          <w:szCs w:val="22"/>
        </w:rPr>
        <w:t xml:space="preserve">the </w:t>
      </w:r>
      <w:r w:rsidRPr="2CC9DEB2" w:rsidR="0884AC5A">
        <w:rPr>
          <w:rFonts w:ascii="Calibri" w:hAnsi="Calibri" w:asciiTheme="minorAscii" w:hAnsiTheme="minorAscii"/>
          <w:sz w:val="22"/>
          <w:szCs w:val="22"/>
        </w:rPr>
        <w:t xml:space="preserve">device for </w:t>
      </w:r>
      <w:r w:rsidRPr="2CC9DEB2" w:rsidR="32514C62">
        <w:rPr>
          <w:rFonts w:ascii="Calibri" w:hAnsi="Calibri" w:asciiTheme="minorAscii" w:hAnsiTheme="minorAscii"/>
          <w:sz w:val="22"/>
          <w:szCs w:val="22"/>
        </w:rPr>
        <w:t xml:space="preserve">the </w:t>
      </w:r>
      <w:r w:rsidRPr="2CC9DEB2" w:rsidR="0884AC5A">
        <w:rPr>
          <w:rFonts w:ascii="Calibri" w:hAnsi="Calibri" w:asciiTheme="minorAscii" w:hAnsiTheme="minorAscii"/>
          <w:sz w:val="22"/>
          <w:szCs w:val="22"/>
        </w:rPr>
        <w:t xml:space="preserve">ODM message. </w:t>
      </w:r>
    </w:p>
    <w:p w:rsidRPr="00FF1EF7" w:rsidR="00BF707A" w:rsidP="2CC9DEB2" w:rsidRDefault="00AD0545" w14:paraId="1E2FD845" w14:textId="508EAB56">
      <w:pPr>
        <w:pStyle w:val="Default"/>
        <w:numPr>
          <w:ilvl w:val="0"/>
          <w:numId w:val="6"/>
        </w:numPr>
        <w:spacing w:line="276" w:lineRule="auto"/>
        <w:ind w:left="3272" w:hanging="2486"/>
        <w:rPr>
          <w:rFonts w:ascii="Calibri" w:hAnsi="Calibri" w:asciiTheme="minorAscii" w:hAnsiTheme="minorAscii"/>
          <w:sz w:val="22"/>
          <w:szCs w:val="22"/>
        </w:rPr>
      </w:pPr>
      <w:r w:rsidRPr="2CC9DEB2" w:rsidR="3A06D13C">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3A06D13C">
        <w:rPr>
          <w:rFonts w:ascii="Calibri" w:hAnsi="Calibri" w:asciiTheme="minorAscii" w:hAnsiTheme="minorAscii"/>
          <w:sz w:val="22"/>
          <w:szCs w:val="22"/>
        </w:rPr>
        <w:t xml:space="preserve"> send ODM </w:t>
      </w:r>
      <w:r w:rsidRPr="2CC9DEB2" w:rsidR="3A06D13C">
        <w:rPr>
          <w:rFonts w:ascii="Calibri" w:hAnsi="Calibri" w:asciiTheme="minorAscii" w:hAnsiTheme="minorAscii"/>
          <w:sz w:val="22"/>
          <w:szCs w:val="22"/>
        </w:rPr>
        <w:t xml:space="preserve">as </w:t>
      </w:r>
      <w:r w:rsidRPr="2CC9DEB2" w:rsidR="3A06D13C">
        <w:rPr>
          <w:rFonts w:ascii="Calibri" w:hAnsi="Calibri" w:asciiTheme="minorAscii" w:hAnsiTheme="minorAscii"/>
          <w:sz w:val="22"/>
          <w:szCs w:val="22"/>
        </w:rPr>
        <w:t xml:space="preserve">message type 2 </w:t>
      </w:r>
      <w:r w:rsidRPr="2CC9DEB2" w:rsidR="45D2288B">
        <w:rPr>
          <w:rFonts w:ascii="Calibri" w:hAnsi="Calibri" w:asciiTheme="minorAscii" w:hAnsiTheme="minorAscii"/>
          <w:sz w:val="22"/>
          <w:szCs w:val="22"/>
        </w:rPr>
        <w:t xml:space="preserve">for PTM </w:t>
      </w:r>
      <w:r w:rsidRPr="2CC9DEB2" w:rsidR="3A06D13C">
        <w:rPr>
          <w:rFonts w:ascii="Calibri" w:hAnsi="Calibri" w:asciiTheme="minorAscii" w:hAnsiTheme="minorAscii"/>
          <w:sz w:val="22"/>
          <w:szCs w:val="22"/>
        </w:rPr>
        <w:t xml:space="preserve">when </w:t>
      </w:r>
      <w:r w:rsidRPr="2CC9DEB2" w:rsidR="32514C62">
        <w:rPr>
          <w:rFonts w:ascii="Calibri" w:hAnsi="Calibri" w:asciiTheme="minorAscii" w:hAnsiTheme="minorAscii"/>
          <w:sz w:val="22"/>
          <w:szCs w:val="22"/>
        </w:rPr>
        <w:t xml:space="preserve">the </w:t>
      </w:r>
      <w:r w:rsidRPr="2CC9DEB2" w:rsidR="3A06D13C">
        <w:rPr>
          <w:rFonts w:ascii="Calibri" w:hAnsi="Calibri" w:asciiTheme="minorAscii" w:hAnsiTheme="minorAscii"/>
          <w:sz w:val="22"/>
          <w:szCs w:val="22"/>
        </w:rPr>
        <w:t xml:space="preserve">server </w:t>
      </w:r>
      <w:r w:rsidRPr="2CC9DEB2" w:rsidR="704C1798">
        <w:rPr>
          <w:rFonts w:ascii="Calibri" w:hAnsi="Calibri" w:asciiTheme="minorAscii" w:hAnsiTheme="minorAscii"/>
          <w:sz w:val="22"/>
          <w:szCs w:val="22"/>
        </w:rPr>
        <w:t>sends</w:t>
      </w:r>
      <w:r w:rsidRPr="2CC9DEB2" w:rsidR="3A06D13C">
        <w:rPr>
          <w:rFonts w:ascii="Calibri" w:hAnsi="Calibri" w:asciiTheme="minorAscii" w:hAnsiTheme="minorAscii"/>
          <w:sz w:val="22"/>
          <w:szCs w:val="22"/>
        </w:rPr>
        <w:t xml:space="preserve"> </w:t>
      </w:r>
      <w:r w:rsidRPr="2CC9DEB2" w:rsidR="32514C62">
        <w:rPr>
          <w:rFonts w:ascii="Calibri" w:hAnsi="Calibri" w:asciiTheme="minorAscii" w:hAnsiTheme="minorAscii"/>
          <w:sz w:val="22"/>
          <w:szCs w:val="22"/>
        </w:rPr>
        <w:t xml:space="preserve">the </w:t>
      </w:r>
      <w:r w:rsidRPr="2CC9DEB2" w:rsidR="3A06D13C">
        <w:rPr>
          <w:rFonts w:ascii="Calibri" w:hAnsi="Calibri" w:asciiTheme="minorAscii" w:hAnsiTheme="minorAscii"/>
          <w:sz w:val="22"/>
          <w:szCs w:val="22"/>
        </w:rPr>
        <w:t xml:space="preserve">command to </w:t>
      </w:r>
      <w:r w:rsidRPr="2CC9DEB2" w:rsidR="32514C62">
        <w:rPr>
          <w:rFonts w:ascii="Calibri" w:hAnsi="Calibri" w:asciiTheme="minorAscii" w:hAnsiTheme="minorAscii"/>
          <w:sz w:val="22"/>
          <w:szCs w:val="22"/>
        </w:rPr>
        <w:t xml:space="preserve">the </w:t>
      </w:r>
      <w:r w:rsidRPr="2CC9DEB2" w:rsidR="3A06D13C">
        <w:rPr>
          <w:rFonts w:ascii="Calibri" w:hAnsi="Calibri" w:asciiTheme="minorAscii" w:hAnsiTheme="minorAscii"/>
          <w:sz w:val="22"/>
          <w:szCs w:val="22"/>
        </w:rPr>
        <w:t xml:space="preserve">device for ODM message. </w:t>
      </w:r>
    </w:p>
    <w:p w:rsidR="00E167A9" w:rsidP="2CC9DEB2" w:rsidRDefault="0059569D" w14:paraId="26D3E3BB" w14:textId="6E6A66EB">
      <w:pPr>
        <w:pStyle w:val="Default"/>
        <w:numPr>
          <w:ilvl w:val="0"/>
          <w:numId w:val="6"/>
        </w:numPr>
        <w:spacing w:line="276" w:lineRule="auto"/>
        <w:ind w:left="3272" w:hanging="2486"/>
        <w:rPr>
          <w:rFonts w:ascii="Calibri" w:hAnsi="Calibri" w:asciiTheme="minorAscii" w:hAnsiTheme="minorAscii"/>
          <w:sz w:val="22"/>
          <w:szCs w:val="22"/>
        </w:rPr>
      </w:pPr>
      <w:r w:rsidRPr="2CC9DEB2" w:rsidR="1FF794BB">
        <w:rPr>
          <w:rFonts w:ascii="Calibri" w:hAnsi="Calibri" w:asciiTheme="minorAscii" w:hAnsiTheme="minorAscii"/>
          <w:sz w:val="22"/>
          <w:szCs w:val="22"/>
        </w:rPr>
        <w:t xml:space="preserve">Device </w:t>
      </w:r>
      <w:r w:rsidRPr="2CC9DEB2" w:rsidR="3FC119AA">
        <w:rPr>
          <w:rFonts w:ascii="Calibri" w:hAnsi="Calibri" w:asciiTheme="minorAscii" w:hAnsiTheme="minorAscii"/>
          <w:sz w:val="22"/>
          <w:szCs w:val="22"/>
        </w:rPr>
        <w:t>Timestamp</w:t>
      </w:r>
      <w:r w:rsidRPr="2CC9DEB2" w:rsidR="1FF794BB">
        <w:rPr>
          <w:rFonts w:ascii="Calibri" w:hAnsi="Calibri" w:asciiTheme="minorAscii" w:hAnsiTheme="minorAscii"/>
          <w:sz w:val="22"/>
          <w:szCs w:val="22"/>
        </w:rPr>
        <w:t xml:space="preserve"> </w:t>
      </w:r>
      <w:r w:rsidRPr="2CC9DEB2" w:rsidR="70BFCB8B">
        <w:rPr>
          <w:rFonts w:ascii="Calibri" w:hAnsi="Calibri" w:asciiTheme="minorAscii" w:hAnsiTheme="minorAscii"/>
          <w:sz w:val="22"/>
          <w:szCs w:val="22"/>
        </w:rPr>
        <w:t>sent in PTM</w:t>
      </w:r>
      <w:r w:rsidRPr="2CC9DEB2" w:rsidR="0467EEA0">
        <w:rPr>
          <w:rFonts w:ascii="Calibri" w:hAnsi="Calibri" w:asciiTheme="minorAscii" w:hAnsiTheme="minorAscii"/>
          <w:sz w:val="22"/>
          <w:szCs w:val="22"/>
        </w:rPr>
        <w:t xml:space="preserve"> </w:t>
      </w:r>
      <w:r w:rsidRPr="2CC9DEB2" w:rsidR="0467EEA0">
        <w:rPr>
          <w:rFonts w:ascii="Calibri" w:hAnsi="Calibri" w:asciiTheme="minorAscii" w:hAnsiTheme="minorAscii"/>
          <w:sz w:val="22"/>
          <w:szCs w:val="22"/>
        </w:rPr>
        <w:t xml:space="preserve">record </w:t>
      </w:r>
      <w:r w:rsidRPr="2CC9DEB2" w:rsidR="090B92E2">
        <w:rPr>
          <w:rFonts w:ascii="Calibri" w:hAnsi="Calibri" w:asciiTheme="minorAscii" w:hAnsiTheme="minorAscii"/>
          <w:b w:val="1"/>
          <w:bCs w:val="1"/>
          <w:sz w:val="22"/>
          <w:szCs w:val="22"/>
        </w:rPr>
        <w:t>SHALL</w:t>
      </w:r>
      <w:r w:rsidRPr="2CC9DEB2" w:rsidR="1FF794BB">
        <w:rPr>
          <w:rFonts w:ascii="Calibri" w:hAnsi="Calibri" w:asciiTheme="minorAscii" w:hAnsiTheme="minorAscii"/>
          <w:sz w:val="22"/>
          <w:szCs w:val="22"/>
        </w:rPr>
        <w:t xml:space="preserve"> </w:t>
      </w:r>
      <w:r w:rsidRPr="2CC9DEB2" w:rsidR="70BFCB8B">
        <w:rPr>
          <w:rFonts w:ascii="Calibri" w:hAnsi="Calibri" w:asciiTheme="minorAscii" w:hAnsiTheme="minorAscii"/>
          <w:sz w:val="22"/>
          <w:szCs w:val="22"/>
        </w:rPr>
        <w:t xml:space="preserve">match with the </w:t>
      </w:r>
      <w:r w:rsidRPr="2CC9DEB2" w:rsidR="04EC338D">
        <w:rPr>
          <w:rFonts w:ascii="Calibri" w:hAnsi="Calibri" w:asciiTheme="minorAscii" w:hAnsiTheme="minorAscii"/>
          <w:sz w:val="22"/>
          <w:szCs w:val="22"/>
        </w:rPr>
        <w:t>server</w:t>
      </w:r>
      <w:r w:rsidRPr="2CC9DEB2" w:rsidR="04EC338D">
        <w:rPr>
          <w:rFonts w:ascii="Calibri" w:hAnsi="Calibri" w:asciiTheme="minorAscii" w:hAnsiTheme="minorAscii"/>
          <w:sz w:val="22"/>
          <w:szCs w:val="22"/>
        </w:rPr>
        <w:t xml:space="preserve"> Time</w:t>
      </w:r>
      <w:r w:rsidRPr="2CC9DEB2" w:rsidR="256DA728">
        <w:rPr>
          <w:rFonts w:ascii="Calibri" w:hAnsi="Calibri" w:asciiTheme="minorAscii" w:hAnsiTheme="minorAscii"/>
          <w:sz w:val="22"/>
          <w:szCs w:val="22"/>
        </w:rPr>
        <w:t xml:space="preserve"> stamp as requested by AWS server</w:t>
      </w:r>
      <w:r w:rsidRPr="2CC9DEB2" w:rsidR="3FC119AA">
        <w:rPr>
          <w:rFonts w:ascii="Calibri" w:hAnsi="Calibri" w:asciiTheme="minorAscii" w:hAnsiTheme="minorAscii"/>
          <w:sz w:val="22"/>
          <w:szCs w:val="22"/>
        </w:rPr>
        <w:t>.</w:t>
      </w:r>
    </w:p>
    <w:p w:rsidR="00C96380" w:rsidP="2CC9DEB2" w:rsidRDefault="002003E0" w14:paraId="4EEA61E8" w14:textId="7CA32A68">
      <w:pPr>
        <w:pStyle w:val="Default"/>
        <w:numPr>
          <w:ilvl w:val="0"/>
          <w:numId w:val="6"/>
        </w:numPr>
        <w:spacing w:line="276" w:lineRule="auto"/>
        <w:ind w:left="3272" w:hanging="2486"/>
        <w:rPr>
          <w:rFonts w:ascii="Calibri" w:hAnsi="Calibri" w:asciiTheme="minorAscii" w:hAnsiTheme="minorAscii"/>
          <w:sz w:val="22"/>
          <w:szCs w:val="22"/>
        </w:rPr>
      </w:pPr>
      <w:r w:rsidRPr="2CC9DEB2" w:rsidR="650AB4FB">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3240688F">
        <w:rPr>
          <w:rFonts w:ascii="Calibri" w:hAnsi="Calibri" w:asciiTheme="minorAscii" w:hAnsiTheme="minorAscii"/>
          <w:sz w:val="22"/>
          <w:szCs w:val="22"/>
        </w:rPr>
        <w:t xml:space="preserve"> be able to make the updates in the configuration files </w:t>
      </w:r>
      <w:r w:rsidRPr="2CC9DEB2" w:rsidR="131C9B45">
        <w:rPr>
          <w:rFonts w:ascii="Calibri" w:hAnsi="Calibri" w:asciiTheme="minorAscii" w:hAnsiTheme="minorAscii"/>
          <w:sz w:val="22"/>
          <w:szCs w:val="22"/>
        </w:rPr>
        <w:t xml:space="preserve">for the time of sending the </w:t>
      </w:r>
      <w:r w:rsidRPr="2CC9DEB2" w:rsidR="131C9B45">
        <w:rPr>
          <w:rFonts w:ascii="Calibri" w:hAnsi="Calibri" w:asciiTheme="minorAscii" w:hAnsiTheme="minorAscii"/>
          <w:sz w:val="22"/>
          <w:szCs w:val="22"/>
        </w:rPr>
        <w:t>PTM messages.</w:t>
      </w:r>
      <w:r w:rsidRPr="2CC9DEB2" w:rsidR="289A9D8D">
        <w:rPr>
          <w:rFonts w:ascii="Calibri" w:hAnsi="Calibri" w:asciiTheme="minorAscii" w:hAnsiTheme="minorAscii"/>
          <w:sz w:val="22"/>
          <w:szCs w:val="22"/>
        </w:rPr>
        <w:t xml:space="preserve"> </w:t>
      </w:r>
    </w:p>
    <w:p w:rsidR="00C96380" w:rsidP="2CC9DEB2" w:rsidRDefault="00E167A9" w14:paraId="1B42CB36" w14:textId="57475008">
      <w:pPr>
        <w:pStyle w:val="Default"/>
        <w:numPr>
          <w:ilvl w:val="0"/>
          <w:numId w:val="6"/>
        </w:numPr>
        <w:spacing w:line="276" w:lineRule="auto"/>
        <w:ind w:left="3272" w:hanging="2486"/>
        <w:rPr>
          <w:rFonts w:ascii="Calibri" w:hAnsi="Calibri" w:asciiTheme="minorAscii" w:hAnsiTheme="minorAscii"/>
          <w:sz w:val="22"/>
          <w:szCs w:val="22"/>
        </w:rPr>
      </w:pPr>
      <w:r w:rsidRPr="2CC9DEB2" w:rsidR="289A9D8D">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289A9D8D">
        <w:rPr>
          <w:rFonts w:ascii="Calibri" w:hAnsi="Calibri" w:asciiTheme="minorAscii" w:hAnsiTheme="minorAscii"/>
          <w:sz w:val="22"/>
          <w:szCs w:val="22"/>
        </w:rPr>
        <w:t xml:space="preserve"> be able to make updates in the frequency for saving the PTM messages.</w:t>
      </w:r>
      <w:r w:rsidRPr="2CC9DEB2" w:rsidR="2741C3E3">
        <w:rPr>
          <w:rFonts w:ascii="Calibri" w:hAnsi="Calibri" w:asciiTheme="minorAscii" w:hAnsiTheme="minorAscii"/>
          <w:sz w:val="22"/>
          <w:szCs w:val="22"/>
        </w:rPr>
        <w:t xml:space="preserve"> </w:t>
      </w:r>
    </w:p>
    <w:p w:rsidR="00E57A4D" w:rsidP="2CC9DEB2" w:rsidRDefault="008735BC" w14:paraId="4C15282D" w14:textId="1D0DF54E">
      <w:pPr>
        <w:pStyle w:val="Default"/>
        <w:numPr>
          <w:ilvl w:val="0"/>
          <w:numId w:val="6"/>
        </w:numPr>
        <w:spacing w:line="276" w:lineRule="auto"/>
        <w:ind w:left="3272" w:hanging="2486"/>
        <w:rPr>
          <w:rFonts w:ascii="Calibri" w:hAnsi="Calibri" w:asciiTheme="minorAscii" w:hAnsiTheme="minorAscii"/>
          <w:sz w:val="22"/>
          <w:szCs w:val="22"/>
        </w:rPr>
      </w:pPr>
      <w:r w:rsidRPr="2CC9DEB2" w:rsidR="2741C3E3">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2741C3E3">
        <w:rPr>
          <w:rFonts w:ascii="Calibri" w:hAnsi="Calibri" w:asciiTheme="minorAscii" w:hAnsiTheme="minorAscii"/>
          <w:sz w:val="22"/>
          <w:szCs w:val="22"/>
        </w:rPr>
        <w:t xml:space="preserve"> be able to </w:t>
      </w:r>
      <w:r w:rsidRPr="2CC9DEB2" w:rsidR="6855A6C6">
        <w:rPr>
          <w:rFonts w:ascii="Calibri" w:hAnsi="Calibri" w:asciiTheme="minorAscii" w:hAnsiTheme="minorAscii"/>
          <w:sz w:val="22"/>
          <w:szCs w:val="22"/>
        </w:rPr>
        <w:t>update</w:t>
      </w:r>
      <w:r w:rsidRPr="2CC9DEB2" w:rsidR="2741C3E3">
        <w:rPr>
          <w:rFonts w:ascii="Calibri" w:hAnsi="Calibri" w:asciiTheme="minorAscii" w:hAnsiTheme="minorAscii"/>
          <w:sz w:val="22"/>
          <w:szCs w:val="22"/>
        </w:rPr>
        <w:t xml:space="preserve"> the frequency for publishing the PTM messages.</w:t>
      </w:r>
    </w:p>
    <w:p w:rsidR="00E57A4D" w:rsidP="2CC9DEB2" w:rsidRDefault="00C96380" w14:paraId="0875F9F4" w14:textId="55FDC36C">
      <w:pPr>
        <w:pStyle w:val="Default"/>
        <w:numPr>
          <w:ilvl w:val="0"/>
          <w:numId w:val="6"/>
        </w:numPr>
        <w:spacing w:line="276" w:lineRule="auto"/>
        <w:ind w:left="3272" w:hanging="2486"/>
        <w:rPr>
          <w:rFonts w:ascii="Calibri" w:hAnsi="Calibri" w:asciiTheme="minorAscii" w:hAnsiTheme="minorAscii"/>
          <w:sz w:val="22"/>
          <w:szCs w:val="22"/>
        </w:rPr>
      </w:pPr>
      <w:proofErr w:type="gramStart"/>
      <w:r w:rsidRPr="2CC9DEB2" w:rsidR="78835A7C">
        <w:rPr>
          <w:rFonts w:ascii="Calibri" w:hAnsi="Calibri" w:asciiTheme="minorAscii" w:hAnsiTheme="minorAscii"/>
          <w:sz w:val="22"/>
          <w:szCs w:val="22"/>
        </w:rPr>
        <w:t>Device</w:t>
      </w:r>
      <w:proofErr w:type="gramEnd"/>
      <w:r w:rsidRPr="2CC9DEB2" w:rsidR="78835A7C">
        <w:rPr>
          <w:rFonts w:ascii="Calibri" w:hAnsi="Calibri" w:asciiTheme="minorAscii" w:hAnsiTheme="minorAscii"/>
          <w:sz w:val="22"/>
          <w:szCs w:val="22"/>
        </w:rPr>
        <w:t xml:space="preserve"> </w:t>
      </w:r>
      <w:r w:rsidRPr="2CC9DEB2" w:rsidR="090B92E2">
        <w:rPr>
          <w:rFonts w:ascii="Calibri" w:hAnsi="Calibri" w:asciiTheme="minorAscii" w:hAnsiTheme="minorAscii"/>
          <w:b w:val="1"/>
          <w:bCs w:val="1"/>
          <w:sz w:val="22"/>
          <w:szCs w:val="22"/>
        </w:rPr>
        <w:t>SHALL</w:t>
      </w:r>
      <w:r w:rsidRPr="2CC9DEB2" w:rsidR="78835A7C">
        <w:rPr>
          <w:rFonts w:ascii="Calibri" w:hAnsi="Calibri" w:asciiTheme="minorAscii" w:hAnsiTheme="minorAscii"/>
          <w:sz w:val="22"/>
          <w:szCs w:val="22"/>
        </w:rPr>
        <w:t xml:space="preserve"> be able to set the Time zone in GMT for frequency </w:t>
      </w:r>
      <w:r w:rsidRPr="2CC9DEB2" w:rsidR="320E3B3F">
        <w:rPr>
          <w:rFonts w:ascii="Calibri" w:hAnsi="Calibri" w:asciiTheme="minorAscii" w:hAnsiTheme="minorAscii"/>
          <w:sz w:val="22"/>
          <w:szCs w:val="22"/>
        </w:rPr>
        <w:t xml:space="preserve">and </w:t>
      </w:r>
      <w:proofErr w:type="gramStart"/>
      <w:r w:rsidRPr="2CC9DEB2" w:rsidR="320E3B3F">
        <w:rPr>
          <w:rFonts w:ascii="Calibri" w:hAnsi="Calibri" w:asciiTheme="minorAscii" w:hAnsiTheme="minorAscii"/>
          <w:sz w:val="22"/>
          <w:szCs w:val="22"/>
        </w:rPr>
        <w:t>publishing</w:t>
      </w:r>
      <w:proofErr w:type="gramEnd"/>
      <w:r w:rsidRPr="2CC9DEB2" w:rsidR="78835A7C">
        <w:rPr>
          <w:rFonts w:ascii="Calibri" w:hAnsi="Calibri" w:asciiTheme="minorAscii" w:hAnsiTheme="minorAscii"/>
          <w:sz w:val="22"/>
          <w:szCs w:val="22"/>
        </w:rPr>
        <w:t xml:space="preserve"> the PTM messages.</w:t>
      </w:r>
    </w:p>
    <w:p w:rsidRPr="00181D61" w:rsidR="00962F0A" w:rsidP="2CC9DEB2" w:rsidRDefault="002F46D1" w14:paraId="08207748" w14:textId="204C11E0">
      <w:pPr>
        <w:pStyle w:val="Default"/>
        <w:numPr>
          <w:ilvl w:val="0"/>
          <w:numId w:val="6"/>
        </w:numPr>
        <w:spacing w:line="276" w:lineRule="auto"/>
        <w:ind w:left="3272" w:hanging="2486"/>
        <w:rPr>
          <w:rFonts w:ascii="Calibri" w:hAnsi="Calibri" w:asciiTheme="minorAscii" w:hAnsiTheme="minorAscii"/>
          <w:sz w:val="22"/>
          <w:szCs w:val="22"/>
        </w:rPr>
      </w:pPr>
      <w:commentRangeStart w:id="869"/>
      <w:r w:rsidRPr="2CC9DEB2" w:rsidR="31C19FE2">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31C19FE2">
        <w:rPr>
          <w:rFonts w:ascii="Calibri" w:hAnsi="Calibri" w:asciiTheme="minorAscii" w:hAnsiTheme="minorAscii"/>
          <w:sz w:val="22"/>
          <w:szCs w:val="22"/>
        </w:rPr>
        <w:t xml:space="preserve"> be able to save </w:t>
      </w:r>
      <w:proofErr w:type="gramStart"/>
      <w:r w:rsidRPr="2CC9DEB2" w:rsidR="31C19FE2">
        <w:rPr>
          <w:rFonts w:ascii="Calibri" w:hAnsi="Calibri" w:asciiTheme="minorAscii" w:hAnsiTheme="minorAscii"/>
          <w:sz w:val="22"/>
          <w:szCs w:val="22"/>
        </w:rPr>
        <w:t>PTM at</w:t>
      </w:r>
      <w:proofErr w:type="gramEnd"/>
      <w:r w:rsidRPr="2CC9DEB2" w:rsidR="31C19FE2">
        <w:rPr>
          <w:rFonts w:ascii="Calibri" w:hAnsi="Calibri" w:asciiTheme="minorAscii" w:hAnsiTheme="minorAscii"/>
          <w:sz w:val="22"/>
          <w:szCs w:val="22"/>
        </w:rPr>
        <w:t xml:space="preserve"> every 5</w:t>
      </w:r>
      <w:r w:rsidRPr="2CC9DEB2" w:rsidR="344CC098">
        <w:rPr>
          <w:rFonts w:ascii="Calibri" w:hAnsi="Calibri" w:asciiTheme="minorAscii" w:hAnsiTheme="minorAscii"/>
          <w:sz w:val="22"/>
          <w:szCs w:val="22"/>
        </w:rPr>
        <w:t xml:space="preserve">th </w:t>
      </w:r>
      <w:r w:rsidRPr="2CC9DEB2" w:rsidR="31C19FE2">
        <w:rPr>
          <w:rFonts w:ascii="Calibri" w:hAnsi="Calibri" w:asciiTheme="minorAscii" w:hAnsiTheme="minorAscii"/>
          <w:sz w:val="22"/>
          <w:szCs w:val="22"/>
        </w:rPr>
        <w:t>min with configured PTM message format.</w:t>
      </w:r>
    </w:p>
    <w:p w:rsidRPr="00181D61" w:rsidR="00E57A4D" w:rsidP="2CC9DEB2" w:rsidRDefault="00E57A4D" w14:paraId="1A036029" w14:textId="0F0F61B5">
      <w:pPr>
        <w:pStyle w:val="Default"/>
        <w:numPr>
          <w:ilvl w:val="0"/>
          <w:numId w:val="6"/>
        </w:numPr>
        <w:spacing w:line="276" w:lineRule="auto"/>
        <w:ind w:left="3272" w:hanging="2486"/>
        <w:rPr>
          <w:rFonts w:ascii="Calibri" w:hAnsi="Calibri" w:asciiTheme="minorAscii" w:hAnsiTheme="minorAscii"/>
          <w:sz w:val="22"/>
          <w:szCs w:val="22"/>
        </w:rPr>
      </w:pPr>
      <w:r w:rsidRPr="2CC9DEB2" w:rsidR="096E368C">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96E368C">
        <w:rPr>
          <w:rFonts w:ascii="Calibri" w:hAnsi="Calibri" w:asciiTheme="minorAscii" w:hAnsiTheme="minorAscii"/>
          <w:sz w:val="22"/>
          <w:szCs w:val="22"/>
        </w:rPr>
        <w:t xml:space="preserve"> be able to publish the </w:t>
      </w:r>
      <w:proofErr w:type="gramStart"/>
      <w:r w:rsidRPr="2CC9DEB2" w:rsidR="096E368C">
        <w:rPr>
          <w:rFonts w:ascii="Calibri" w:hAnsi="Calibri" w:asciiTheme="minorAscii" w:hAnsiTheme="minorAscii"/>
          <w:sz w:val="22"/>
          <w:szCs w:val="22"/>
        </w:rPr>
        <w:t>RCR at</w:t>
      </w:r>
      <w:proofErr w:type="gramEnd"/>
      <w:r w:rsidRPr="2CC9DEB2" w:rsidR="096E368C">
        <w:rPr>
          <w:rFonts w:ascii="Calibri" w:hAnsi="Calibri" w:asciiTheme="minorAscii" w:hAnsiTheme="minorAscii"/>
          <w:sz w:val="22"/>
          <w:szCs w:val="22"/>
        </w:rPr>
        <w:t xml:space="preserve"> every 1 hour to the cloud or AWS Server</w:t>
      </w:r>
      <w:commentRangeEnd w:id="869"/>
      <w:r>
        <w:rPr>
          <w:rStyle w:val="CommentReference"/>
        </w:rPr>
        <w:commentReference w:id="869"/>
      </w:r>
      <w:r w:rsidRPr="2CC9DEB2" w:rsidR="494261D3">
        <w:rPr>
          <w:rFonts w:ascii="Calibri" w:hAnsi="Calibri" w:asciiTheme="minorAscii" w:hAnsiTheme="minorAscii"/>
          <w:sz w:val="22"/>
          <w:szCs w:val="22"/>
        </w:rPr>
        <w:t>.</w:t>
      </w:r>
    </w:p>
    <w:p w:rsidRPr="00BB0D4E" w:rsidR="00FF1EF7" w:rsidP="2CC9DEB2" w:rsidRDefault="00FF1EF7" w14:paraId="68AD2720" w14:textId="36A31EE2">
      <w:pPr>
        <w:pStyle w:val="Default"/>
        <w:ind w:left="810"/>
        <w:rPr>
          <w:rFonts w:ascii="Calibri" w:hAnsi="Calibri" w:asciiTheme="minorAscii" w:hAnsiTheme="minorAscii"/>
          <w:sz w:val="22"/>
          <w:szCs w:val="22"/>
          <w:highlight w:val="yellow"/>
        </w:rPr>
      </w:pPr>
    </w:p>
    <w:p w:rsidR="003863B2" w:rsidP="00A22CFB" w:rsidRDefault="003863B2" w14:paraId="3AB3AFE6" w14:textId="77777777">
      <w:pPr>
        <w:pStyle w:val="Default"/>
        <w:ind w:left="3261"/>
        <w:rPr>
          <w:rFonts w:asciiTheme="minorHAnsi" w:hAnsiTheme="minorHAnsi"/>
          <w:sz w:val="22"/>
          <w:szCs w:val="22"/>
        </w:rPr>
      </w:pPr>
    </w:p>
    <w:p w:rsidR="003863B2" w:rsidP="003863B2" w:rsidRDefault="00240423" w14:paraId="792D3D4A" w14:textId="1B0DE8C6">
      <w:pPr>
        <w:pStyle w:val="Default"/>
        <w:ind w:left="810"/>
        <w:rPr>
          <w:rFonts w:asciiTheme="minorHAnsi" w:hAnsiTheme="minorHAnsi"/>
          <w:b/>
          <w:bCs/>
          <w:sz w:val="28"/>
          <w:szCs w:val="28"/>
          <w:u w:val="single"/>
        </w:rPr>
      </w:pPr>
      <w:r>
        <w:rPr>
          <w:rFonts w:asciiTheme="minorHAnsi" w:hAnsiTheme="minorHAnsi"/>
          <w:b/>
          <w:bCs/>
          <w:sz w:val="28"/>
          <w:szCs w:val="28"/>
          <w:u w:val="single"/>
        </w:rPr>
        <w:t>Network connection</w:t>
      </w:r>
    </w:p>
    <w:p w:rsidRPr="00A22CFB" w:rsidR="003863B2" w:rsidP="00A22CFB" w:rsidRDefault="003863B2" w14:paraId="7B82D606" w14:textId="77777777">
      <w:pPr>
        <w:pStyle w:val="Default"/>
        <w:ind w:left="810"/>
        <w:rPr>
          <w:rFonts w:asciiTheme="minorHAnsi" w:hAnsiTheme="minorHAnsi"/>
          <w:b/>
          <w:bCs/>
          <w:sz w:val="28"/>
          <w:szCs w:val="28"/>
          <w:u w:val="single"/>
        </w:rPr>
      </w:pPr>
    </w:p>
    <w:p w:rsidRPr="00D84054" w:rsidR="00DF6CA7" w:rsidP="2CC9DEB2" w:rsidRDefault="003863B2" w14:paraId="1F202724" w14:textId="40ACC460">
      <w:pPr>
        <w:pStyle w:val="Default"/>
        <w:numPr>
          <w:ilvl w:val="0"/>
          <w:numId w:val="6"/>
        </w:numPr>
        <w:spacing w:line="276" w:lineRule="auto"/>
        <w:ind w:left="3272" w:hanging="2486"/>
        <w:rPr>
          <w:rFonts w:ascii="Calibri" w:hAnsi="Calibri" w:asciiTheme="minorAscii" w:hAnsiTheme="minorAscii"/>
          <w:sz w:val="22"/>
          <w:szCs w:val="22"/>
        </w:rPr>
      </w:pPr>
      <w:r w:rsidRPr="2CC9DEB2" w:rsidR="312F6C37">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312F6C37">
        <w:rPr>
          <w:rFonts w:ascii="Calibri" w:hAnsi="Calibri" w:asciiTheme="minorAscii" w:hAnsiTheme="minorAscii"/>
          <w:sz w:val="22"/>
          <w:szCs w:val="22"/>
        </w:rPr>
        <w:t xml:space="preserve"> </w:t>
      </w:r>
      <w:r w:rsidRPr="2CC9DEB2" w:rsidR="562939E6">
        <w:rPr>
          <w:rFonts w:ascii="Calibri" w:hAnsi="Calibri" w:asciiTheme="minorAscii" w:hAnsiTheme="minorAscii"/>
          <w:sz w:val="22"/>
          <w:szCs w:val="22"/>
        </w:rPr>
        <w:t xml:space="preserve">keep </w:t>
      </w:r>
      <w:r w:rsidRPr="2CC9DEB2" w:rsidR="312F6C37">
        <w:rPr>
          <w:rFonts w:ascii="Calibri" w:hAnsi="Calibri" w:asciiTheme="minorAscii" w:hAnsiTheme="minorAscii"/>
          <w:sz w:val="22"/>
          <w:szCs w:val="22"/>
        </w:rPr>
        <w:t>retry</w:t>
      </w:r>
      <w:r w:rsidRPr="2CC9DEB2" w:rsidR="562939E6">
        <w:rPr>
          <w:rFonts w:ascii="Calibri" w:hAnsi="Calibri" w:asciiTheme="minorAscii" w:hAnsiTheme="minorAscii"/>
          <w:sz w:val="22"/>
          <w:szCs w:val="22"/>
        </w:rPr>
        <w:t xml:space="preserve">ing to </w:t>
      </w:r>
      <w:r w:rsidRPr="2CC9DEB2" w:rsidR="756EDC9F">
        <w:rPr>
          <w:rFonts w:ascii="Calibri" w:hAnsi="Calibri" w:asciiTheme="minorAscii" w:hAnsiTheme="minorAscii"/>
          <w:sz w:val="22"/>
          <w:szCs w:val="22"/>
        </w:rPr>
        <w:t>connec</w:t>
      </w:r>
      <w:r w:rsidRPr="2CC9DEB2" w:rsidR="562939E6">
        <w:rPr>
          <w:rFonts w:ascii="Calibri" w:hAnsi="Calibri" w:asciiTheme="minorAscii" w:hAnsiTheme="minorAscii"/>
          <w:sz w:val="22"/>
          <w:szCs w:val="22"/>
        </w:rPr>
        <w:t>t</w:t>
      </w:r>
      <w:r w:rsidRPr="2CC9DEB2" w:rsidR="312F6C37">
        <w:rPr>
          <w:rFonts w:ascii="Calibri" w:hAnsi="Calibri" w:asciiTheme="minorAscii" w:hAnsiTheme="minorAscii"/>
          <w:sz w:val="22"/>
          <w:szCs w:val="22"/>
        </w:rPr>
        <w:t xml:space="preserve"> with </w:t>
      </w:r>
      <w:r w:rsidRPr="2CC9DEB2" w:rsidR="350FD107">
        <w:rPr>
          <w:rFonts w:ascii="Calibri" w:hAnsi="Calibri" w:asciiTheme="minorAscii" w:hAnsiTheme="minorAscii"/>
          <w:sz w:val="22"/>
          <w:szCs w:val="22"/>
        </w:rPr>
        <w:t xml:space="preserve">the </w:t>
      </w:r>
      <w:r w:rsidRPr="2CC9DEB2" w:rsidR="312F6C37">
        <w:rPr>
          <w:rFonts w:ascii="Calibri" w:hAnsi="Calibri" w:asciiTheme="minorAscii" w:hAnsiTheme="minorAscii"/>
          <w:sz w:val="22"/>
          <w:szCs w:val="22"/>
        </w:rPr>
        <w:t xml:space="preserve">network after every </w:t>
      </w:r>
      <w:r w:rsidRPr="2CC9DEB2" w:rsidR="562939E6">
        <w:rPr>
          <w:rFonts w:ascii="Calibri" w:hAnsi="Calibri" w:asciiTheme="minorAscii" w:hAnsiTheme="minorAscii"/>
          <w:sz w:val="22"/>
          <w:szCs w:val="22"/>
        </w:rPr>
        <w:t>2</w:t>
      </w:r>
      <w:r w:rsidRPr="2CC9DEB2" w:rsidR="312F6C37">
        <w:rPr>
          <w:rFonts w:ascii="Calibri" w:hAnsi="Calibri" w:asciiTheme="minorAscii" w:hAnsiTheme="minorAscii"/>
          <w:sz w:val="22"/>
          <w:szCs w:val="22"/>
        </w:rPr>
        <w:t xml:space="preserve"> min</w:t>
      </w:r>
      <w:r w:rsidRPr="2CC9DEB2" w:rsidR="08057B26">
        <w:rPr>
          <w:rFonts w:ascii="Calibri" w:hAnsi="Calibri" w:asciiTheme="minorAscii" w:hAnsiTheme="minorAscii"/>
          <w:sz w:val="22"/>
          <w:szCs w:val="22"/>
        </w:rPr>
        <w:t xml:space="preserve"> of time</w:t>
      </w:r>
      <w:r w:rsidRPr="2CC9DEB2" w:rsidR="312F6C37">
        <w:rPr>
          <w:rFonts w:ascii="Calibri" w:hAnsi="Calibri" w:asciiTheme="minorAscii" w:hAnsiTheme="minorAscii"/>
          <w:sz w:val="22"/>
          <w:szCs w:val="22"/>
        </w:rPr>
        <w:t xml:space="preserve"> duration</w:t>
      </w:r>
      <w:r w:rsidRPr="2CC9DEB2" w:rsidR="29BD98E0">
        <w:rPr>
          <w:rFonts w:ascii="Calibri" w:hAnsi="Calibri" w:asciiTheme="minorAscii" w:hAnsiTheme="minorAscii"/>
          <w:sz w:val="22"/>
          <w:szCs w:val="22"/>
        </w:rPr>
        <w:t xml:space="preserve"> if it is not connected to </w:t>
      </w:r>
      <w:r w:rsidRPr="2CC9DEB2" w:rsidR="350FD107">
        <w:rPr>
          <w:rFonts w:ascii="Calibri" w:hAnsi="Calibri" w:asciiTheme="minorAscii" w:hAnsiTheme="minorAscii"/>
          <w:sz w:val="22"/>
          <w:szCs w:val="22"/>
        </w:rPr>
        <w:t xml:space="preserve">the </w:t>
      </w:r>
      <w:r w:rsidRPr="2CC9DEB2" w:rsidR="29BD98E0">
        <w:rPr>
          <w:rFonts w:ascii="Calibri" w:hAnsi="Calibri" w:asciiTheme="minorAscii" w:hAnsiTheme="minorAscii"/>
          <w:sz w:val="22"/>
          <w:szCs w:val="22"/>
        </w:rPr>
        <w:t>network</w:t>
      </w:r>
      <w:r w:rsidRPr="2CC9DEB2" w:rsidR="312F6C37">
        <w:rPr>
          <w:rFonts w:ascii="Calibri" w:hAnsi="Calibri" w:asciiTheme="minorAscii" w:hAnsiTheme="minorAscii"/>
          <w:sz w:val="22"/>
          <w:szCs w:val="22"/>
        </w:rPr>
        <w:t>.</w:t>
      </w:r>
    </w:p>
    <w:p w:rsidRPr="000C7E7E" w:rsidR="00DF6CA7" w:rsidP="2CC9DEB2" w:rsidRDefault="00DF6CA7" w14:paraId="2F8A4A60" w14:textId="0112A9C2">
      <w:pPr>
        <w:pStyle w:val="Default"/>
        <w:numPr>
          <w:ilvl w:val="0"/>
          <w:numId w:val="6"/>
        </w:numPr>
        <w:spacing w:line="276" w:lineRule="auto"/>
        <w:ind w:left="3272" w:hanging="2486"/>
        <w:rPr>
          <w:rFonts w:ascii="Calibri" w:hAnsi="Calibri" w:asciiTheme="minorAscii" w:hAnsiTheme="minorAscii"/>
          <w:sz w:val="22"/>
          <w:szCs w:val="22"/>
        </w:rPr>
      </w:pPr>
      <w:r w:rsidRPr="2CC9DEB2" w:rsidR="2549C53A">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27B4AEF8">
        <w:rPr>
          <w:rFonts w:ascii="Calibri" w:hAnsi="Calibri" w:asciiTheme="minorAscii" w:hAnsiTheme="minorAscii"/>
          <w:sz w:val="22"/>
          <w:szCs w:val="22"/>
        </w:rPr>
        <w:t xml:space="preserve"> send</w:t>
      </w:r>
      <w:r w:rsidRPr="2CC9DEB2" w:rsidR="5DBD45BE">
        <w:rPr>
          <w:rFonts w:ascii="Calibri" w:hAnsi="Calibri" w:asciiTheme="minorAscii" w:hAnsiTheme="minorAscii"/>
          <w:sz w:val="22"/>
          <w:szCs w:val="22"/>
        </w:rPr>
        <w:t xml:space="preserve"> the data to the </w:t>
      </w:r>
      <w:r w:rsidRPr="2CC9DEB2" w:rsidR="5DBD45BE">
        <w:rPr>
          <w:rFonts w:ascii="Calibri" w:hAnsi="Calibri" w:asciiTheme="minorAscii" w:hAnsiTheme="minorAscii"/>
          <w:sz w:val="22"/>
          <w:szCs w:val="22"/>
        </w:rPr>
        <w:t xml:space="preserve">persistent memory </w:t>
      </w:r>
      <w:r w:rsidRPr="2CC9DEB2" w:rsidR="350FD107">
        <w:rPr>
          <w:rFonts w:ascii="Calibri" w:hAnsi="Calibri" w:asciiTheme="minorAscii" w:hAnsiTheme="minorAscii"/>
          <w:sz w:val="22"/>
          <w:szCs w:val="22"/>
        </w:rPr>
        <w:t xml:space="preserve">when </w:t>
      </w:r>
      <w:r w:rsidRPr="2CC9DEB2" w:rsidR="373CDDDC">
        <w:rPr>
          <w:rFonts w:ascii="Calibri" w:hAnsi="Calibri" w:asciiTheme="minorAscii" w:hAnsiTheme="minorAscii"/>
          <w:sz w:val="22"/>
          <w:szCs w:val="22"/>
        </w:rPr>
        <w:t>network disconnection</w:t>
      </w:r>
      <w:r w:rsidRPr="2CC9DEB2" w:rsidR="350FD107">
        <w:rPr>
          <w:rFonts w:ascii="Calibri" w:hAnsi="Calibri" w:asciiTheme="minorAscii" w:hAnsiTheme="minorAscii"/>
          <w:sz w:val="22"/>
          <w:szCs w:val="22"/>
        </w:rPr>
        <w:t xml:space="preserve"> happens</w:t>
      </w:r>
      <w:r w:rsidRPr="2CC9DEB2" w:rsidR="5DBD45BE">
        <w:rPr>
          <w:rFonts w:ascii="Calibri" w:hAnsi="Calibri" w:asciiTheme="minorAscii" w:hAnsiTheme="minorAscii"/>
          <w:sz w:val="22"/>
          <w:szCs w:val="22"/>
        </w:rPr>
        <w:t>.</w:t>
      </w:r>
      <w:r w:rsidRPr="2CC9DEB2" w:rsidR="373CDDDC">
        <w:rPr>
          <w:rFonts w:ascii="Calibri" w:hAnsi="Calibri" w:asciiTheme="minorAscii" w:hAnsiTheme="minorAscii"/>
          <w:sz w:val="22"/>
          <w:szCs w:val="22"/>
        </w:rPr>
        <w:t xml:space="preserve"> </w:t>
      </w:r>
    </w:p>
    <w:p w:rsidRPr="000C7E7E" w:rsidR="003A7119" w:rsidP="2CC9DEB2" w:rsidRDefault="003A7119" w14:paraId="31A91E03" w14:textId="07AD5D1E">
      <w:pPr>
        <w:pStyle w:val="Default"/>
        <w:numPr>
          <w:ilvl w:val="0"/>
          <w:numId w:val="6"/>
        </w:numPr>
        <w:spacing w:line="276" w:lineRule="auto"/>
        <w:ind w:left="3272" w:hanging="2486"/>
        <w:rPr>
          <w:rFonts w:ascii="Calibri" w:hAnsi="Calibri" w:asciiTheme="minorAscii" w:hAnsiTheme="minorAscii"/>
          <w:sz w:val="22"/>
          <w:szCs w:val="22"/>
        </w:rPr>
      </w:pPr>
      <w:r w:rsidRPr="2CC9DEB2" w:rsidR="378D3458">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27B4AEF8">
        <w:rPr>
          <w:rFonts w:ascii="Calibri" w:hAnsi="Calibri" w:asciiTheme="minorAscii" w:hAnsiTheme="minorAscii"/>
          <w:sz w:val="22"/>
          <w:szCs w:val="22"/>
        </w:rPr>
        <w:t xml:space="preserve"> </w:t>
      </w:r>
      <w:r w:rsidRPr="2CC9DEB2" w:rsidR="5737AC7A">
        <w:rPr>
          <w:rFonts w:ascii="Calibri" w:hAnsi="Calibri" w:asciiTheme="minorAscii" w:hAnsiTheme="minorAscii"/>
          <w:sz w:val="22"/>
          <w:szCs w:val="22"/>
        </w:rPr>
        <w:t xml:space="preserve">save and publish </w:t>
      </w:r>
      <w:r w:rsidRPr="2CC9DEB2" w:rsidR="378D3458">
        <w:rPr>
          <w:rFonts w:ascii="Calibri" w:hAnsi="Calibri" w:asciiTheme="minorAscii" w:hAnsiTheme="minorAscii"/>
          <w:sz w:val="22"/>
          <w:szCs w:val="22"/>
        </w:rPr>
        <w:t>the</w:t>
      </w:r>
      <w:r w:rsidRPr="2CC9DEB2" w:rsidR="3FCD46E6">
        <w:rPr>
          <w:rFonts w:ascii="Calibri" w:hAnsi="Calibri" w:asciiTheme="minorAscii" w:hAnsiTheme="minorAscii"/>
          <w:sz w:val="22"/>
          <w:szCs w:val="22"/>
        </w:rPr>
        <w:t xml:space="preserve"> </w:t>
      </w:r>
      <w:r w:rsidRPr="2CC9DEB2" w:rsidR="378D3458">
        <w:rPr>
          <w:rFonts w:ascii="Calibri" w:hAnsi="Calibri" w:asciiTheme="minorAscii" w:hAnsiTheme="minorAscii"/>
          <w:sz w:val="22"/>
          <w:szCs w:val="22"/>
        </w:rPr>
        <w:t xml:space="preserve">data </w:t>
      </w:r>
      <w:r w:rsidRPr="2CC9DEB2" w:rsidR="2C8663E0">
        <w:rPr>
          <w:rFonts w:ascii="Calibri" w:hAnsi="Calibri" w:asciiTheme="minorAscii" w:hAnsiTheme="minorAscii"/>
          <w:sz w:val="22"/>
          <w:szCs w:val="22"/>
        </w:rPr>
        <w:t>when</w:t>
      </w:r>
      <w:r w:rsidRPr="2CC9DEB2" w:rsidR="2C8663E0">
        <w:rPr>
          <w:rFonts w:ascii="Calibri" w:hAnsi="Calibri" w:asciiTheme="minorAscii" w:hAnsiTheme="minorAscii"/>
          <w:sz w:val="22"/>
          <w:szCs w:val="22"/>
        </w:rPr>
        <w:t xml:space="preserve"> </w:t>
      </w:r>
      <w:r w:rsidRPr="2CC9DEB2" w:rsidR="2C8663E0">
        <w:rPr>
          <w:rFonts w:ascii="Calibri" w:hAnsi="Calibri" w:asciiTheme="minorAscii" w:hAnsiTheme="minorAscii"/>
          <w:sz w:val="22"/>
          <w:szCs w:val="22"/>
        </w:rPr>
        <w:t xml:space="preserve">the </w:t>
      </w:r>
      <w:r w:rsidRPr="2CC9DEB2" w:rsidR="378D3458">
        <w:rPr>
          <w:rFonts w:ascii="Calibri" w:hAnsi="Calibri" w:asciiTheme="minorAscii" w:hAnsiTheme="minorAscii"/>
          <w:sz w:val="22"/>
          <w:szCs w:val="22"/>
        </w:rPr>
        <w:t>network reconnec</w:t>
      </w:r>
      <w:r w:rsidRPr="2CC9DEB2" w:rsidR="2C8663E0">
        <w:rPr>
          <w:rFonts w:ascii="Calibri" w:hAnsi="Calibri" w:asciiTheme="minorAscii" w:hAnsiTheme="minorAscii"/>
          <w:sz w:val="22"/>
          <w:szCs w:val="22"/>
        </w:rPr>
        <w:t>ts</w:t>
      </w:r>
      <w:r w:rsidRPr="2CC9DEB2" w:rsidR="378D3458">
        <w:rPr>
          <w:rFonts w:ascii="Calibri" w:hAnsi="Calibri" w:asciiTheme="minorAscii" w:hAnsiTheme="minorAscii"/>
          <w:sz w:val="22"/>
          <w:szCs w:val="22"/>
        </w:rPr>
        <w:t xml:space="preserve">. </w:t>
      </w:r>
    </w:p>
    <w:p w:rsidRPr="00A22CFB" w:rsidR="00343D19" w:rsidP="2CC9DEB2" w:rsidRDefault="00343D19" w14:paraId="33B3089B" w14:textId="77777777">
      <w:pPr>
        <w:pStyle w:val="Default"/>
        <w:ind w:left="810"/>
        <w:rPr>
          <w:rFonts w:ascii="Calibri" w:hAnsi="Calibri" w:asciiTheme="minorAscii" w:hAnsiTheme="minorAscii"/>
          <w:sz w:val="22"/>
          <w:szCs w:val="22"/>
        </w:rPr>
      </w:pPr>
    </w:p>
    <w:p w:rsidR="003741C0" w:rsidP="002E4A0A" w:rsidRDefault="003741C0" w14:paraId="1B20E663" w14:textId="58333184">
      <w:pPr>
        <w:pStyle w:val="Default"/>
        <w:rPr>
          <w:rFonts w:asciiTheme="minorHAnsi" w:hAnsiTheme="minorHAnsi"/>
          <w:sz w:val="22"/>
          <w:szCs w:val="22"/>
        </w:rPr>
      </w:pPr>
    </w:p>
    <w:p w:rsidRPr="00CB2739" w:rsidR="003741C0" w:rsidP="003741C0" w:rsidRDefault="003741C0" w14:paraId="6D621747" w14:textId="77777777">
      <w:pPr>
        <w:pStyle w:val="Heading1"/>
        <w:numPr>
          <w:ilvl w:val="1"/>
          <w:numId w:val="1"/>
        </w:numPr>
        <w:tabs>
          <w:tab w:val="left" w:pos="1440"/>
          <w:tab w:val="left" w:pos="3420"/>
        </w:tabs>
        <w:spacing w:after="60"/>
        <w:rPr>
          <w:b/>
          <w:bCs/>
          <w:color w:val="auto"/>
          <w:sz w:val="28"/>
          <w:szCs w:val="28"/>
        </w:rPr>
      </w:pPr>
      <w:bookmarkStart w:name="_Toc461048208" w:id="943"/>
      <w:bookmarkStart w:name="_Toc1553495044" w:id="944"/>
      <w:bookmarkStart w:name="_Toc271089110" w:id="945"/>
      <w:bookmarkStart w:name="_Toc1476367938" w:id="946"/>
      <w:bookmarkStart w:name="_Toc624809042" w:id="947"/>
      <w:bookmarkStart w:name="_Toc300250335" w:id="948"/>
      <w:bookmarkStart w:name="_Toc1658967306" w:id="949"/>
      <w:bookmarkStart w:name="_Toc465261336" w:id="950"/>
      <w:bookmarkStart w:name="_Toc1280269717" w:id="951"/>
      <w:bookmarkStart w:name="_Toc102917644" w:id="952"/>
      <w:r w:rsidRPr="00CB2739">
        <w:rPr>
          <w:b/>
          <w:bCs/>
          <w:color w:val="auto"/>
          <w:sz w:val="28"/>
          <w:szCs w:val="28"/>
        </w:rPr>
        <w:t>Hardware Requirements</w:t>
      </w:r>
      <w:bookmarkEnd w:id="943"/>
      <w:bookmarkEnd w:id="944"/>
      <w:bookmarkEnd w:id="945"/>
      <w:bookmarkEnd w:id="946"/>
      <w:bookmarkEnd w:id="947"/>
      <w:bookmarkEnd w:id="948"/>
      <w:bookmarkEnd w:id="949"/>
      <w:bookmarkEnd w:id="950"/>
      <w:bookmarkEnd w:id="951"/>
      <w:bookmarkEnd w:id="952"/>
    </w:p>
    <w:p w:rsidR="003741C0" w:rsidP="003741C0" w:rsidRDefault="003741C0" w14:paraId="6723ED29" w14:textId="77777777">
      <w:pPr>
        <w:pStyle w:val="Default"/>
        <w:outlineLvl w:val="3"/>
        <w:rPr>
          <w:rFonts w:asciiTheme="majorHAnsi" w:hAnsiTheme="majorHAnsi"/>
        </w:rPr>
      </w:pPr>
    </w:p>
    <w:p w:rsidRPr="0087052C" w:rsidR="003741C0" w:rsidP="2CC9DEB2" w:rsidRDefault="003741C0" w14:paraId="1A2773FC" w14:textId="272ADC63">
      <w:pPr>
        <w:pStyle w:val="Default"/>
        <w:numPr>
          <w:ilvl w:val="0"/>
          <w:numId w:val="9"/>
        </w:numPr>
        <w:ind w:left="3266" w:hanging="2486"/>
        <w:rPr>
          <w:rFonts w:ascii="Calibri" w:hAnsi="Calibri" w:asciiTheme="minorAscii" w:hAnsiTheme="minorAscii"/>
          <w:sz w:val="22"/>
          <w:szCs w:val="22"/>
        </w:rPr>
      </w:pPr>
      <w:bookmarkStart w:name="_Hlk101933933" w:id="953"/>
      <w:r w:rsidRPr="2CC9DEB2" w:rsidR="06C95FC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work with the temperature Sensor with the range of -10 to</w:t>
      </w:r>
      <w:r w:rsidRPr="2CC9DEB2" w:rsidR="06C95FC0">
        <w:rPr>
          <w:rFonts w:ascii="Calibri" w:hAnsi="Calibri" w:asciiTheme="minorAscii" w:hAnsiTheme="minorAscii"/>
          <w:sz w:val="22"/>
          <w:szCs w:val="22"/>
        </w:rPr>
        <w:t xml:space="preserve"> 85</w:t>
      </w:r>
      <w:r w:rsidRPr="2CC9DEB2" w:rsidR="06C95FC0">
        <w:rPr>
          <w:rFonts w:ascii="Calibri" w:hAnsi="Calibri" w:asciiTheme="minorAscii" w:hAnsiTheme="minorAscii"/>
          <w:sz w:val="22"/>
          <w:szCs w:val="22"/>
        </w:rPr>
        <w:t xml:space="preserve"> ˚C.</w:t>
      </w:r>
    </w:p>
    <w:p w:rsidRPr="0087052C" w:rsidR="003741C0" w:rsidP="2CC9DEB2" w:rsidRDefault="003741C0" w14:paraId="71742C43" w14:textId="78EA3CCE">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the temperature Sensor with </w:t>
      </w:r>
      <w:proofErr w:type="gramStart"/>
      <w:r w:rsidRPr="2CC9DEB2" w:rsidR="06C95FC0">
        <w:rPr>
          <w:rFonts w:ascii="Calibri" w:hAnsi="Calibri" w:asciiTheme="minorAscii" w:hAnsiTheme="minorAscii"/>
          <w:sz w:val="22"/>
          <w:szCs w:val="22"/>
        </w:rPr>
        <w:t>min wire length</w:t>
      </w:r>
      <w:proofErr w:type="gramEnd"/>
      <w:r w:rsidRPr="2CC9DEB2" w:rsidR="06C95FC0">
        <w:rPr>
          <w:rFonts w:ascii="Calibri" w:hAnsi="Calibri" w:asciiTheme="minorAscii" w:hAnsiTheme="minorAscii"/>
          <w:sz w:val="22"/>
          <w:szCs w:val="22"/>
        </w:rPr>
        <w:t xml:space="preserve"> of 3 meter approx. as distance between sensor and controller is 5 feet.</w:t>
      </w:r>
    </w:p>
    <w:p w:rsidRPr="0087052C" w:rsidR="003741C0" w:rsidP="2CC9DEB2" w:rsidRDefault="003741C0" w14:paraId="07227D1D" w14:textId="10839AB6">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the temperature Sensor with the Head length of 3 Inch</w:t>
      </w:r>
      <w:r w:rsidRPr="2CC9DEB2" w:rsidR="139AAA24">
        <w:rPr>
          <w:rFonts w:ascii="Calibri" w:hAnsi="Calibri" w:asciiTheme="minorAscii" w:hAnsiTheme="minorAscii"/>
          <w:sz w:val="22"/>
          <w:szCs w:val="22"/>
        </w:rPr>
        <w:t>.</w:t>
      </w:r>
    </w:p>
    <w:p w:rsidRPr="0087052C" w:rsidR="003741C0" w:rsidP="2CC9DEB2" w:rsidRDefault="003741C0" w14:paraId="4C0D5E22" w14:textId="7BD9B02F">
      <w:pPr>
        <w:pStyle w:val="Default"/>
        <w:numPr>
          <w:ilvl w:val="0"/>
          <w:numId w:val="9"/>
        </w:numPr>
        <w:ind w:left="3266" w:hanging="2486"/>
        <w:rPr>
          <w:rFonts w:ascii="Calibri" w:hAnsi="Calibri" w:asciiTheme="minorAscii" w:hAnsiTheme="minorAscii"/>
          <w:sz w:val="22"/>
          <w:szCs w:val="22"/>
        </w:rPr>
      </w:pPr>
      <w:r w:rsidRPr="786E7155" w:rsidR="06C95FC0">
        <w:rPr>
          <w:rFonts w:ascii="Calibri" w:hAnsi="Calibri" w:asciiTheme="minorAscii" w:hAnsiTheme="minorAscii"/>
          <w:sz w:val="22"/>
          <w:szCs w:val="22"/>
        </w:rPr>
        <w:t>Device</w:t>
      </w:r>
      <w:r w:rsidRPr="786E7155" w:rsidR="06C95FC0">
        <w:rPr>
          <w:rFonts w:ascii="Calibri" w:hAnsi="Calibri" w:asciiTheme="minorAscii" w:hAnsiTheme="minorAscii"/>
          <w:sz w:val="22"/>
          <w:szCs w:val="22"/>
        </w:rPr>
        <w:t xml:space="preserve"> </w:t>
      </w:r>
      <w:r w:rsidRPr="786E7155" w:rsidR="090B92E2">
        <w:rPr>
          <w:rFonts w:ascii="Calibri" w:hAnsi="Calibri" w:asciiTheme="minorAscii" w:hAnsiTheme="minorAscii"/>
          <w:b w:val="1"/>
          <w:bCs w:val="1"/>
          <w:sz w:val="22"/>
          <w:szCs w:val="22"/>
        </w:rPr>
        <w:t>SHALL</w:t>
      </w:r>
      <w:r w:rsidRPr="786E7155" w:rsidR="06C95FC0">
        <w:rPr>
          <w:rFonts w:ascii="Calibri" w:hAnsi="Calibri" w:asciiTheme="minorAscii" w:hAnsiTheme="minorAscii"/>
          <w:sz w:val="22"/>
          <w:szCs w:val="22"/>
        </w:rPr>
        <w:t xml:space="preserve"> have the contact sensor (MICRO SWITCHES BZC) with dependable </w:t>
      </w:r>
      <w:bookmarkStart w:name="_Int_FvSl0y3u" w:id="963"/>
      <w:r w:rsidRPr="786E7155" w:rsidR="06C95FC0">
        <w:rPr>
          <w:rFonts w:ascii="Calibri" w:hAnsi="Calibri" w:asciiTheme="minorAscii" w:hAnsiTheme="minorAscii"/>
          <w:sz w:val="22"/>
          <w:szCs w:val="22"/>
        </w:rPr>
        <w:t>performance</w:t>
      </w:r>
      <w:bookmarkEnd w:id="963"/>
      <w:r w:rsidRPr="786E7155" w:rsidR="06C95FC0">
        <w:rPr>
          <w:rFonts w:ascii="Calibri" w:hAnsi="Calibri" w:asciiTheme="minorAscii" w:hAnsiTheme="minorAscii"/>
          <w:sz w:val="22"/>
          <w:szCs w:val="22"/>
        </w:rPr>
        <w:t xml:space="preserve"> up to 20 million mechanical cycles.</w:t>
      </w:r>
    </w:p>
    <w:p w:rsidRPr="0087052C" w:rsidR="003741C0" w:rsidP="2CC9DEB2" w:rsidRDefault="003741C0" w14:paraId="367FE843" w14:textId="4421205C">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the </w:t>
      </w:r>
      <w:r w:rsidRPr="2CC9DEB2" w:rsidR="06C95FC0">
        <w:rPr>
          <w:rFonts w:ascii="Calibri" w:hAnsi="Calibri" w:asciiTheme="minorAscii" w:hAnsiTheme="minorAscii"/>
          <w:sz w:val="22"/>
          <w:szCs w:val="22"/>
        </w:rPr>
        <w:t>contact sensor (MICRO SWITCHES BZC)</w:t>
      </w:r>
      <w:r w:rsidRPr="2CC9DEB2" w:rsidR="06C95FC0">
        <w:rPr>
          <w:rFonts w:ascii="Calibri" w:hAnsi="Calibri" w:asciiTheme="minorAscii" w:hAnsiTheme="minorAscii"/>
          <w:sz w:val="22"/>
          <w:szCs w:val="22"/>
        </w:rPr>
        <w:t xml:space="preserve"> with Ambient Humidity of </w:t>
      </w:r>
      <w:r w:rsidR="06C95FC0">
        <w:rPr>
          <w:sz w:val="20"/>
          <w:szCs w:val="20"/>
          <w:shd w:val="clear" w:color="auto" w:fill="FAF9F8"/>
        </w:rPr>
        <w:t>-20</w:t>
      </w:r>
      <w:r w:rsidR="06C95FC0">
        <w:rPr>
          <w:rFonts w:ascii="MS Gothic" w:hAnsi="MS Gothic" w:eastAsia="MS Gothic" w:cs="MS Gothic"/>
          <w:sz w:val="20"/>
          <w:szCs w:val="20"/>
          <w:shd w:val="clear" w:color="auto" w:fill="FAF9F8"/>
        </w:rPr>
        <w:t>～</w:t>
      </w:r>
      <w:r w:rsidR="06C95FC0">
        <w:rPr>
          <w:sz w:val="20"/>
          <w:szCs w:val="20"/>
          <w:shd w:val="clear" w:color="auto" w:fill="FAF9F8"/>
        </w:rPr>
        <w:t>+80°C (-4</w:t>
      </w:r>
      <w:r w:rsidR="06C95FC0">
        <w:rPr>
          <w:rFonts w:ascii="MS Gothic" w:hAnsi="MS Gothic" w:eastAsia="MS Gothic" w:cs="MS Gothic"/>
          <w:sz w:val="20"/>
          <w:szCs w:val="20"/>
          <w:shd w:val="clear" w:color="auto" w:fill="FAF9F8"/>
        </w:rPr>
        <w:t>～</w:t>
      </w:r>
      <w:r w:rsidR="06C95FC0">
        <w:rPr>
          <w:sz w:val="20"/>
          <w:szCs w:val="20"/>
          <w:shd w:val="clear" w:color="auto" w:fill="FAF9F8"/>
        </w:rPr>
        <w:t>176</w:t>
      </w:r>
      <w:r w:rsidR="06C95FC0">
        <w:rPr>
          <w:sz w:val="12"/>
          <w:szCs w:val="12"/>
          <w:shd w:val="clear" w:color="auto" w:fill="FAF9F8"/>
        </w:rPr>
        <w:t>o</w:t>
      </w:r>
      <w:r w:rsidR="06C95FC0">
        <w:rPr>
          <w:sz w:val="20"/>
          <w:szCs w:val="20"/>
          <w:shd w:val="clear" w:color="auto" w:fill="FAF9F8"/>
        </w:rPr>
        <w:t xml:space="preserve">F). </w:t>
      </w:r>
    </w:p>
    <w:p w:rsidRPr="0087052C" w:rsidR="003741C0" w:rsidP="2CC9DEB2" w:rsidRDefault="003741C0" w14:paraId="7593CBAB" w14:textId="5B7212D6">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the</w:t>
      </w:r>
      <w:r w:rsidRPr="2CC9DEB2" w:rsidR="1681B0D2">
        <w:rPr>
          <w:rFonts w:ascii="Calibri" w:hAnsi="Calibri" w:asciiTheme="minorAscii" w:hAnsiTheme="minorAscii"/>
          <w:sz w:val="22"/>
          <w:szCs w:val="22"/>
        </w:rPr>
        <w:t xml:space="preserve"> </w:t>
      </w:r>
      <w:r w:rsidRPr="2CC9DEB2" w:rsidR="06C95FC0">
        <w:rPr>
          <w:rFonts w:ascii="Calibri" w:hAnsi="Calibri" w:asciiTheme="minorAscii" w:hAnsiTheme="minorAscii"/>
          <w:sz w:val="22"/>
          <w:szCs w:val="22"/>
        </w:rPr>
        <w:t xml:space="preserve">power supply </w:t>
      </w:r>
      <w:r w:rsidRPr="2CC9DEB2" w:rsidR="1681B0D2">
        <w:rPr>
          <w:rFonts w:ascii="Calibri" w:hAnsi="Calibri" w:asciiTheme="minorAscii" w:hAnsiTheme="minorAscii"/>
          <w:sz w:val="22"/>
          <w:szCs w:val="22"/>
        </w:rPr>
        <w:t>module supporting single phase 110-220V input and 22-28V DC as output</w:t>
      </w:r>
    </w:p>
    <w:p w:rsidRPr="0087052C" w:rsidR="003741C0" w:rsidP="2CC9DEB2" w:rsidRDefault="003741C0" w14:paraId="1697073B" w14:textId="288EBDDE">
      <w:pPr>
        <w:pStyle w:val="Default"/>
        <w:numPr>
          <w:ilvl w:val="0"/>
          <w:numId w:val="9"/>
        </w:numPr>
        <w:ind w:left="3266" w:hanging="2486"/>
        <w:rPr>
          <w:rFonts w:ascii="Calibri" w:hAnsi="Calibri" w:asciiTheme="minorAscii" w:hAnsiTheme="minorAscii"/>
          <w:sz w:val="22"/>
          <w:szCs w:val="22"/>
        </w:rPr>
      </w:pPr>
      <w:r w:rsidRPr="786E7155" w:rsidR="06C95FC0">
        <w:rPr>
          <w:rFonts w:ascii="Calibri" w:hAnsi="Calibri" w:asciiTheme="minorAscii" w:hAnsiTheme="minorAscii"/>
          <w:sz w:val="22"/>
          <w:szCs w:val="22"/>
        </w:rPr>
        <w:t>Device</w:t>
      </w:r>
      <w:r w:rsidRPr="786E7155" w:rsidR="06C95FC0">
        <w:rPr>
          <w:rFonts w:ascii="Calibri" w:hAnsi="Calibri" w:asciiTheme="minorAscii" w:hAnsiTheme="minorAscii"/>
          <w:sz w:val="22"/>
          <w:szCs w:val="22"/>
        </w:rPr>
        <w:t xml:space="preserve"> </w:t>
      </w:r>
      <w:r w:rsidRPr="786E7155" w:rsidR="090B92E2">
        <w:rPr>
          <w:rFonts w:ascii="Calibri" w:hAnsi="Calibri" w:asciiTheme="minorAscii" w:hAnsiTheme="minorAscii"/>
          <w:b w:val="1"/>
          <w:bCs w:val="1"/>
          <w:sz w:val="22"/>
          <w:szCs w:val="22"/>
        </w:rPr>
        <w:t>SHALL</w:t>
      </w:r>
      <w:r w:rsidRPr="786E7155" w:rsidR="06C95FC0">
        <w:rPr>
          <w:rFonts w:ascii="Calibri" w:hAnsi="Calibri" w:asciiTheme="minorAscii" w:hAnsiTheme="minorAscii"/>
          <w:sz w:val="22"/>
          <w:szCs w:val="22"/>
        </w:rPr>
        <w:t xml:space="preserve"> have </w:t>
      </w:r>
      <w:bookmarkStart w:name="_Int_8K4yB54w" w:id="971"/>
      <w:r w:rsidRPr="786E7155" w:rsidR="06C95FC0">
        <w:rPr>
          <w:rFonts w:ascii="Calibri" w:hAnsi="Calibri" w:asciiTheme="minorAscii" w:hAnsiTheme="minorAscii"/>
          <w:sz w:val="22"/>
          <w:szCs w:val="22"/>
        </w:rPr>
        <w:t>battery</w:t>
      </w:r>
      <w:bookmarkEnd w:id="971"/>
      <w:r w:rsidRPr="786E7155" w:rsidR="06C95FC0">
        <w:rPr>
          <w:rFonts w:ascii="Calibri" w:hAnsi="Calibri" w:asciiTheme="minorAscii" w:hAnsiTheme="minorAscii"/>
          <w:sz w:val="22"/>
          <w:szCs w:val="22"/>
        </w:rPr>
        <w:t xml:space="preserve"> with Power (Watt)</w:t>
      </w:r>
      <w:r w:rsidRPr="786E7155" w:rsidR="1681B0D2">
        <w:rPr>
          <w:rFonts w:ascii="Calibri" w:hAnsi="Calibri" w:asciiTheme="minorAscii" w:hAnsiTheme="minorAscii"/>
          <w:sz w:val="22"/>
          <w:szCs w:val="22"/>
        </w:rPr>
        <w:t xml:space="preserve"> backup</w:t>
      </w:r>
      <w:r w:rsidRPr="786E7155" w:rsidR="06C95FC0">
        <w:rPr>
          <w:rFonts w:ascii="Calibri" w:hAnsi="Calibri" w:asciiTheme="minorAscii" w:hAnsiTheme="minorAscii"/>
          <w:sz w:val="22"/>
          <w:szCs w:val="22"/>
        </w:rPr>
        <w:t xml:space="preserve"> for 1 Hour </w:t>
      </w:r>
    </w:p>
    <w:p w:rsidRPr="0087052C" w:rsidR="003741C0" w:rsidP="2CC9DEB2" w:rsidRDefault="003741C0" w14:paraId="1AD6B677" w14:textId="79104342">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D</w:t>
      </w:r>
      <w:r w:rsidRPr="2CC9DEB2" w:rsidR="06C95FC0">
        <w:rPr>
          <w:rFonts w:ascii="Calibri" w:hAnsi="Calibri" w:asciiTheme="minorAscii" w:hAnsiTheme="minorAscii"/>
          <w:sz w:val="22"/>
          <w:szCs w:val="22"/>
        </w:rPr>
        <w:t xml:space="preserve">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w:t>
      </w:r>
      <w:r w:rsidRPr="2CC9DEB2" w:rsidR="06C95FC0">
        <w:rPr>
          <w:rFonts w:ascii="Calibri" w:hAnsi="Calibri" w:asciiTheme="minorAscii" w:hAnsiTheme="minorAscii"/>
          <w:sz w:val="22"/>
          <w:szCs w:val="22"/>
        </w:rPr>
        <w:t xml:space="preserve"> </w:t>
      </w:r>
      <w:r w:rsidRPr="2CC9DEB2" w:rsidR="06C95FC0">
        <w:rPr>
          <w:rFonts w:ascii="Calibri" w:hAnsi="Calibri" w:asciiTheme="minorAscii" w:hAnsiTheme="minorAscii"/>
          <w:sz w:val="22"/>
          <w:szCs w:val="22"/>
        </w:rPr>
        <w:t>b</w:t>
      </w:r>
      <w:r w:rsidRPr="2CC9DEB2" w:rsidR="06C95FC0">
        <w:rPr>
          <w:rFonts w:ascii="Calibri" w:hAnsi="Calibri" w:asciiTheme="minorAscii" w:hAnsiTheme="minorAscii"/>
          <w:sz w:val="22"/>
          <w:szCs w:val="22"/>
        </w:rPr>
        <w:t xml:space="preserve">attery </w:t>
      </w:r>
      <w:r w:rsidRPr="2CC9DEB2" w:rsidR="06C95FC0">
        <w:rPr>
          <w:rFonts w:ascii="Calibri" w:hAnsi="Calibri" w:asciiTheme="minorAscii" w:hAnsiTheme="minorAscii"/>
          <w:sz w:val="22"/>
          <w:szCs w:val="22"/>
        </w:rPr>
        <w:t xml:space="preserve">with continuous discharge rate (C rating) with 8 lithium ions.    </w:t>
      </w:r>
      <w:r w:rsidRPr="2CC9DEB2" w:rsidR="06C95FC0">
        <w:rPr>
          <w:rFonts w:ascii="Calibri" w:hAnsi="Calibri" w:asciiTheme="minorAscii" w:hAnsiTheme="minorAscii"/>
          <w:sz w:val="22"/>
          <w:szCs w:val="22"/>
        </w:rPr>
        <w:t xml:space="preserve">                                                                                                 </w:t>
      </w:r>
    </w:p>
    <w:p w:rsidRPr="0087052C" w:rsidR="003741C0" w:rsidP="2CC9DEB2" w:rsidRDefault="003741C0" w14:paraId="60144BE5" w14:textId="69853DD9">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D</w:t>
      </w:r>
      <w:r w:rsidRPr="2CC9DEB2" w:rsidR="06C95FC0">
        <w:rPr>
          <w:rFonts w:ascii="Calibri" w:hAnsi="Calibri" w:asciiTheme="minorAscii" w:hAnsiTheme="minorAscii"/>
          <w:sz w:val="22"/>
          <w:szCs w:val="22"/>
        </w:rPr>
        <w:t xml:space="preserve">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w:t>
      </w:r>
      <w:r w:rsidRPr="2CC9DEB2" w:rsidR="06C95FC0">
        <w:rPr>
          <w:rFonts w:ascii="Calibri" w:hAnsi="Calibri" w:asciiTheme="minorAscii" w:hAnsiTheme="minorAscii"/>
          <w:sz w:val="22"/>
          <w:szCs w:val="22"/>
        </w:rPr>
        <w:t xml:space="preserve"> </w:t>
      </w:r>
      <w:r w:rsidRPr="2CC9DEB2" w:rsidR="06C95FC0">
        <w:rPr>
          <w:rFonts w:ascii="Calibri" w:hAnsi="Calibri" w:asciiTheme="minorAscii" w:hAnsiTheme="minorAscii"/>
          <w:sz w:val="22"/>
          <w:szCs w:val="22"/>
        </w:rPr>
        <w:t>b</w:t>
      </w:r>
      <w:r w:rsidRPr="2CC9DEB2" w:rsidR="06C95FC0">
        <w:rPr>
          <w:rFonts w:ascii="Calibri" w:hAnsi="Calibri" w:asciiTheme="minorAscii" w:hAnsiTheme="minorAscii"/>
          <w:sz w:val="22"/>
          <w:szCs w:val="22"/>
        </w:rPr>
        <w:t xml:space="preserve">attery </w:t>
      </w:r>
      <w:r w:rsidRPr="2CC9DEB2" w:rsidR="06C95FC0">
        <w:rPr>
          <w:rFonts w:ascii="Calibri" w:hAnsi="Calibri" w:asciiTheme="minorAscii" w:hAnsiTheme="minorAscii"/>
          <w:sz w:val="22"/>
          <w:szCs w:val="22"/>
        </w:rPr>
        <w:t xml:space="preserve">with nominal voltage of </w:t>
      </w:r>
      <w:r w:rsidRPr="2CC9DEB2" w:rsidR="06C95FC0">
        <w:rPr>
          <w:rFonts w:ascii="Calibri" w:hAnsi="Calibri" w:asciiTheme="minorAscii" w:hAnsiTheme="minorAscii"/>
          <w:sz w:val="22"/>
          <w:szCs w:val="22"/>
        </w:rPr>
        <w:t>25.9</w:t>
      </w:r>
      <w:r w:rsidRPr="2CC9DEB2" w:rsidR="06C95FC0">
        <w:rPr>
          <w:rFonts w:ascii="Calibri" w:hAnsi="Calibri" w:asciiTheme="minorAscii" w:hAnsiTheme="minorAscii"/>
          <w:sz w:val="22"/>
          <w:szCs w:val="22"/>
        </w:rPr>
        <w:t xml:space="preserve">V.   </w:t>
      </w:r>
      <w:r w:rsidRPr="2CC9DEB2" w:rsidR="06C95FC0">
        <w:rPr>
          <w:rFonts w:ascii="Calibri" w:hAnsi="Calibri" w:asciiTheme="minorAscii" w:hAnsiTheme="minorAscii"/>
          <w:sz w:val="22"/>
          <w:szCs w:val="22"/>
        </w:rPr>
        <w:t xml:space="preserve">                                                                                                                        </w:t>
      </w:r>
    </w:p>
    <w:p w:rsidRPr="0087052C" w:rsidR="003741C0" w:rsidP="2CC9DEB2" w:rsidRDefault="003741C0" w14:paraId="1A34AD72" w14:textId="16EDAC6A">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battery with max continuous output current of 8 Ampere.                       </w:t>
      </w:r>
    </w:p>
    <w:p w:rsidRPr="0087052C" w:rsidR="003741C0" w:rsidP="2CC9DEB2" w:rsidRDefault="003741C0" w14:paraId="6DF8B4A4" w14:textId="6D02EBA7">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PLC with</w:t>
      </w:r>
      <w:r w:rsidR="06C95FC0">
        <w:rPr/>
        <w:t xml:space="preserve"> </w:t>
      </w:r>
      <w:r w:rsidR="06C95FC0">
        <w:rPr/>
        <w:t>o</w:t>
      </w:r>
      <w:r w:rsidRPr="2CC9DEB2" w:rsidR="06C95FC0">
        <w:rPr>
          <w:rFonts w:ascii="Calibri" w:hAnsi="Calibri" w:asciiTheme="minorAscii" w:hAnsiTheme="minorAscii"/>
          <w:sz w:val="22"/>
          <w:szCs w:val="22"/>
        </w:rPr>
        <w:t xml:space="preserve">perating system Real-time Linux (with RT-Preempt patch).             </w:t>
      </w:r>
    </w:p>
    <w:p w:rsidR="003741C0" w:rsidP="2CC9DEB2" w:rsidRDefault="003741C0" w14:paraId="4934AEC9" w14:textId="4B54EA8D">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D</w:t>
      </w:r>
      <w:r w:rsidRPr="2CC9DEB2" w:rsidR="06C95FC0">
        <w:rPr>
          <w:rFonts w:ascii="Calibri" w:hAnsi="Calibri" w:asciiTheme="minorAscii" w:hAnsiTheme="minorAscii"/>
          <w:sz w:val="22"/>
          <w:szCs w:val="22"/>
        </w:rPr>
        <w:t xml:space="preserve">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PLC with </w:t>
      </w:r>
      <w:r w:rsidRPr="2CC9DEB2" w:rsidR="06C95FC0">
        <w:rPr>
          <w:rFonts w:ascii="Calibri" w:hAnsi="Calibri" w:asciiTheme="minorAscii" w:hAnsiTheme="minorAscii"/>
          <w:sz w:val="22"/>
          <w:szCs w:val="22"/>
        </w:rPr>
        <w:t>CPU Cortex A8</w:t>
      </w:r>
      <w:r w:rsidRPr="2CC9DEB2" w:rsidR="06C95FC0">
        <w:rPr>
          <w:rFonts w:ascii="Calibri" w:hAnsi="Calibri" w:asciiTheme="minorAscii" w:hAnsiTheme="minorAscii"/>
          <w:sz w:val="22"/>
          <w:szCs w:val="22"/>
        </w:rPr>
        <w:t>,</w:t>
      </w:r>
      <w:r w:rsidRPr="2CC9DEB2" w:rsidR="06C95FC0">
        <w:rPr>
          <w:rFonts w:ascii="Calibri" w:hAnsi="Calibri" w:asciiTheme="minorAscii" w:hAnsiTheme="minorAscii"/>
          <w:sz w:val="22"/>
          <w:szCs w:val="22"/>
        </w:rPr>
        <w:t xml:space="preserve"> 1 GHz</w:t>
      </w:r>
      <w:r w:rsidRPr="2CC9DEB2" w:rsidR="06C95FC0">
        <w:rPr>
          <w:rFonts w:ascii="Calibri" w:hAnsi="Calibri" w:asciiTheme="minorAscii" w:hAnsiTheme="minorAscii"/>
          <w:sz w:val="22"/>
          <w:szCs w:val="22"/>
        </w:rPr>
        <w:t xml:space="preserve">. </w:t>
      </w:r>
      <w:bookmarkStart w:name="_Hlk101922874" w:id="982"/>
    </w:p>
    <w:bookmarkEnd w:id="982"/>
    <w:p w:rsidRPr="00C37166" w:rsidR="003741C0" w:rsidP="2CC9DEB2" w:rsidRDefault="003741C0" w14:paraId="2F3FBEAC" w14:textId="024A713B">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PLC with Main memory (RAM) 512 MB.</w:t>
      </w:r>
    </w:p>
    <w:p w:rsidR="003741C0" w:rsidP="2CC9DEB2" w:rsidRDefault="003741C0" w14:paraId="1DCC147B" w14:textId="1419BF47">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pfc-firmware-sdk-s2 installed on </w:t>
      </w:r>
      <w:r w:rsidRPr="2CC9DEB2" w:rsidR="565C57B3">
        <w:rPr>
          <w:rFonts w:ascii="Calibri" w:hAnsi="Calibri" w:asciiTheme="minorAscii" w:hAnsiTheme="minorAscii"/>
          <w:sz w:val="22"/>
          <w:szCs w:val="22"/>
        </w:rPr>
        <w:t>OS</w:t>
      </w:r>
      <w:r w:rsidRPr="2CC9DEB2" w:rsidR="06C95FC0">
        <w:rPr>
          <w:rFonts w:ascii="Calibri" w:hAnsi="Calibri" w:asciiTheme="minorAscii" w:hAnsiTheme="minorAscii"/>
          <w:sz w:val="22"/>
          <w:szCs w:val="22"/>
        </w:rPr>
        <w:t xml:space="preserve"> (RTOS </w:t>
      </w:r>
      <w:r w:rsidRPr="2CC9DEB2" w:rsidR="565C57B3">
        <w:rPr>
          <w:rFonts w:ascii="Calibri" w:hAnsi="Calibri" w:asciiTheme="minorAscii" w:hAnsiTheme="minorAscii"/>
          <w:sz w:val="22"/>
          <w:szCs w:val="22"/>
        </w:rPr>
        <w:t>Linux</w:t>
      </w:r>
      <w:r w:rsidRPr="2CC9DEB2" w:rsidR="06C95FC0">
        <w:rPr>
          <w:rFonts w:ascii="Calibri" w:hAnsi="Calibri" w:asciiTheme="minorAscii" w:hAnsiTheme="minorAscii"/>
          <w:sz w:val="22"/>
          <w:szCs w:val="22"/>
        </w:rPr>
        <w:t>).</w:t>
      </w:r>
      <w:r w:rsidRPr="2CC9DEB2" w:rsidR="06C95FC0">
        <w:rPr>
          <w:rFonts w:ascii="Calibri" w:hAnsi="Calibri" w:asciiTheme="minorAscii" w:hAnsiTheme="minorAscii"/>
          <w:sz w:val="22"/>
          <w:szCs w:val="22"/>
        </w:rPr>
        <w:t xml:space="preserve"> </w:t>
      </w:r>
      <w:bookmarkEnd w:id="953"/>
    </w:p>
    <w:p w:rsidR="003741C0" w:rsidP="2CC9DEB2" w:rsidRDefault="003741C0" w14:paraId="15590BED" w14:textId="69989A9B">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D</w:t>
      </w:r>
      <w:r w:rsidRPr="2CC9DEB2" w:rsidR="06C95FC0">
        <w:rPr>
          <w:rFonts w:ascii="Calibri" w:hAnsi="Calibri" w:asciiTheme="minorAscii" w:hAnsiTheme="minorAscii"/>
          <w:sz w:val="22"/>
          <w:szCs w:val="22"/>
        </w:rPr>
        <w:t xml:space="preserve">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w:t>
      </w:r>
      <w:r w:rsidRPr="2CC9DEB2" w:rsidR="06C95FC0">
        <w:rPr>
          <w:rFonts w:ascii="Calibri" w:hAnsi="Calibri" w:cs="Calibri" w:asciiTheme="minorAscii" w:hAnsiTheme="minorAscii" w:cstheme="minorAscii"/>
          <w:sz w:val="22"/>
          <w:szCs w:val="22"/>
          <w:shd w:val="clear" w:color="auto" w:fill="FAF9F8"/>
        </w:rPr>
        <w:t xml:space="preserve">the digital input </w:t>
      </w:r>
      <w:r w:rsidRPr="2CC9DEB2" w:rsidR="565C57B3">
        <w:rPr>
          <w:rFonts w:ascii="Calibri" w:hAnsi="Calibri" w:cs="Calibri" w:asciiTheme="minorAscii" w:hAnsiTheme="minorAscii" w:cstheme="minorAscii"/>
          <w:sz w:val="22"/>
          <w:szCs w:val="22"/>
          <w:shd w:val="clear" w:color="auto" w:fill="FAF9F8"/>
        </w:rPr>
        <w:t>module to</w:t>
      </w:r>
      <w:r w:rsidRPr="2CC9DEB2" w:rsidR="565C57B3">
        <w:rPr>
          <w:rFonts w:ascii="Calibri" w:hAnsi="Calibri" w:cs="Calibri" w:asciiTheme="minorAscii" w:hAnsiTheme="minorAscii" w:cstheme="minorAscii"/>
          <w:sz w:val="22"/>
          <w:szCs w:val="22"/>
          <w:shd w:val="clear" w:color="auto" w:fill="FAF9F8"/>
        </w:rPr>
        <w:t xml:space="preserve"> sense digital signal.</w:t>
      </w:r>
    </w:p>
    <w:p w:rsidR="003741C0" w:rsidP="2CC9DEB2" w:rsidRDefault="003741C0" w14:paraId="587D7B36" w14:textId="580FB627">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D</w:t>
      </w:r>
      <w:r w:rsidRPr="2CC9DEB2" w:rsidR="06C95FC0">
        <w:rPr>
          <w:rFonts w:ascii="Calibri" w:hAnsi="Calibri" w:asciiTheme="minorAscii" w:hAnsiTheme="minorAscii"/>
          <w:sz w:val="22"/>
          <w:szCs w:val="22"/>
        </w:rPr>
        <w:t xml:space="preserve">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w:t>
      </w:r>
      <w:proofErr w:type="gramStart"/>
      <w:r w:rsidRPr="2CC9DEB2" w:rsidR="06C95FC0">
        <w:rPr>
          <w:rFonts w:ascii="Calibri" w:hAnsi="Calibri" w:asciiTheme="minorAscii" w:hAnsiTheme="minorAscii"/>
          <w:sz w:val="22"/>
          <w:szCs w:val="22"/>
        </w:rPr>
        <w:t xml:space="preserve">have</w:t>
      </w:r>
      <w:r w:rsidRPr="2CC9DEB2" w:rsidR="06C95FC0">
        <w:rPr>
          <w:rFonts w:ascii="Calibri" w:hAnsi="Calibri" w:cs="Calibri" w:asciiTheme="minorAscii" w:hAnsiTheme="minorAscii" w:cstheme="minorAscii"/>
          <w:sz w:val="22"/>
          <w:szCs w:val="22"/>
          <w:shd w:val="clear" w:color="auto" w:fill="FAF9F8"/>
        </w:rPr>
        <w:t xml:space="preserve"> Each</w:t>
      </w:r>
      <w:r w:rsidRPr="2CC9DEB2" w:rsidR="06C95FC0">
        <w:rPr>
          <w:rFonts w:ascii="Calibri" w:hAnsi="Calibri" w:cs="Calibri" w:asciiTheme="minorAscii" w:hAnsiTheme="minorAscii" w:cstheme="minorAscii"/>
          <w:sz w:val="22"/>
          <w:szCs w:val="22"/>
          <w:shd w:val="clear" w:color="auto" w:fill="FAF9F8"/>
        </w:rPr>
        <w:t xml:space="preserve"> input module </w:t>
      </w:r>
      <w:r w:rsidRPr="2CC9DEB2" w:rsidR="06C95FC0">
        <w:rPr>
          <w:rFonts w:ascii="Calibri" w:hAnsi="Calibri" w:cs="Calibri" w:asciiTheme="minorAscii" w:hAnsiTheme="minorAscii" w:cstheme="minorAscii"/>
          <w:sz w:val="22"/>
          <w:szCs w:val="22"/>
          <w:shd w:val="clear" w:color="auto" w:fill="FAF9F8"/>
        </w:rPr>
        <w:t>with</w:t>
      </w:r>
      <w:proofErr w:type="gramEnd"/>
      <w:r w:rsidRPr="2CC9DEB2" w:rsidR="06C95FC0">
        <w:rPr>
          <w:rFonts w:ascii="Calibri" w:hAnsi="Calibri" w:cs="Calibri" w:asciiTheme="minorAscii" w:hAnsiTheme="minorAscii" w:cstheme="minorAscii"/>
          <w:sz w:val="22"/>
          <w:szCs w:val="22"/>
          <w:shd w:val="clear" w:color="auto" w:fill="FAF9F8"/>
        </w:rPr>
        <w:t xml:space="preserve"> a noise-rejection filter</w:t>
      </w:r>
      <w:r w:rsidRPr="2CC9DEB2" w:rsidR="06C95FC0">
        <w:rPr>
          <w:rFonts w:ascii="Calibri" w:hAnsi="Calibri" w:cs="Calibri" w:asciiTheme="minorAscii" w:hAnsiTheme="minorAscii" w:cstheme="minorAscii"/>
          <w:sz w:val="22"/>
          <w:szCs w:val="22"/>
          <w:shd w:val="clear" w:color="auto" w:fill="FAF9F8"/>
        </w:rPr>
        <w:t xml:space="preserve"> </w:t>
      </w:r>
      <w:r w:rsidRPr="2CC9DEB2" w:rsidR="565C57B3">
        <w:rPr>
          <w:rFonts w:ascii="Calibri" w:hAnsi="Calibri" w:cs="Calibri" w:asciiTheme="minorAscii" w:hAnsiTheme="minorAscii" w:cstheme="minorAscii"/>
          <w:sz w:val="22"/>
          <w:szCs w:val="22"/>
          <w:shd w:val="clear" w:color="auto" w:fill="FAF9F8"/>
        </w:rPr>
        <w:t xml:space="preserve">with different time constant on each input module </w:t>
      </w:r>
    </w:p>
    <w:p w:rsidR="003741C0" w:rsidP="2CC9DEB2" w:rsidRDefault="003741C0" w14:paraId="2393122A" w14:textId="4F433C74">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D</w:t>
      </w:r>
      <w:r w:rsidRPr="2CC9DEB2" w:rsidR="06C95FC0">
        <w:rPr>
          <w:rFonts w:ascii="Calibri" w:hAnsi="Calibri" w:asciiTheme="minorAscii" w:hAnsiTheme="minorAscii"/>
          <w:sz w:val="22"/>
          <w:szCs w:val="22"/>
        </w:rPr>
        <w:t xml:space="preserve">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the analog input module consisting of 8 channels</w:t>
      </w:r>
      <w:r w:rsidRPr="2CC9DEB2" w:rsidR="06C95FC0">
        <w:rPr>
          <w:rFonts w:ascii="Calibri" w:hAnsi="Calibri" w:cs="Arial" w:asciiTheme="minorAscii" w:hAnsiTheme="minorAscii" w:cstheme="minorBidi"/>
          <w:sz w:val="22"/>
          <w:szCs w:val="22"/>
          <w:shd w:val="clear" w:color="auto" w:fill="FAF9F8"/>
        </w:rPr>
        <w:t>.</w:t>
      </w:r>
      <w:r w:rsidRPr="2CC9DEB2" w:rsidR="06C95FC0">
        <w:rPr>
          <w:rFonts w:ascii="Calibri" w:hAnsi="Calibri" w:asciiTheme="minorAscii" w:hAnsiTheme="minorAscii"/>
          <w:sz w:val="22"/>
          <w:szCs w:val="22"/>
        </w:rPr>
        <w:t xml:space="preserve"> </w:t>
      </w:r>
    </w:p>
    <w:p w:rsidR="003741C0" w:rsidP="2CC9DEB2" w:rsidRDefault="003741C0" w14:paraId="3C578A9C" w14:textId="7B33F2AA">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asciiTheme="minorAscii" w:hAnsiTheme="minorAscii"/>
          <w:sz w:val="22"/>
          <w:szCs w:val="22"/>
        </w:rPr>
        <w:t>D</w:t>
      </w:r>
      <w:r w:rsidRPr="2CC9DEB2" w:rsidR="06C95FC0">
        <w:rPr>
          <w:rFonts w:ascii="Calibri" w:hAnsi="Calibri" w:asciiTheme="minorAscii" w:hAnsiTheme="minorAscii"/>
          <w:sz w:val="22"/>
          <w:szCs w:val="22"/>
        </w:rPr>
        <w:t xml:space="preserve">evice </w:t>
      </w:r>
      <w:r w:rsidRPr="2CC9DEB2" w:rsidR="090B92E2">
        <w:rPr>
          <w:rFonts w:ascii="Calibri" w:hAnsi="Calibri" w:asciiTheme="minorAscii" w:hAnsiTheme="minorAscii"/>
          <w:b w:val="1"/>
          <w:bCs w:val="1"/>
          <w:sz w:val="22"/>
          <w:szCs w:val="22"/>
        </w:rPr>
        <w:t>SHALL</w:t>
      </w:r>
      <w:r w:rsidRPr="2CC9DEB2" w:rsidR="06C95FC0">
        <w:rPr>
          <w:rFonts w:ascii="Calibri" w:hAnsi="Calibri" w:asciiTheme="minorAscii" w:hAnsiTheme="minorAscii"/>
          <w:sz w:val="22"/>
          <w:szCs w:val="22"/>
        </w:rPr>
        <w:t xml:space="preserve"> have </w:t>
      </w:r>
      <w:r w:rsidRPr="2CC9DEB2" w:rsidR="565C57B3">
        <w:rPr>
          <w:rFonts w:ascii="Calibri" w:hAnsi="Calibri" w:asciiTheme="minorAscii" w:hAnsiTheme="minorAscii"/>
          <w:sz w:val="22"/>
          <w:szCs w:val="22"/>
        </w:rPr>
        <w:t>RTD module on which 2 wire RTD sensor can be connected</w:t>
      </w:r>
      <w:r w:rsidRPr="2CC9DEB2" w:rsidR="1CD0654A">
        <w:rPr>
          <w:rFonts w:ascii="Calibri" w:hAnsi="Calibri" w:cs="Calibri" w:asciiTheme="minorAscii" w:hAnsiTheme="minorAscii" w:cstheme="minorAscii"/>
          <w:sz w:val="22"/>
          <w:szCs w:val="22"/>
        </w:rPr>
        <w:t>.</w:t>
      </w:r>
    </w:p>
    <w:p w:rsidR="003741C0" w:rsidP="2CC9DEB2" w:rsidRDefault="003741C0" w14:paraId="4EF60599" w14:textId="14B57D7B">
      <w:pPr>
        <w:pStyle w:val="Default"/>
        <w:numPr>
          <w:ilvl w:val="0"/>
          <w:numId w:val="9"/>
        </w:numPr>
        <w:ind w:left="3266" w:hanging="2486"/>
        <w:rPr>
          <w:rFonts w:ascii="Calibri" w:hAnsi="Calibri" w:asciiTheme="minorAscii" w:hAnsiTheme="minorAscii"/>
          <w:sz w:val="22"/>
          <w:szCs w:val="22"/>
        </w:rPr>
      </w:pPr>
      <w:r w:rsidRPr="2CC9DEB2" w:rsidR="06C95FC0">
        <w:rPr>
          <w:rFonts w:ascii="Calibri" w:hAnsi="Calibri" w:cs="Calibri" w:asciiTheme="minorAscii" w:hAnsiTheme="minorAscii" w:cstheme="minorAscii"/>
          <w:sz w:val="22"/>
          <w:szCs w:val="22"/>
        </w:rPr>
        <w:t xml:space="preserve">Device </w:t>
      </w:r>
      <w:r w:rsidRPr="2CC9DEB2" w:rsidR="090B92E2">
        <w:rPr>
          <w:rFonts w:ascii="Calibri" w:hAnsi="Calibri" w:asciiTheme="minorAscii" w:hAnsiTheme="minorAscii"/>
          <w:b w:val="1"/>
          <w:bCs w:val="1"/>
          <w:sz w:val="22"/>
          <w:szCs w:val="22"/>
        </w:rPr>
        <w:t>SHALL</w:t>
      </w:r>
      <w:r w:rsidRPr="2CC9DEB2" w:rsidR="06C95FC0">
        <w:rPr>
          <w:rFonts w:ascii="Calibri" w:hAnsi="Calibri" w:cs="Calibri" w:asciiTheme="minorAscii" w:hAnsiTheme="minorAscii" w:cstheme="minorAscii"/>
          <w:sz w:val="22"/>
          <w:szCs w:val="22"/>
        </w:rPr>
        <w:t xml:space="preserve"> have the </w:t>
      </w:r>
      <w:r w:rsidRPr="2CC9DEB2" w:rsidR="565C57B3">
        <w:rPr>
          <w:rFonts w:ascii="Calibri" w:hAnsi="Calibri" w:cs="Calibri" w:asciiTheme="minorAscii" w:hAnsiTheme="minorAscii" w:cstheme="minorAscii"/>
          <w:sz w:val="22"/>
          <w:szCs w:val="22"/>
        </w:rPr>
        <w:t>RTD</w:t>
      </w:r>
      <w:r w:rsidRPr="2CC9DEB2" w:rsidR="06C95FC0">
        <w:rPr>
          <w:rFonts w:ascii="Calibri" w:hAnsi="Calibri" w:cs="Calibri" w:asciiTheme="minorAscii" w:hAnsiTheme="minorAscii" w:cstheme="minorAscii"/>
          <w:sz w:val="22"/>
          <w:szCs w:val="22"/>
        </w:rPr>
        <w:t xml:space="preserve"> module</w:t>
      </w:r>
      <w:r w:rsidRPr="2CC9DEB2" w:rsidR="06C95FC0">
        <w:rPr>
          <w:rFonts w:ascii="Calibri" w:hAnsi="Calibri" w:cs="Calibri" w:asciiTheme="minorAscii" w:hAnsiTheme="minorAscii" w:cstheme="minorAscii"/>
          <w:sz w:val="22"/>
          <w:szCs w:val="22"/>
          <w:shd w:val="clear" w:color="auto" w:fill="FAF9F8"/>
        </w:rPr>
        <w:t xml:space="preserve"> which </w:t>
      </w:r>
      <w:r w:rsidRPr="2CC9DEB2" w:rsidR="06C95FC0">
        <w:rPr>
          <w:rFonts w:ascii="Calibri" w:hAnsi="Calibri" w:cs="Calibri" w:asciiTheme="minorAscii" w:hAnsiTheme="minorAscii" w:cstheme="minorAscii"/>
          <w:sz w:val="22"/>
          <w:szCs w:val="22"/>
          <w:shd w:val="clear" w:color="auto" w:fill="FAF9F8"/>
        </w:rPr>
        <w:t xml:space="preserve">automatically linearizes the entire temperature range. </w:t>
      </w:r>
    </w:p>
    <w:p w:rsidRPr="00C37166" w:rsidR="003741C0" w:rsidP="2CC9DEB2" w:rsidRDefault="003741C0" w14:paraId="23F4083A" w14:textId="119B8B03">
      <w:pPr>
        <w:pStyle w:val="Default"/>
        <w:numPr>
          <w:ilvl w:val="0"/>
          <w:numId w:val="9"/>
        </w:numPr>
        <w:ind w:left="3266" w:hanging="2486"/>
        <w:rPr>
          <w:rFonts w:ascii="Calibri" w:hAnsi="Calibri" w:cs="Calibri" w:asciiTheme="minorAscii" w:hAnsiTheme="minorAscii" w:cstheme="minorAscii"/>
          <w:sz w:val="22"/>
          <w:szCs w:val="22"/>
        </w:rPr>
      </w:pPr>
      <w:r w:rsidRPr="2CC9DEB2" w:rsidR="06C95FC0">
        <w:rPr>
          <w:rFonts w:ascii="Calibri" w:hAnsi="Calibri" w:cs="Calibri" w:asciiTheme="minorAscii" w:hAnsiTheme="minorAscii" w:cstheme="minorAscii"/>
          <w:sz w:val="22"/>
          <w:szCs w:val="22"/>
        </w:rPr>
        <w:t xml:space="preserve">Device </w:t>
      </w:r>
      <w:r w:rsidRPr="2CC9DEB2" w:rsidR="090B92E2">
        <w:rPr>
          <w:rFonts w:ascii="Calibri" w:hAnsi="Calibri" w:cs="Calibri" w:asciiTheme="minorAscii" w:hAnsiTheme="minorAscii" w:cstheme="minorAscii"/>
          <w:b w:val="1"/>
          <w:bCs w:val="1"/>
          <w:sz w:val="22"/>
          <w:szCs w:val="22"/>
        </w:rPr>
        <w:t>SHALL</w:t>
      </w:r>
      <w:r w:rsidRPr="2CC9DEB2" w:rsidR="06C95FC0">
        <w:rPr>
          <w:rFonts w:ascii="Calibri" w:hAnsi="Calibri" w:cs="Calibri" w:asciiTheme="minorAscii" w:hAnsiTheme="minorAscii" w:cstheme="minorAscii"/>
          <w:sz w:val="22"/>
          <w:szCs w:val="22"/>
        </w:rPr>
        <w:t xml:space="preserve"> have the analog input module</w:t>
      </w:r>
      <w:r w:rsidRPr="2CC9DEB2" w:rsidR="565C57B3">
        <w:rPr>
          <w:rFonts w:ascii="Calibri" w:hAnsi="Calibri" w:cs="Calibri" w:asciiTheme="minorAscii" w:hAnsiTheme="minorAscii" w:cstheme="minorAscii"/>
          <w:sz w:val="22"/>
          <w:szCs w:val="22"/>
        </w:rPr>
        <w:t xml:space="preserve"> in</w:t>
      </w:r>
      <w:r w:rsidRPr="2CC9DEB2" w:rsidR="06C95FC0">
        <w:rPr>
          <w:rFonts w:ascii="Calibri" w:hAnsi="Calibri" w:cs="Calibri" w:asciiTheme="minorAscii" w:hAnsiTheme="minorAscii" w:cstheme="minorAscii"/>
          <w:sz w:val="22"/>
          <w:szCs w:val="22"/>
          <w:shd w:val="clear" w:color="auto" w:fill="FAF9F8"/>
        </w:rPr>
        <w:t xml:space="preserve"> which </w:t>
      </w:r>
      <w:r w:rsidRPr="2CC9DEB2" w:rsidR="06C95FC0">
        <w:rPr>
          <w:rFonts w:ascii="Calibri" w:hAnsi="Calibri" w:cs="Calibri" w:asciiTheme="minorAscii" w:hAnsiTheme="minorAscii" w:cstheme="minorAscii"/>
          <w:sz w:val="22"/>
          <w:szCs w:val="22"/>
          <w:shd w:val="clear" w:color="auto" w:fill="FAF9F8"/>
        </w:rPr>
        <w:t>a sensor error (short circuit, wire break or out-of-measurement range) is indicated by a red LED.</w:t>
      </w:r>
      <w:r w:rsidRPr="2CC9DEB2" w:rsidR="06C95FC0">
        <w:rPr>
          <w:rFonts w:ascii="Calibri" w:hAnsi="Calibri" w:cs="Calibri" w:asciiTheme="minorAscii" w:hAnsiTheme="minorAscii" w:cstheme="minorAscii"/>
          <w:sz w:val="22"/>
          <w:szCs w:val="22"/>
          <w:shd w:val="clear" w:color="auto" w:fill="FAF9F8"/>
        </w:rPr>
        <w:t xml:space="preserve"> </w:t>
      </w:r>
    </w:p>
    <w:p w:rsidRPr="00EF0364" w:rsidR="003741C0" w:rsidP="786E7155" w:rsidRDefault="003741C0" w14:paraId="0169F0FB" w14:textId="0779CA27">
      <w:pPr>
        <w:pStyle w:val="Default"/>
        <w:numPr>
          <w:ilvl w:val="0"/>
          <w:numId w:val="9"/>
        </w:numPr>
        <w:bidi w:val="0"/>
        <w:spacing w:before="0" w:beforeAutospacing="off" w:after="0" w:afterAutospacing="off" w:line="240" w:lineRule="auto"/>
        <w:ind w:left="3266" w:right="0" w:hanging="2486"/>
        <w:jc w:val="left"/>
        <w:rPr>
          <w:rFonts w:ascii="Calibri" w:hAnsi="Calibri" w:eastAsia="Calibri" w:cs="Calibri" w:asciiTheme="minorAscii" w:hAnsiTheme="minorAscii" w:eastAsiaTheme="minorAscii" w:cstheme="minorAscii"/>
          <w:color w:val="000000" w:themeColor="text1" w:themeTint="FF" w:themeShade="FF"/>
          <w:sz w:val="22"/>
          <w:szCs w:val="22"/>
        </w:rPr>
      </w:pPr>
      <w:r w:rsidRPr="786E7155" w:rsidR="06C95FC0">
        <w:rPr>
          <w:rFonts w:ascii="Calibri" w:hAnsi="Calibri" w:cs="Calibri" w:asciiTheme="minorAscii" w:hAnsiTheme="minorAscii" w:cstheme="minorAscii"/>
          <w:sz w:val="22"/>
          <w:szCs w:val="22"/>
        </w:rPr>
        <w:t xml:space="preserve">Device </w:t>
      </w:r>
      <w:r w:rsidRPr="786E7155" w:rsidR="090B92E2">
        <w:rPr>
          <w:rFonts w:ascii="Calibri" w:hAnsi="Calibri" w:cs="Calibri" w:asciiTheme="minorAscii" w:hAnsiTheme="minorAscii" w:cstheme="minorAscii"/>
          <w:sz w:val="22"/>
          <w:szCs w:val="22"/>
        </w:rPr>
        <w:t>SHALL</w:t>
      </w:r>
      <w:r w:rsidRPr="786E7155" w:rsidR="06C95FC0">
        <w:rPr>
          <w:rFonts w:ascii="Calibri" w:hAnsi="Calibri" w:cs="Calibri" w:asciiTheme="minorAscii" w:hAnsiTheme="minorAscii" w:cstheme="minorAscii"/>
          <w:sz w:val="22"/>
          <w:szCs w:val="22"/>
        </w:rPr>
        <w:t xml:space="preserve"> have the analog input module</w:t>
      </w:r>
      <w:r w:rsidRPr="786E7155" w:rsidR="06C95FC0">
        <w:rPr>
          <w:rFonts w:ascii="Calibri" w:hAnsi="Calibri" w:cs="Calibri" w:asciiTheme="minorAscii" w:hAnsiTheme="minorAscii" w:cstheme="minorAscii"/>
          <w:sz w:val="22"/>
          <w:szCs w:val="22"/>
        </w:rPr>
        <w:t xml:space="preserve"> with a response time 3s at max</w:t>
      </w:r>
      <w:r w:rsidRPr="786E7155" w:rsidR="06C95FC0">
        <w:rPr>
          <w:rFonts w:ascii="Calibri" w:hAnsi="Calibri" w:cs="Calibri" w:asciiTheme="minorAscii" w:hAnsiTheme="minorAscii" w:cstheme="minorAscii"/>
          <w:sz w:val="22"/>
          <w:szCs w:val="22"/>
        </w:rPr>
        <w:t>.</w:t>
      </w:r>
      <w:r w:rsidRPr="786E7155" w:rsidR="73F83810">
        <w:rPr>
          <w:rFonts w:ascii="Calibri" w:hAnsi="Calibri" w:cs="Calibri" w:asciiTheme="minorAscii" w:hAnsiTheme="minorAscii" w:cstheme="minorAscii"/>
          <w:sz w:val="22"/>
          <w:szCs w:val="22"/>
        </w:rPr>
        <w:t xml:space="preserve"> </w:t>
      </w:r>
    </w:p>
    <w:p w:rsidRPr="00EF0364" w:rsidR="003741C0" w:rsidP="786E7155" w:rsidRDefault="003741C0" w14:paraId="63EC5190" w14:textId="4261FA8A">
      <w:pPr>
        <w:pStyle w:val="Default"/>
        <w:numPr>
          <w:ilvl w:val="0"/>
          <w:numId w:val="9"/>
        </w:numPr>
        <w:bidi w:val="0"/>
        <w:spacing w:before="0" w:beforeAutospacing="off" w:after="0" w:afterAutospacing="off" w:line="240" w:lineRule="auto"/>
        <w:ind w:left="3266" w:right="0" w:hanging="2486"/>
        <w:jc w:val="left"/>
        <w:rPr>
          <w:rFonts w:ascii="Calibri" w:hAnsi="Calibri" w:eastAsia="Calibri" w:cs="Calibri" w:asciiTheme="minorAscii" w:hAnsiTheme="minorAscii" w:eastAsiaTheme="minorAscii" w:cstheme="minorAscii"/>
          <w:color w:val="000000" w:themeColor="text1" w:themeTint="FF" w:themeShade="FF"/>
          <w:sz w:val="22"/>
          <w:szCs w:val="22"/>
        </w:rPr>
      </w:pPr>
      <w:r w:rsidRPr="786E7155" w:rsidR="73F83810">
        <w:rPr>
          <w:rFonts w:ascii="Calibri" w:hAnsi="Calibri" w:cs="Calibri" w:asciiTheme="minorAscii" w:hAnsiTheme="minorAscii" w:cstheme="minorAscii"/>
          <w:sz w:val="22"/>
          <w:szCs w:val="22"/>
        </w:rPr>
        <w:t>Devic</w:t>
      </w:r>
      <w:r w:rsidRPr="786E7155" w:rsidR="73F83810">
        <w:rPr>
          <w:rFonts w:ascii="Calibri" w:hAnsi="Calibri" w:cs="Calibri" w:asciiTheme="minorAscii" w:hAnsiTheme="minorAscii" w:cstheme="minorAscii"/>
          <w:sz w:val="22"/>
          <w:szCs w:val="22"/>
        </w:rPr>
        <w:t>e</w:t>
      </w:r>
      <w:r w:rsidRPr="786E7155" w:rsidR="73F83810">
        <w:rPr>
          <w:rFonts w:ascii="Calibri" w:hAnsi="Calibri" w:cs="Calibri" w:asciiTheme="minorAscii" w:hAnsiTheme="minorAscii" w:cstheme="minorAscii"/>
          <w:sz w:val="22"/>
          <w:szCs w:val="22"/>
        </w:rPr>
        <w:t xml:space="preserve"> </w:t>
      </w:r>
      <w:r w:rsidRPr="786E7155" w:rsidR="73F83810">
        <w:rPr>
          <w:rFonts w:ascii="Calibri" w:hAnsi="Calibri" w:cs="Calibri" w:asciiTheme="minorAscii" w:hAnsiTheme="minorAscii" w:cstheme="minorAscii"/>
          <w:sz w:val="22"/>
          <w:szCs w:val="22"/>
        </w:rPr>
        <w:t>SHALL</w:t>
      </w:r>
      <w:r w:rsidRPr="786E7155" w:rsidR="73F83810">
        <w:rPr>
          <w:rFonts w:ascii="Calibri" w:hAnsi="Calibri" w:cs="Calibri" w:asciiTheme="minorAscii" w:hAnsiTheme="minorAscii" w:cstheme="minorAscii"/>
          <w:sz w:val="22"/>
          <w:szCs w:val="22"/>
        </w:rPr>
        <w:t xml:space="preserve"> have </w:t>
      </w:r>
      <w:r w:rsidRPr="786E7155" w:rsidR="73F83810">
        <w:rPr>
          <w:rFonts w:ascii="Calibri" w:hAnsi="Calibri" w:cs="Calibri" w:asciiTheme="minorAscii" w:hAnsiTheme="minorAscii" w:cstheme="minorAscii"/>
          <w:sz w:val="22"/>
          <w:szCs w:val="22"/>
        </w:rPr>
        <w:t xml:space="preserve">the lifecycle of 4 </w:t>
      </w:r>
      <w:r w:rsidRPr="786E7155" w:rsidR="29A1054A">
        <w:rPr>
          <w:rFonts w:ascii="Calibri" w:hAnsi="Calibri" w:cs="Calibri" w:asciiTheme="minorAscii" w:hAnsiTheme="minorAscii" w:cstheme="minorAscii"/>
          <w:sz w:val="22"/>
          <w:szCs w:val="22"/>
        </w:rPr>
        <w:t>million</w:t>
      </w:r>
      <w:r w:rsidRPr="786E7155" w:rsidR="73F83810">
        <w:rPr>
          <w:rFonts w:ascii="Calibri" w:hAnsi="Calibri" w:cs="Calibri" w:asciiTheme="minorAscii" w:hAnsiTheme="minorAscii" w:cstheme="minorAscii"/>
          <w:sz w:val="22"/>
          <w:szCs w:val="22"/>
        </w:rPr>
        <w:t xml:space="preserve"> </w:t>
      </w:r>
      <w:r w:rsidRPr="786E7155" w:rsidR="6E849C78">
        <w:rPr>
          <w:rFonts w:ascii="Calibri" w:hAnsi="Calibri" w:cs="Calibri" w:asciiTheme="minorAscii" w:hAnsiTheme="minorAscii" w:cstheme="minorAscii"/>
          <w:sz w:val="22"/>
          <w:szCs w:val="22"/>
        </w:rPr>
        <w:t>cycles.</w:t>
      </w:r>
    </w:p>
    <w:p w:rsidR="003741C0" w:rsidP="2CC9DEB2" w:rsidRDefault="003741C0" w14:paraId="3EFF6EB8" w14:textId="77777777">
      <w:pPr>
        <w:pStyle w:val="Default"/>
        <w:rPr>
          <w:rFonts w:ascii="Calibri" w:hAnsi="Calibri" w:cs="Calibri" w:asciiTheme="minorAscii" w:hAnsiTheme="minorAscii" w:cstheme="minorAscii"/>
          <w:sz w:val="22"/>
          <w:szCs w:val="22"/>
          <w:rPrChange w:author="Priyanka Yadav" w:date="2022-10-01T06:00:50.052Z" w:id="122777305">
            <w:rPr>
              <w:rFonts w:ascii="Calibri" w:hAnsi="Calibri" w:asciiTheme="minorAscii" w:hAnsiTheme="minorAscii"/>
              <w:sz w:val="22"/>
              <w:szCs w:val="22"/>
            </w:rPr>
          </w:rPrChange>
        </w:rPr>
      </w:pPr>
    </w:p>
    <w:p w:rsidR="00B01E0E" w:rsidP="002E4A0A" w:rsidRDefault="00B01E0E" w14:paraId="265EAAD0" w14:textId="18CBB413">
      <w:pPr>
        <w:pStyle w:val="Default"/>
        <w:rPr>
          <w:rFonts w:asciiTheme="minorHAnsi" w:hAnsiTheme="minorHAnsi"/>
          <w:sz w:val="22"/>
          <w:szCs w:val="22"/>
        </w:rPr>
      </w:pPr>
    </w:p>
    <w:p w:rsidR="0087052C" w:rsidP="0087052C" w:rsidRDefault="0087052C" w14:paraId="26242560" w14:textId="77777777">
      <w:pPr>
        <w:pStyle w:val="Heading1"/>
        <w:numPr>
          <w:ilvl w:val="1"/>
          <w:numId w:val="1"/>
        </w:numPr>
        <w:tabs>
          <w:tab w:val="left" w:pos="1440"/>
          <w:tab w:val="left" w:pos="3420"/>
        </w:tabs>
        <w:spacing w:after="60"/>
        <w:rPr>
          <w:b/>
          <w:bCs/>
          <w:color w:val="auto"/>
          <w:sz w:val="28"/>
          <w:szCs w:val="28"/>
        </w:rPr>
      </w:pPr>
      <w:bookmarkStart w:name="_Toc102917645" w:id="1003"/>
      <w:r w:rsidRPr="00EF0364">
        <w:rPr>
          <w:b/>
          <w:bCs/>
          <w:color w:val="auto"/>
          <w:sz w:val="28"/>
          <w:szCs w:val="28"/>
        </w:rPr>
        <w:t>Server Requirements</w:t>
      </w:r>
      <w:bookmarkEnd w:id="1003"/>
    </w:p>
    <w:p w:rsidRPr="00EF0364" w:rsidR="0087052C" w:rsidP="0087052C" w:rsidRDefault="0087052C" w14:paraId="53BAA193" w14:textId="77777777">
      <w:pPr>
        <w:ind w:left="1440" w:hanging="360"/>
        <w:rPr>
          <w:rFonts w:asciiTheme="minorHAnsi" w:hAnsiTheme="minorHAnsi"/>
          <w:sz w:val="22"/>
          <w:szCs w:val="22"/>
        </w:rPr>
      </w:pPr>
      <w:r>
        <w:t xml:space="preserve">                 </w:t>
      </w:r>
    </w:p>
    <w:p w:rsidRPr="00FF76B0" w:rsidR="0087052C" w:rsidP="2CC9DEB2" w:rsidRDefault="0087052C" w14:paraId="4BA10A45" w14:textId="19000EF0">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have API to </w:t>
      </w:r>
      <w:proofErr w:type="gramStart"/>
      <w:r w:rsidRPr="2CC9DEB2" w:rsidR="139AAA24">
        <w:rPr>
          <w:rFonts w:ascii="Calibri" w:hAnsi="Calibri" w:cs="Calibri" w:asciiTheme="minorAscii" w:hAnsiTheme="minorAscii" w:cstheme="minorAscii"/>
          <w:sz w:val="22"/>
          <w:szCs w:val="22"/>
        </w:rPr>
        <w:t>provision</w:t>
      </w:r>
      <w:proofErr w:type="gramEnd"/>
      <w:r w:rsidRPr="2CC9DEB2" w:rsidR="139AAA24">
        <w:rPr>
          <w:rFonts w:ascii="Calibri" w:hAnsi="Calibri" w:cs="Calibri" w:asciiTheme="minorAscii" w:hAnsiTheme="minorAscii" w:cstheme="minorAscii"/>
          <w:sz w:val="22"/>
          <w:szCs w:val="22"/>
        </w:rPr>
        <w:t xml:space="preserve"> the tenant, each tenant will be associated with CA.</w:t>
      </w:r>
    </w:p>
    <w:p w:rsidRPr="00C37166" w:rsidR="0087052C" w:rsidP="2CC9DEB2" w:rsidRDefault="0087052C" w14:paraId="20387853" w14:textId="17FE13C5">
      <w:pPr>
        <w:pStyle w:val="Default"/>
        <w:numPr>
          <w:ilvl w:val="0"/>
          <w:numId w:val="11"/>
        </w:numPr>
        <w:ind w:left="3266" w:hanging="2486"/>
        <w:rPr>
          <w:rFonts w:ascii="Calibri" w:hAnsi="Calibri" w:cs="Calibri" w:asciiTheme="minorAscii" w:hAnsiTheme="minorAscii" w:cstheme="minorAscii"/>
          <w:sz w:val="22"/>
          <w:szCs w:val="22"/>
        </w:rPr>
      </w:pPr>
      <w:bookmarkStart w:name="_Hlk103000633" w:id="1006"/>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have device provision with SSL certificates.</w:t>
      </w:r>
      <w:bookmarkEnd w:id="1006"/>
    </w:p>
    <w:p w:rsidRPr="00C37166" w:rsidR="0087052C" w:rsidP="2CC9DEB2" w:rsidRDefault="0087052C" w14:paraId="3726F5F7" w14:textId="300B9FBA">
      <w:pPr>
        <w:pStyle w:val="Default"/>
        <w:numPr>
          <w:ilvl w:val="0"/>
          <w:numId w:val="11"/>
        </w:numPr>
        <w:ind w:left="3266" w:hanging="2486"/>
        <w:rPr>
          <w:rFonts w:ascii="Calibri" w:hAnsi="Calibri" w:cs="Calibri" w:asciiTheme="minorAscii" w:hAnsiTheme="minorAscii" w:cstheme="minorAscii"/>
          <w:sz w:val="22"/>
          <w:szCs w:val="22"/>
        </w:rPr>
      </w:pPr>
      <w:bookmarkStart w:name="_Hlk103000684" w:id="1009"/>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have associate certificate with IOT core policy for authorization.</w:t>
      </w:r>
      <w:bookmarkEnd w:id="1009"/>
    </w:p>
    <w:p w:rsidRPr="00C37166" w:rsidR="0087052C" w:rsidP="2CC9DEB2" w:rsidRDefault="0087052C" w14:paraId="3F265178" w14:textId="645CF848">
      <w:pPr>
        <w:pStyle w:val="Default"/>
        <w:numPr>
          <w:ilvl w:val="0"/>
          <w:numId w:val="11"/>
        </w:numPr>
        <w:ind w:left="3266" w:hanging="2486"/>
        <w:rPr>
          <w:rFonts w:ascii="Calibri" w:hAnsi="Calibri" w:cs="Calibri" w:asciiTheme="minorAscii" w:hAnsiTheme="minorAscii" w:cstheme="minorAscii"/>
          <w:sz w:val="22"/>
          <w:szCs w:val="22"/>
        </w:rPr>
      </w:pPr>
      <w:bookmarkStart w:name="_Hlk103000794" w:id="1012"/>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have system command (SEM) to send configs to device.</w:t>
      </w:r>
      <w:bookmarkEnd w:id="1012"/>
    </w:p>
    <w:p w:rsidRPr="00C37166" w:rsidR="0087052C" w:rsidP="2CC9DEB2" w:rsidRDefault="0087052C" w14:paraId="56AEEF8C" w14:textId="5F1486D6">
      <w:pPr>
        <w:pStyle w:val="Default"/>
        <w:numPr>
          <w:ilvl w:val="0"/>
          <w:numId w:val="11"/>
        </w:numPr>
        <w:ind w:left="3266" w:hanging="2486"/>
        <w:rPr>
          <w:rFonts w:ascii="Calibri" w:hAnsi="Calibri" w:cs="Calibri" w:asciiTheme="minorAscii" w:hAnsiTheme="minorAscii" w:cstheme="minorAscii"/>
          <w:sz w:val="22"/>
          <w:szCs w:val="22"/>
        </w:rPr>
      </w:pPr>
      <w:bookmarkStart w:name="_Hlk103000841" w:id="1015"/>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have endpoints to do bulk operation (SEM).</w:t>
      </w:r>
      <w:bookmarkEnd w:id="1015"/>
    </w:p>
    <w:p w:rsidRPr="00C37166" w:rsidR="0087052C" w:rsidP="2CC9DEB2" w:rsidRDefault="0087052C" w14:paraId="044E7D57" w14:textId="3FD28380">
      <w:pPr>
        <w:pStyle w:val="Default"/>
        <w:numPr>
          <w:ilvl w:val="0"/>
          <w:numId w:val="11"/>
        </w:numPr>
        <w:ind w:left="3266" w:hanging="2486"/>
        <w:rPr>
          <w:rFonts w:ascii="Calibri" w:hAnsi="Calibri" w:cs="Calibri" w:asciiTheme="minorAscii" w:hAnsiTheme="minorAscii" w:cstheme="minorAscii"/>
          <w:sz w:val="22"/>
          <w:szCs w:val="22"/>
        </w:rPr>
      </w:pPr>
      <w:bookmarkStart w:name="_Hlk103000891" w:id="1018"/>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receive Periodic Telemetry Message (PTM) having a Remote Condition Record, send at user defined frequency, stores in S3 and latest will be reflected in device virtual machine.</w:t>
      </w:r>
      <w:bookmarkEnd w:id="1018"/>
    </w:p>
    <w:p w:rsidRPr="00C37166" w:rsidR="0087052C" w:rsidP="2CC9DEB2" w:rsidRDefault="0087052C" w14:paraId="7215B33B" w14:textId="6189DD19">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receive Realtime Telemetry Message (</w:t>
      </w:r>
      <w:r w:rsidRPr="2CC9DEB2" w:rsidR="139AAA24">
        <w:rPr>
          <w:rFonts w:ascii="Calibri" w:hAnsi="Calibri" w:cs="Calibri" w:asciiTheme="minorAscii" w:hAnsiTheme="minorAscii" w:cstheme="minorAscii"/>
          <w:sz w:val="22"/>
          <w:szCs w:val="22"/>
        </w:rPr>
        <w:t xml:space="preserve">) </w:t>
      </w:r>
      <w:proofErr w:type="gramStart"/>
      <w:r w:rsidRPr="2CC9DEB2" w:rsidR="139AAA24">
        <w:rPr>
          <w:rFonts w:ascii="Calibri" w:hAnsi="Calibri" w:cs="Calibri" w:asciiTheme="minorAscii" w:hAnsiTheme="minorAscii" w:cstheme="minorAscii"/>
          <w:sz w:val="22"/>
          <w:szCs w:val="22"/>
        </w:rPr>
        <w:t>having</w:t>
      </w:r>
      <w:proofErr w:type="gramEnd"/>
      <w:r w:rsidRPr="2CC9DEB2" w:rsidR="139AAA24">
        <w:rPr>
          <w:rFonts w:ascii="Calibri" w:hAnsi="Calibri" w:cs="Calibri" w:asciiTheme="minorAscii" w:hAnsiTheme="minorAscii" w:cstheme="minorAscii"/>
          <w:sz w:val="22"/>
          <w:szCs w:val="22"/>
        </w:rPr>
        <w:t xml:space="preserve"> a Remote Condition Record, sends as it happens, </w:t>
      </w:r>
      <w:r w:rsidRPr="2CC9DEB2" w:rsidR="565C57B3">
        <w:rPr>
          <w:rFonts w:ascii="Calibri" w:hAnsi="Calibri" w:cs="Calibri" w:asciiTheme="minorAscii" w:hAnsiTheme="minorAscii" w:cstheme="minorAscii"/>
          <w:sz w:val="22"/>
          <w:szCs w:val="22"/>
        </w:rPr>
        <w:t>s</w:t>
      </w:r>
      <w:r w:rsidRPr="2CC9DEB2" w:rsidR="139AAA24">
        <w:rPr>
          <w:rFonts w:ascii="Calibri" w:hAnsi="Calibri" w:cs="Calibri" w:asciiTheme="minorAscii" w:hAnsiTheme="minorAscii" w:cstheme="minorAscii"/>
          <w:sz w:val="22"/>
          <w:szCs w:val="22"/>
        </w:rPr>
        <w:t>tores in S3 and latest will be reflected in device virtual machine.</w:t>
      </w:r>
    </w:p>
    <w:p w:rsidRPr="00C37166" w:rsidR="0087052C" w:rsidP="2CC9DEB2" w:rsidRDefault="0087052C" w14:paraId="4589C66F" w14:textId="289CEC77">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receive Periodic Inspection Message (PIM) having automated Inspection Report Record, send at a frequency.</w:t>
      </w:r>
    </w:p>
    <w:p w:rsidRPr="00C37166" w:rsidR="0087052C" w:rsidP="2CC9DEB2" w:rsidRDefault="0087052C" w14:paraId="518E6EA8" w14:textId="59A527B7">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receive Periodic Inspection Message (PIM) having automated Inspection Report Record, send at a frequency.</w:t>
      </w:r>
    </w:p>
    <w:p w:rsidRPr="00C37166" w:rsidR="0087052C" w:rsidP="0087052C" w:rsidRDefault="0087052C" w14:paraId="6038172B" w14:textId="77777777">
      <w:pPr>
        <w:pStyle w:val="Default"/>
        <w:ind w:left="420"/>
        <w:rPr>
          <w:rFonts w:asciiTheme="minorHAnsi" w:hAnsiTheme="minorHAnsi" w:cstheme="minorHAnsi"/>
          <w:sz w:val="22"/>
          <w:szCs w:val="22"/>
        </w:rPr>
      </w:pPr>
    </w:p>
    <w:tbl>
      <w:tblPr>
        <w:tblStyle w:val="TableGrid"/>
        <w:tblW w:w="0" w:type="auto"/>
        <w:tblInd w:w="562" w:type="dxa"/>
        <w:tblLayout w:type="fixed"/>
        <w:tblLook w:val="04A0" w:firstRow="1" w:lastRow="0" w:firstColumn="1" w:lastColumn="0" w:noHBand="0" w:noVBand="1"/>
      </w:tblPr>
      <w:tblGrid>
        <w:gridCol w:w="1276"/>
        <w:gridCol w:w="851"/>
        <w:gridCol w:w="1842"/>
        <w:gridCol w:w="1297"/>
        <w:gridCol w:w="1761"/>
        <w:gridCol w:w="1761"/>
      </w:tblGrid>
      <w:tr w:rsidRPr="00FF76B0" w:rsidR="0087052C" w:rsidTr="4EDECA8A" w14:paraId="19DB24EA" w14:textId="77777777">
        <w:tc>
          <w:tcPr>
            <w:tcW w:w="1276" w:type="dxa"/>
            <w:tcMar/>
          </w:tcPr>
          <w:p w:rsidRPr="00C37166" w:rsidR="0087052C" w:rsidP="2CC9DEB2" w:rsidRDefault="00D04A0D" w14:paraId="62DDBB4A" w14:textId="10E0EBA7">
            <w:pPr>
              <w:rPr>
                <w:rFonts w:ascii="Calibri" w:hAnsi="Calibri" w:eastAsia="游明朝" w:cs="Calibri" w:asciiTheme="minorAscii" w:hAnsiTheme="minorAscii" w:eastAsiaTheme="minorEastAsia" w:cstheme="minorAscii"/>
                <w:b w:val="1"/>
                <w:bCs w:val="1"/>
                <w:sz w:val="22"/>
                <w:szCs w:val="22"/>
              </w:rPr>
            </w:pPr>
            <w:r w:rsidRPr="2CC9DEB2" w:rsidR="3D77F8DA">
              <w:rPr>
                <w:rFonts w:ascii="Calibri" w:hAnsi="Calibri" w:eastAsia="游明朝" w:cs="Calibri" w:asciiTheme="minorAscii" w:hAnsiTheme="minorAscii" w:eastAsiaTheme="minorEastAsia" w:cstheme="minorAscii"/>
                <w:b w:val="1"/>
                <w:bCs w:val="1"/>
                <w:sz w:val="22"/>
                <w:szCs w:val="22"/>
              </w:rPr>
              <w:t>Timestamp</w:t>
            </w:r>
            <w:r w:rsidRPr="2CC9DEB2" w:rsidR="139AAA24">
              <w:rPr>
                <w:rFonts w:ascii="Calibri" w:hAnsi="Calibri" w:eastAsia="游明朝" w:cs="Calibri" w:asciiTheme="minorAscii" w:hAnsiTheme="minorAscii" w:eastAsiaTheme="minorEastAsia" w:cstheme="minorAscii"/>
                <w:b w:val="1"/>
                <w:bCs w:val="1"/>
                <w:sz w:val="22"/>
                <w:szCs w:val="22"/>
              </w:rPr>
              <w:t>(</w:t>
            </w:r>
            <w:proofErr w:type="spellStart"/>
            <w:r w:rsidRPr="2CC9DEB2" w:rsidR="139AAA24">
              <w:rPr>
                <w:rFonts w:ascii="Calibri" w:hAnsi="Calibri" w:eastAsia="游明朝" w:cs="Calibri" w:asciiTheme="minorAscii" w:hAnsiTheme="minorAscii" w:eastAsiaTheme="minorEastAsia" w:cstheme="minorAscii"/>
                <w:b w:val="1"/>
                <w:bCs w:val="1"/>
                <w:sz w:val="22"/>
                <w:szCs w:val="22"/>
              </w:rPr>
              <w:t>ts</w:t>
            </w:r>
            <w:proofErr w:type="spellEnd"/>
            <w:r w:rsidRPr="2CC9DEB2" w:rsidR="139AAA24">
              <w:rPr>
                <w:rFonts w:ascii="Calibri" w:hAnsi="Calibri" w:eastAsia="游明朝" w:cs="Calibri" w:asciiTheme="minorAscii" w:hAnsiTheme="minorAscii" w:eastAsiaTheme="minorEastAsia" w:cstheme="minorAscii"/>
                <w:b w:val="1"/>
                <w:bCs w:val="1"/>
                <w:sz w:val="22"/>
                <w:szCs w:val="22"/>
              </w:rPr>
              <w:t>)</w:t>
            </w:r>
          </w:p>
        </w:tc>
        <w:tc>
          <w:tcPr>
            <w:tcW w:w="851" w:type="dxa"/>
            <w:tcMar/>
          </w:tcPr>
          <w:p w:rsidRPr="00C37166" w:rsidR="0087052C" w:rsidP="00EE2F58" w:rsidRDefault="0087052C" w14:paraId="6F66EA95" w14:textId="77777777">
            <w:pPr>
              <w:rPr>
                <w:rFonts w:asciiTheme="minorHAnsi" w:hAnsiTheme="minorHAnsi" w:eastAsiaTheme="minorEastAsia" w:cstheme="minorHAnsi"/>
                <w:b/>
                <w:bCs/>
                <w:sz w:val="22"/>
                <w:szCs w:val="22"/>
              </w:rPr>
            </w:pPr>
            <w:r w:rsidRPr="00C37166">
              <w:rPr>
                <w:rFonts w:asciiTheme="minorHAnsi" w:hAnsiTheme="minorHAnsi" w:eastAsiaTheme="minorEastAsia" w:cstheme="minorHAnsi"/>
                <w:b/>
                <w:bCs/>
                <w:sz w:val="22"/>
                <w:szCs w:val="22"/>
              </w:rPr>
              <w:t>TestID</w:t>
            </w:r>
          </w:p>
        </w:tc>
        <w:tc>
          <w:tcPr>
            <w:tcW w:w="1842" w:type="dxa"/>
            <w:tcMar/>
          </w:tcPr>
          <w:p w:rsidRPr="00C37166" w:rsidR="0087052C" w:rsidP="00EE2F58" w:rsidRDefault="0087052C" w14:paraId="5A425B20" w14:textId="77777777">
            <w:pPr>
              <w:rPr>
                <w:rFonts w:asciiTheme="minorHAnsi" w:hAnsiTheme="minorHAnsi" w:eastAsiaTheme="minorEastAsia" w:cstheme="minorHAnsi"/>
                <w:b/>
                <w:bCs/>
                <w:sz w:val="22"/>
                <w:szCs w:val="22"/>
              </w:rPr>
            </w:pPr>
            <w:r w:rsidRPr="00C37166">
              <w:rPr>
                <w:rFonts w:asciiTheme="minorHAnsi" w:hAnsiTheme="minorHAnsi" w:eastAsiaTheme="minorEastAsia" w:cstheme="minorHAnsi"/>
                <w:b/>
                <w:bCs/>
                <w:sz w:val="22"/>
                <w:szCs w:val="22"/>
              </w:rPr>
              <w:t>Description</w:t>
            </w:r>
          </w:p>
        </w:tc>
        <w:tc>
          <w:tcPr>
            <w:tcW w:w="1297" w:type="dxa"/>
            <w:tcMar/>
          </w:tcPr>
          <w:p w:rsidRPr="00C37166" w:rsidR="0087052C" w:rsidP="00EE2F58" w:rsidRDefault="0087052C" w14:paraId="3EAEC459" w14:textId="77777777">
            <w:pPr>
              <w:rPr>
                <w:rFonts w:asciiTheme="minorHAnsi" w:hAnsiTheme="minorHAnsi" w:eastAsiaTheme="minorEastAsia" w:cstheme="minorHAnsi"/>
                <w:b/>
                <w:bCs/>
                <w:sz w:val="22"/>
                <w:szCs w:val="22"/>
              </w:rPr>
            </w:pPr>
            <w:r w:rsidRPr="00C37166">
              <w:rPr>
                <w:rFonts w:asciiTheme="minorHAnsi" w:hAnsiTheme="minorHAnsi" w:eastAsiaTheme="minorEastAsia" w:cstheme="minorHAnsi"/>
                <w:b/>
                <w:bCs/>
                <w:sz w:val="22"/>
                <w:szCs w:val="22"/>
              </w:rPr>
              <w:t>Test Status</w:t>
            </w:r>
          </w:p>
        </w:tc>
        <w:tc>
          <w:tcPr>
            <w:tcW w:w="1761" w:type="dxa"/>
            <w:tcMar/>
          </w:tcPr>
          <w:p w:rsidRPr="00C37166" w:rsidR="0087052C" w:rsidP="2CC9DEB2" w:rsidRDefault="00D04A0D" w14:paraId="51AF6F7C" w14:textId="1FBD3193">
            <w:pPr>
              <w:rPr>
                <w:rFonts w:ascii="Calibri" w:hAnsi="Calibri" w:eastAsia="游明朝" w:cs="Calibri" w:asciiTheme="minorAscii" w:hAnsiTheme="minorAscii" w:eastAsiaTheme="minorEastAsia" w:cstheme="minorAscii"/>
                <w:b w:val="1"/>
                <w:bCs w:val="1"/>
                <w:sz w:val="22"/>
                <w:szCs w:val="22"/>
              </w:rPr>
            </w:pPr>
            <w:proofErr w:type="spellStart"/>
            <w:r w:rsidRPr="2CC9DEB2" w:rsidR="3D77F8DA">
              <w:rPr>
                <w:rFonts w:ascii="Calibri" w:hAnsi="Calibri" w:eastAsia="游明朝" w:cs="Calibri" w:asciiTheme="minorAscii" w:hAnsiTheme="minorAscii" w:eastAsiaTheme="minorEastAsia" w:cstheme="minorAscii"/>
                <w:b w:val="1"/>
                <w:bCs w:val="1"/>
                <w:sz w:val="22"/>
                <w:szCs w:val="22"/>
              </w:rPr>
              <w:t>TestResult</w:t>
            </w:r>
            <w:proofErr w:type="spellEnd"/>
            <w:r w:rsidRPr="2CC9DEB2" w:rsidR="3D77F8DA">
              <w:rPr>
                <w:rFonts w:ascii="Calibri" w:hAnsi="Calibri" w:eastAsia="游明朝" w:cs="Calibri" w:asciiTheme="minorAscii" w:hAnsiTheme="minorAscii" w:eastAsiaTheme="minorEastAsia" w:cstheme="minorAscii"/>
                <w:b w:val="1"/>
                <w:bCs w:val="1"/>
                <w:sz w:val="22"/>
                <w:szCs w:val="22"/>
              </w:rPr>
              <w:t xml:space="preserve"> (</w:t>
            </w:r>
            <w:r w:rsidRPr="2CC9DEB2" w:rsidR="139AAA24">
              <w:rPr>
                <w:rFonts w:ascii="Calibri" w:hAnsi="Calibri" w:eastAsia="游明朝" w:cs="Calibri" w:asciiTheme="minorAscii" w:hAnsiTheme="minorAscii" w:eastAsiaTheme="minorEastAsia" w:cstheme="minorAscii"/>
                <w:b w:val="1"/>
                <w:bCs w:val="1"/>
                <w:sz w:val="22"/>
                <w:szCs w:val="22"/>
              </w:rPr>
              <w:t>8Byte Txt)</w:t>
            </w:r>
          </w:p>
        </w:tc>
        <w:tc>
          <w:tcPr>
            <w:tcW w:w="1761" w:type="dxa"/>
            <w:tcMar/>
          </w:tcPr>
          <w:p w:rsidRPr="00C37166" w:rsidR="0087052C" w:rsidP="2CC9DEB2" w:rsidRDefault="00D04A0D" w14:paraId="5254CA21" w14:textId="382387F4">
            <w:pPr>
              <w:rPr>
                <w:rFonts w:ascii="Calibri" w:hAnsi="Calibri" w:eastAsia="游明朝" w:cs="Calibri" w:asciiTheme="minorAscii" w:hAnsiTheme="minorAscii" w:eastAsiaTheme="minorEastAsia" w:cstheme="minorAscii"/>
                <w:b w:val="1"/>
                <w:bCs w:val="1"/>
                <w:sz w:val="22"/>
                <w:szCs w:val="22"/>
              </w:rPr>
            </w:pPr>
            <w:proofErr w:type="spellStart"/>
            <w:r w:rsidRPr="2CC9DEB2" w:rsidR="3D77F8DA">
              <w:rPr>
                <w:rFonts w:ascii="Calibri" w:hAnsi="Calibri" w:eastAsia="游明朝" w:cs="Calibri" w:asciiTheme="minorAscii" w:hAnsiTheme="minorAscii" w:eastAsiaTheme="minorEastAsia" w:cstheme="minorAscii"/>
                <w:b w:val="1"/>
                <w:bCs w:val="1"/>
                <w:sz w:val="22"/>
                <w:szCs w:val="22"/>
              </w:rPr>
              <w:t>TestResult</w:t>
            </w:r>
            <w:proofErr w:type="spellEnd"/>
            <w:r w:rsidRPr="2CC9DEB2" w:rsidR="3D77F8DA">
              <w:rPr>
                <w:rFonts w:ascii="Calibri" w:hAnsi="Calibri" w:eastAsia="游明朝" w:cs="Calibri" w:asciiTheme="minorAscii" w:hAnsiTheme="minorAscii" w:eastAsiaTheme="minorEastAsia" w:cstheme="minorAscii"/>
                <w:b w:val="1"/>
                <w:bCs w:val="1"/>
                <w:sz w:val="22"/>
                <w:szCs w:val="22"/>
              </w:rPr>
              <w:t xml:space="preserve"> (</w:t>
            </w:r>
            <w:r w:rsidRPr="2CC9DEB2" w:rsidR="139AAA24">
              <w:rPr>
                <w:rFonts w:ascii="Calibri" w:hAnsi="Calibri" w:eastAsia="游明朝" w:cs="Calibri" w:asciiTheme="minorAscii" w:hAnsiTheme="minorAscii" w:eastAsiaTheme="minorEastAsia" w:cstheme="minorAscii"/>
                <w:b w:val="1"/>
                <w:bCs w:val="1"/>
                <w:sz w:val="22"/>
                <w:szCs w:val="22"/>
              </w:rPr>
              <w:t>4Byte Float)</w:t>
            </w:r>
          </w:p>
        </w:tc>
      </w:tr>
      <w:tr w:rsidRPr="00FF76B0" w:rsidR="0087052C" w:rsidTr="4EDECA8A" w14:paraId="15C5F9F3" w14:textId="77777777">
        <w:tc>
          <w:tcPr>
            <w:tcW w:w="1276" w:type="dxa"/>
            <w:vMerge w:val="restart"/>
            <w:tcMar/>
            <w:vAlign w:val="center"/>
          </w:tcPr>
          <w:p w:rsidRPr="00C37166" w:rsidR="0087052C" w:rsidP="00EE2F58" w:rsidRDefault="0087052C" w14:paraId="0723DF15"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Ts</w:t>
            </w:r>
          </w:p>
        </w:tc>
        <w:tc>
          <w:tcPr>
            <w:tcW w:w="851" w:type="dxa"/>
            <w:vMerge w:val="restart"/>
            <w:tcMar/>
            <w:vAlign w:val="center"/>
          </w:tcPr>
          <w:p w:rsidRPr="00C37166" w:rsidR="0087052C" w:rsidP="00EE2F58" w:rsidRDefault="0087052C" w14:paraId="0631D358"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1</w:t>
            </w:r>
          </w:p>
        </w:tc>
        <w:tc>
          <w:tcPr>
            <w:tcW w:w="1842" w:type="dxa"/>
            <w:vMerge w:val="restart"/>
            <w:tcMar/>
            <w:vAlign w:val="center"/>
          </w:tcPr>
          <w:p w:rsidRPr="00C37166" w:rsidR="0087052C" w:rsidP="2CC9DEB2" w:rsidRDefault="0087052C" w14:paraId="4085789D" w14:textId="77777777">
            <w:pPr>
              <w:jc w:val="left"/>
              <w:rPr>
                <w:rFonts w:ascii="Calibri" w:hAnsi="Calibri" w:eastAsia="游明朝" w:cs="Calibri" w:asciiTheme="minorAscii" w:hAnsiTheme="minorAscii" w:eastAsiaTheme="minorEastAsia" w:cstheme="minorAscii"/>
                <w:sz w:val="22"/>
                <w:szCs w:val="22"/>
              </w:rPr>
            </w:pPr>
            <w:proofErr w:type="spellStart"/>
            <w:r w:rsidRPr="2CC9DEB2" w:rsidR="139AAA24">
              <w:rPr>
                <w:rFonts w:ascii="Calibri" w:hAnsi="Calibri" w:eastAsia="游明朝" w:cs="Calibri" w:asciiTheme="minorAscii" w:hAnsiTheme="minorAscii" w:eastAsiaTheme="minorEastAsia" w:cstheme="minorAscii"/>
                <w:sz w:val="22"/>
                <w:szCs w:val="22"/>
              </w:rPr>
              <w:t>FacePlateAlignment</w:t>
            </w:r>
            <w:proofErr w:type="spellEnd"/>
            <w:r w:rsidRPr="2CC9DEB2" w:rsidR="139AAA24">
              <w:rPr>
                <w:rFonts w:ascii="Calibri" w:hAnsi="Calibri" w:eastAsia="游明朝" w:cs="Calibri" w:asciiTheme="minorAscii" w:hAnsiTheme="minorAscii" w:eastAsiaTheme="minorEastAsia" w:cstheme="minorAscii"/>
                <w:sz w:val="22"/>
                <w:szCs w:val="22"/>
              </w:rPr>
              <w:t xml:space="preserve"> Precision</w:t>
            </w:r>
          </w:p>
        </w:tc>
        <w:tc>
          <w:tcPr>
            <w:tcW w:w="1297" w:type="dxa"/>
            <w:tcMar/>
            <w:vAlign w:val="center"/>
          </w:tcPr>
          <w:p w:rsidRPr="00C37166" w:rsidR="0087052C" w:rsidP="00EE2F58" w:rsidRDefault="0087052C" w14:paraId="5B70E7DD"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1: Test was successful, and result is reliable.</w:t>
            </w:r>
          </w:p>
        </w:tc>
        <w:tc>
          <w:tcPr>
            <w:tcW w:w="1761" w:type="dxa"/>
            <w:tcMar/>
            <w:vAlign w:val="center"/>
          </w:tcPr>
          <w:p w:rsidRPr="00C37166" w:rsidR="0087052C" w:rsidP="00EE2F58" w:rsidRDefault="0087052C" w14:paraId="157BF868"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Free text value field with value of test in text up to 8 bytes</w:t>
            </w:r>
          </w:p>
        </w:tc>
        <w:tc>
          <w:tcPr>
            <w:tcW w:w="1761" w:type="dxa"/>
            <w:tcMar/>
            <w:vAlign w:val="center"/>
          </w:tcPr>
          <w:p w:rsidRPr="00C37166" w:rsidR="0087052C" w:rsidP="00EE2F58" w:rsidRDefault="0087052C" w14:paraId="4FF56F91"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Float value field with value of test in text up to 4 bytes</w:t>
            </w:r>
          </w:p>
        </w:tc>
      </w:tr>
      <w:tr w:rsidRPr="00FF76B0" w:rsidR="0087052C" w:rsidTr="4EDECA8A" w14:paraId="3CAE1251" w14:textId="77777777">
        <w:tc>
          <w:tcPr>
            <w:tcW w:w="1276" w:type="dxa"/>
            <w:vMerge/>
            <w:tcMar/>
          </w:tcPr>
          <w:p w:rsidRPr="00C37166" w:rsidR="0087052C" w:rsidP="00EE2F58" w:rsidRDefault="0087052C" w14:paraId="6712A4CF" w14:textId="77777777">
            <w:pPr>
              <w:rPr>
                <w:rFonts w:asciiTheme="minorHAnsi" w:hAnsiTheme="minorHAnsi" w:cstheme="minorHAnsi"/>
                <w:sz w:val="22"/>
                <w:szCs w:val="22"/>
              </w:rPr>
            </w:pPr>
          </w:p>
        </w:tc>
        <w:tc>
          <w:tcPr>
            <w:tcW w:w="851" w:type="dxa"/>
            <w:vMerge/>
            <w:tcMar/>
          </w:tcPr>
          <w:p w:rsidRPr="00C37166" w:rsidR="0087052C" w:rsidP="00EE2F58" w:rsidRDefault="0087052C" w14:paraId="5149889E" w14:textId="77777777">
            <w:pPr>
              <w:rPr>
                <w:rFonts w:asciiTheme="minorHAnsi" w:hAnsiTheme="minorHAnsi" w:cstheme="minorHAnsi"/>
                <w:sz w:val="22"/>
                <w:szCs w:val="22"/>
              </w:rPr>
            </w:pPr>
          </w:p>
        </w:tc>
        <w:tc>
          <w:tcPr>
            <w:tcW w:w="1842" w:type="dxa"/>
            <w:vMerge/>
            <w:tcMar/>
          </w:tcPr>
          <w:p w:rsidRPr="00C37166" w:rsidR="0087052C" w:rsidP="00EE2F58" w:rsidRDefault="0087052C" w14:paraId="0D0AF310" w14:textId="77777777">
            <w:pPr>
              <w:rPr>
                <w:rFonts w:asciiTheme="minorHAnsi" w:hAnsiTheme="minorHAnsi" w:cstheme="minorHAnsi"/>
                <w:sz w:val="22"/>
                <w:szCs w:val="22"/>
              </w:rPr>
            </w:pPr>
          </w:p>
        </w:tc>
        <w:tc>
          <w:tcPr>
            <w:tcW w:w="1297" w:type="dxa"/>
            <w:tcMar/>
            <w:vAlign w:val="center"/>
          </w:tcPr>
          <w:p w:rsidRPr="00C37166" w:rsidR="0087052C" w:rsidP="00EE2F58" w:rsidRDefault="0087052C" w14:paraId="781B623C"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0: Test failed, and outcome is not reliable</w:t>
            </w:r>
          </w:p>
        </w:tc>
        <w:tc>
          <w:tcPr>
            <w:tcW w:w="1761" w:type="dxa"/>
            <w:tcMar/>
            <w:vAlign w:val="center"/>
          </w:tcPr>
          <w:p w:rsidRPr="00C37166" w:rsidR="0087052C" w:rsidP="00EE2F58" w:rsidRDefault="0087052C" w14:paraId="4D948531"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Error Message1</w:t>
            </w:r>
          </w:p>
        </w:tc>
        <w:tc>
          <w:tcPr>
            <w:tcW w:w="1761" w:type="dxa"/>
            <w:tcMar/>
            <w:vAlign w:val="center"/>
          </w:tcPr>
          <w:p w:rsidRPr="00C37166" w:rsidR="0087052C" w:rsidP="00EE2F58" w:rsidRDefault="0087052C" w14:paraId="55C68A22"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Error Message2</w:t>
            </w:r>
          </w:p>
        </w:tc>
      </w:tr>
      <w:tr w:rsidRPr="00FF76B0" w:rsidR="0087052C" w:rsidTr="4EDECA8A" w14:paraId="296B1159" w14:textId="77777777">
        <w:tc>
          <w:tcPr>
            <w:tcW w:w="1276" w:type="dxa"/>
            <w:vMerge w:val="restart"/>
            <w:tcMar/>
            <w:vAlign w:val="center"/>
          </w:tcPr>
          <w:p w:rsidRPr="00C37166" w:rsidR="0087052C" w:rsidP="00EE2F58" w:rsidRDefault="0087052C" w14:paraId="7D0190B4"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Ts</w:t>
            </w:r>
          </w:p>
        </w:tc>
        <w:tc>
          <w:tcPr>
            <w:tcW w:w="851" w:type="dxa"/>
            <w:vMerge w:val="restart"/>
            <w:tcMar/>
            <w:vAlign w:val="center"/>
          </w:tcPr>
          <w:p w:rsidRPr="00C37166" w:rsidR="0087052C" w:rsidP="00EE2F58" w:rsidRDefault="0087052C" w14:paraId="40193D15"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2</w:t>
            </w:r>
          </w:p>
        </w:tc>
        <w:tc>
          <w:tcPr>
            <w:tcW w:w="1842" w:type="dxa"/>
            <w:vMerge w:val="restart"/>
            <w:tcMar/>
            <w:vAlign w:val="center"/>
          </w:tcPr>
          <w:p w:rsidRPr="00C37166" w:rsidR="0087052C" w:rsidP="00EE2F58" w:rsidRDefault="0087052C" w14:paraId="2349137D" w14:textId="77777777">
            <w:pPr>
              <w:jc w:val="left"/>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Open Cavities test</w:t>
            </w:r>
          </w:p>
        </w:tc>
        <w:tc>
          <w:tcPr>
            <w:tcW w:w="1297" w:type="dxa"/>
            <w:tcMar/>
            <w:vAlign w:val="center"/>
          </w:tcPr>
          <w:p w:rsidRPr="00C37166" w:rsidR="0087052C" w:rsidP="00EE2F58" w:rsidRDefault="0087052C" w14:paraId="457D797A"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1: Test was successful, and result is reliable.</w:t>
            </w:r>
          </w:p>
        </w:tc>
        <w:tc>
          <w:tcPr>
            <w:tcW w:w="1761" w:type="dxa"/>
            <w:tcMar/>
            <w:vAlign w:val="center"/>
          </w:tcPr>
          <w:p w:rsidRPr="00C37166" w:rsidR="0087052C" w:rsidP="00EE2F58" w:rsidRDefault="0087052C" w14:paraId="79AA19B4"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Free text value field with value of test in text up to 8 bytes</w:t>
            </w:r>
          </w:p>
        </w:tc>
        <w:tc>
          <w:tcPr>
            <w:tcW w:w="1761" w:type="dxa"/>
            <w:tcMar/>
            <w:vAlign w:val="center"/>
          </w:tcPr>
          <w:p w:rsidRPr="00C37166" w:rsidR="0087052C" w:rsidP="00EE2F58" w:rsidRDefault="0087052C" w14:paraId="0DA90D2C"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Float value field with value of test in text up to 4 bytes</w:t>
            </w:r>
          </w:p>
        </w:tc>
      </w:tr>
      <w:tr w:rsidRPr="00FF76B0" w:rsidR="0087052C" w:rsidTr="4EDECA8A" w14:paraId="55A023EF" w14:textId="77777777">
        <w:tc>
          <w:tcPr>
            <w:tcW w:w="1276" w:type="dxa"/>
            <w:vMerge/>
            <w:tcMar/>
          </w:tcPr>
          <w:p w:rsidRPr="00C37166" w:rsidR="0087052C" w:rsidP="00EE2F58" w:rsidRDefault="0087052C" w14:paraId="0B855E4C" w14:textId="77777777">
            <w:pPr>
              <w:rPr>
                <w:rFonts w:asciiTheme="minorHAnsi" w:hAnsiTheme="minorHAnsi" w:cstheme="minorHAnsi"/>
                <w:sz w:val="22"/>
                <w:szCs w:val="22"/>
              </w:rPr>
            </w:pPr>
          </w:p>
        </w:tc>
        <w:tc>
          <w:tcPr>
            <w:tcW w:w="851" w:type="dxa"/>
            <w:vMerge/>
            <w:tcMar/>
          </w:tcPr>
          <w:p w:rsidRPr="00C37166" w:rsidR="0087052C" w:rsidP="00EE2F58" w:rsidRDefault="0087052C" w14:paraId="167F50B8" w14:textId="77777777">
            <w:pPr>
              <w:rPr>
                <w:rFonts w:asciiTheme="minorHAnsi" w:hAnsiTheme="minorHAnsi" w:cstheme="minorHAnsi"/>
                <w:sz w:val="22"/>
                <w:szCs w:val="22"/>
              </w:rPr>
            </w:pPr>
          </w:p>
        </w:tc>
        <w:tc>
          <w:tcPr>
            <w:tcW w:w="1842" w:type="dxa"/>
            <w:vMerge/>
            <w:tcMar/>
          </w:tcPr>
          <w:p w:rsidRPr="00C37166" w:rsidR="0087052C" w:rsidP="00EE2F58" w:rsidRDefault="0087052C" w14:paraId="2D4864C8" w14:textId="77777777">
            <w:pPr>
              <w:rPr>
                <w:rFonts w:asciiTheme="minorHAnsi" w:hAnsiTheme="minorHAnsi" w:cstheme="minorHAnsi"/>
                <w:sz w:val="22"/>
                <w:szCs w:val="22"/>
              </w:rPr>
            </w:pPr>
          </w:p>
        </w:tc>
        <w:tc>
          <w:tcPr>
            <w:tcW w:w="1297" w:type="dxa"/>
            <w:tcMar/>
            <w:vAlign w:val="center"/>
          </w:tcPr>
          <w:p w:rsidRPr="00C37166" w:rsidR="0087052C" w:rsidP="00EE2F58" w:rsidRDefault="0087052C" w14:paraId="4D4F2080"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0: Test failed, and outcome is not reliable</w:t>
            </w:r>
          </w:p>
        </w:tc>
        <w:tc>
          <w:tcPr>
            <w:tcW w:w="1761" w:type="dxa"/>
            <w:tcMar/>
            <w:vAlign w:val="center"/>
          </w:tcPr>
          <w:p w:rsidRPr="00C37166" w:rsidR="0087052C" w:rsidP="00EE2F58" w:rsidRDefault="0087052C" w14:paraId="6F9EB227"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Error Message1</w:t>
            </w:r>
          </w:p>
        </w:tc>
        <w:tc>
          <w:tcPr>
            <w:tcW w:w="1761" w:type="dxa"/>
            <w:tcMar/>
            <w:vAlign w:val="center"/>
          </w:tcPr>
          <w:p w:rsidRPr="00C37166" w:rsidR="0087052C" w:rsidP="00EE2F58" w:rsidRDefault="0087052C" w14:paraId="36257256"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Error Message2</w:t>
            </w:r>
          </w:p>
        </w:tc>
      </w:tr>
      <w:tr w:rsidRPr="00FF76B0" w:rsidR="0087052C" w:rsidTr="4EDECA8A" w14:paraId="69B155BA" w14:textId="77777777">
        <w:tc>
          <w:tcPr>
            <w:tcW w:w="1276" w:type="dxa"/>
            <w:vMerge w:val="restart"/>
            <w:tcMar/>
            <w:vAlign w:val="center"/>
          </w:tcPr>
          <w:p w:rsidRPr="00C37166" w:rsidR="0087052C" w:rsidP="00EE2F58" w:rsidRDefault="0087052C" w14:paraId="7B8F67BB"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Ts</w:t>
            </w:r>
          </w:p>
        </w:tc>
        <w:tc>
          <w:tcPr>
            <w:tcW w:w="851" w:type="dxa"/>
            <w:vMerge w:val="restart"/>
            <w:tcMar/>
            <w:vAlign w:val="center"/>
          </w:tcPr>
          <w:p w:rsidRPr="00C37166" w:rsidR="0087052C" w:rsidP="00EE2F58" w:rsidRDefault="0087052C" w14:paraId="478B5DF4"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3</w:t>
            </w:r>
          </w:p>
        </w:tc>
        <w:tc>
          <w:tcPr>
            <w:tcW w:w="1842" w:type="dxa"/>
            <w:vMerge w:val="restart"/>
            <w:tcMar/>
            <w:vAlign w:val="center"/>
          </w:tcPr>
          <w:p w:rsidRPr="00C37166" w:rsidR="0087052C" w:rsidP="00EE2F58" w:rsidRDefault="0087052C" w14:paraId="48A03E92" w14:textId="77777777">
            <w:pPr>
              <w:jc w:val="left"/>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Remote Module test</w:t>
            </w:r>
          </w:p>
        </w:tc>
        <w:tc>
          <w:tcPr>
            <w:tcW w:w="1297" w:type="dxa"/>
            <w:tcMar/>
            <w:vAlign w:val="center"/>
          </w:tcPr>
          <w:p w:rsidRPr="00C37166" w:rsidR="0087052C" w:rsidP="00EE2F58" w:rsidRDefault="0087052C" w14:paraId="468D3437"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1: Test was successful, and result is reliable.</w:t>
            </w:r>
          </w:p>
        </w:tc>
        <w:tc>
          <w:tcPr>
            <w:tcW w:w="1761" w:type="dxa"/>
            <w:tcMar/>
            <w:vAlign w:val="center"/>
          </w:tcPr>
          <w:p w:rsidRPr="00C37166" w:rsidR="0087052C" w:rsidP="00EE2F58" w:rsidRDefault="0087052C" w14:paraId="3218FF44"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Free text value field with value of test in text up to 8 bytes</w:t>
            </w:r>
          </w:p>
        </w:tc>
        <w:tc>
          <w:tcPr>
            <w:tcW w:w="1761" w:type="dxa"/>
            <w:tcMar/>
            <w:vAlign w:val="center"/>
          </w:tcPr>
          <w:p w:rsidRPr="00C37166" w:rsidR="0087052C" w:rsidP="00EE2F58" w:rsidRDefault="0087052C" w14:paraId="0405B304"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Float value field with value of test in text up to 4 bytes</w:t>
            </w:r>
          </w:p>
        </w:tc>
      </w:tr>
      <w:tr w:rsidRPr="00FF76B0" w:rsidR="0087052C" w:rsidTr="4EDECA8A" w14:paraId="5CDAB815" w14:textId="77777777">
        <w:tc>
          <w:tcPr>
            <w:tcW w:w="1276" w:type="dxa"/>
            <w:vMerge/>
            <w:tcMar/>
          </w:tcPr>
          <w:p w:rsidRPr="00C37166" w:rsidR="0087052C" w:rsidP="00EE2F58" w:rsidRDefault="0087052C" w14:paraId="5332A007" w14:textId="77777777">
            <w:pPr>
              <w:rPr>
                <w:rFonts w:asciiTheme="minorHAnsi" w:hAnsiTheme="minorHAnsi" w:cstheme="minorHAnsi"/>
                <w:sz w:val="22"/>
                <w:szCs w:val="22"/>
              </w:rPr>
            </w:pPr>
          </w:p>
        </w:tc>
        <w:tc>
          <w:tcPr>
            <w:tcW w:w="851" w:type="dxa"/>
            <w:vMerge/>
            <w:tcMar/>
          </w:tcPr>
          <w:p w:rsidRPr="00C37166" w:rsidR="0087052C" w:rsidP="00EE2F58" w:rsidRDefault="0087052C" w14:paraId="5832161E" w14:textId="77777777">
            <w:pPr>
              <w:rPr>
                <w:rFonts w:asciiTheme="minorHAnsi" w:hAnsiTheme="minorHAnsi" w:cstheme="minorHAnsi"/>
                <w:sz w:val="22"/>
                <w:szCs w:val="22"/>
              </w:rPr>
            </w:pPr>
          </w:p>
        </w:tc>
        <w:tc>
          <w:tcPr>
            <w:tcW w:w="1842" w:type="dxa"/>
            <w:vMerge/>
            <w:tcMar/>
          </w:tcPr>
          <w:p w:rsidRPr="00C37166" w:rsidR="0087052C" w:rsidP="00EE2F58" w:rsidRDefault="0087052C" w14:paraId="1487541E" w14:textId="77777777">
            <w:pPr>
              <w:rPr>
                <w:rFonts w:asciiTheme="minorHAnsi" w:hAnsiTheme="minorHAnsi" w:cstheme="minorHAnsi"/>
                <w:sz w:val="22"/>
                <w:szCs w:val="22"/>
              </w:rPr>
            </w:pPr>
          </w:p>
        </w:tc>
        <w:tc>
          <w:tcPr>
            <w:tcW w:w="1297" w:type="dxa"/>
            <w:tcMar/>
            <w:vAlign w:val="center"/>
          </w:tcPr>
          <w:p w:rsidRPr="00C37166" w:rsidR="0087052C" w:rsidP="00EE2F58" w:rsidRDefault="0087052C" w14:paraId="26B2C6DC"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0: Test failed, and outcome is not reliable</w:t>
            </w:r>
          </w:p>
        </w:tc>
        <w:tc>
          <w:tcPr>
            <w:tcW w:w="1761" w:type="dxa"/>
            <w:tcMar/>
            <w:vAlign w:val="center"/>
          </w:tcPr>
          <w:p w:rsidRPr="00C37166" w:rsidR="0087052C" w:rsidP="00EE2F58" w:rsidRDefault="0087052C" w14:paraId="3383B619"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Error Message1</w:t>
            </w:r>
          </w:p>
        </w:tc>
        <w:tc>
          <w:tcPr>
            <w:tcW w:w="1761" w:type="dxa"/>
            <w:tcMar/>
            <w:vAlign w:val="center"/>
          </w:tcPr>
          <w:p w:rsidRPr="00C37166" w:rsidR="0087052C" w:rsidP="00EE2F58" w:rsidRDefault="0087052C" w14:paraId="5EED9E31"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Error Message2</w:t>
            </w:r>
          </w:p>
        </w:tc>
      </w:tr>
      <w:tr w:rsidRPr="00FF76B0" w:rsidR="0087052C" w:rsidTr="4EDECA8A" w14:paraId="7B7A05C3" w14:textId="77777777">
        <w:tc>
          <w:tcPr>
            <w:tcW w:w="1276" w:type="dxa"/>
            <w:vMerge w:val="restart"/>
            <w:tcMar/>
            <w:vAlign w:val="center"/>
          </w:tcPr>
          <w:p w:rsidRPr="00C37166" w:rsidR="0087052C" w:rsidP="00EE2F58" w:rsidRDefault="0087052C" w14:paraId="4DD4E840"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Ts</w:t>
            </w:r>
          </w:p>
        </w:tc>
        <w:tc>
          <w:tcPr>
            <w:tcW w:w="851" w:type="dxa"/>
            <w:vMerge w:val="restart"/>
            <w:tcMar/>
            <w:vAlign w:val="center"/>
          </w:tcPr>
          <w:p w:rsidRPr="00C37166" w:rsidR="0087052C" w:rsidP="00EE2F58" w:rsidRDefault="0087052C" w14:paraId="7BDECB4B" w14:textId="77777777">
            <w:pPr>
              <w:jc w:val="cente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4</w:t>
            </w:r>
          </w:p>
        </w:tc>
        <w:tc>
          <w:tcPr>
            <w:tcW w:w="1842" w:type="dxa"/>
            <w:vMerge w:val="restart"/>
            <w:tcMar/>
            <w:vAlign w:val="center"/>
          </w:tcPr>
          <w:p w:rsidRPr="00C37166" w:rsidR="0087052C" w:rsidP="00EE2F58" w:rsidRDefault="0087052C" w14:paraId="2D29F99A" w14:textId="77777777">
            <w:pPr>
              <w:jc w:val="left"/>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RigVibrationTest</w:t>
            </w:r>
          </w:p>
        </w:tc>
        <w:tc>
          <w:tcPr>
            <w:tcW w:w="1297" w:type="dxa"/>
            <w:tcMar/>
            <w:vAlign w:val="center"/>
          </w:tcPr>
          <w:p w:rsidRPr="00C37166" w:rsidR="0087052C" w:rsidP="00EE2F58" w:rsidRDefault="0087052C" w14:paraId="3E595E70"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1: Test was successful, and result is reliable.</w:t>
            </w:r>
          </w:p>
        </w:tc>
        <w:tc>
          <w:tcPr>
            <w:tcW w:w="1761" w:type="dxa"/>
            <w:tcMar/>
            <w:vAlign w:val="center"/>
          </w:tcPr>
          <w:p w:rsidRPr="00C37166" w:rsidR="0087052C" w:rsidP="00EE2F58" w:rsidRDefault="0087052C" w14:paraId="0588D232"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Free text value field with value of test in text up to 8 bytes</w:t>
            </w:r>
          </w:p>
        </w:tc>
        <w:tc>
          <w:tcPr>
            <w:tcW w:w="1761" w:type="dxa"/>
            <w:tcMar/>
            <w:vAlign w:val="center"/>
          </w:tcPr>
          <w:p w:rsidRPr="00C37166" w:rsidR="0087052C" w:rsidP="00EE2F58" w:rsidRDefault="0087052C" w14:paraId="6CF48408"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Float value field with value of test in text up to 4 bytes</w:t>
            </w:r>
          </w:p>
        </w:tc>
      </w:tr>
      <w:tr w:rsidRPr="00FF76B0" w:rsidR="0087052C" w:rsidTr="4EDECA8A" w14:paraId="636C7C68" w14:textId="77777777">
        <w:tc>
          <w:tcPr>
            <w:tcW w:w="1276" w:type="dxa"/>
            <w:vMerge/>
            <w:tcMar/>
          </w:tcPr>
          <w:p w:rsidRPr="00C37166" w:rsidR="0087052C" w:rsidP="00EE2F58" w:rsidRDefault="0087052C" w14:paraId="133C088C" w14:textId="77777777">
            <w:pPr>
              <w:rPr>
                <w:rFonts w:asciiTheme="minorHAnsi" w:hAnsiTheme="minorHAnsi" w:cstheme="minorHAnsi"/>
                <w:sz w:val="22"/>
                <w:szCs w:val="22"/>
              </w:rPr>
            </w:pPr>
          </w:p>
        </w:tc>
        <w:tc>
          <w:tcPr>
            <w:tcW w:w="851" w:type="dxa"/>
            <w:vMerge/>
            <w:tcMar/>
          </w:tcPr>
          <w:p w:rsidRPr="00C37166" w:rsidR="0087052C" w:rsidP="00EE2F58" w:rsidRDefault="0087052C" w14:paraId="01209C55" w14:textId="77777777">
            <w:pPr>
              <w:rPr>
                <w:rFonts w:asciiTheme="minorHAnsi" w:hAnsiTheme="minorHAnsi" w:cstheme="minorHAnsi"/>
                <w:sz w:val="22"/>
                <w:szCs w:val="22"/>
              </w:rPr>
            </w:pPr>
          </w:p>
        </w:tc>
        <w:tc>
          <w:tcPr>
            <w:tcW w:w="1842" w:type="dxa"/>
            <w:vMerge/>
            <w:tcMar/>
          </w:tcPr>
          <w:p w:rsidRPr="00C37166" w:rsidR="0087052C" w:rsidP="00EE2F58" w:rsidRDefault="0087052C" w14:paraId="5B1A2891" w14:textId="77777777">
            <w:pPr>
              <w:rPr>
                <w:rFonts w:asciiTheme="minorHAnsi" w:hAnsiTheme="minorHAnsi" w:cstheme="minorHAnsi"/>
                <w:sz w:val="22"/>
                <w:szCs w:val="22"/>
              </w:rPr>
            </w:pPr>
          </w:p>
        </w:tc>
        <w:tc>
          <w:tcPr>
            <w:tcW w:w="1297" w:type="dxa"/>
            <w:tcMar/>
            <w:vAlign w:val="center"/>
          </w:tcPr>
          <w:p w:rsidRPr="00C37166" w:rsidR="0087052C" w:rsidP="00EE2F58" w:rsidRDefault="0087052C" w14:paraId="15932BA8"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0: Test failed, and outcome is not reliable</w:t>
            </w:r>
          </w:p>
        </w:tc>
        <w:tc>
          <w:tcPr>
            <w:tcW w:w="1761" w:type="dxa"/>
            <w:tcMar/>
            <w:vAlign w:val="center"/>
          </w:tcPr>
          <w:p w:rsidRPr="00C37166" w:rsidR="0087052C" w:rsidP="00EE2F58" w:rsidRDefault="0087052C" w14:paraId="49FE76F7"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Error Message1</w:t>
            </w:r>
          </w:p>
        </w:tc>
        <w:tc>
          <w:tcPr>
            <w:tcW w:w="1761" w:type="dxa"/>
            <w:tcMar/>
            <w:vAlign w:val="center"/>
          </w:tcPr>
          <w:p w:rsidRPr="00C37166" w:rsidR="0087052C" w:rsidP="00EE2F58" w:rsidRDefault="0087052C" w14:paraId="4226BEA4" w14:textId="77777777">
            <w:pPr>
              <w:rPr>
                <w:rFonts w:asciiTheme="minorHAnsi" w:hAnsiTheme="minorHAnsi" w:eastAsiaTheme="minorEastAsia" w:cstheme="minorHAnsi"/>
                <w:sz w:val="22"/>
                <w:szCs w:val="22"/>
              </w:rPr>
            </w:pPr>
            <w:r w:rsidRPr="00C37166">
              <w:rPr>
                <w:rFonts w:asciiTheme="minorHAnsi" w:hAnsiTheme="minorHAnsi" w:eastAsiaTheme="minorEastAsia" w:cstheme="minorHAnsi"/>
                <w:sz w:val="22"/>
                <w:szCs w:val="22"/>
              </w:rPr>
              <w:t>Error Message2</w:t>
            </w:r>
          </w:p>
        </w:tc>
      </w:tr>
      <w:tr w:rsidRPr="00FF76B0" w:rsidR="0087052C" w:rsidTr="4EDECA8A" w14:paraId="014CB8F6" w14:textId="77777777">
        <w:tc>
          <w:tcPr>
            <w:tcW w:w="1276" w:type="dxa"/>
            <w:tcMar/>
          </w:tcPr>
          <w:p w:rsidRPr="00C37166" w:rsidR="0087052C" w:rsidP="00EE2F58" w:rsidRDefault="0087052C" w14:paraId="53ED9206" w14:textId="77777777">
            <w:pPr>
              <w:rPr>
                <w:rFonts w:asciiTheme="minorHAnsi" w:hAnsiTheme="minorHAnsi" w:eastAsiaTheme="minorEastAsia" w:cstheme="minorHAnsi"/>
                <w:sz w:val="22"/>
                <w:szCs w:val="22"/>
              </w:rPr>
            </w:pPr>
          </w:p>
        </w:tc>
        <w:tc>
          <w:tcPr>
            <w:tcW w:w="851" w:type="dxa"/>
            <w:tcMar/>
          </w:tcPr>
          <w:p w:rsidRPr="00C37166" w:rsidR="0087052C" w:rsidP="00EE2F58" w:rsidRDefault="0087052C" w14:paraId="5C07CDC4" w14:textId="77777777">
            <w:pPr>
              <w:rPr>
                <w:rFonts w:asciiTheme="minorHAnsi" w:hAnsiTheme="minorHAnsi" w:eastAsiaTheme="minorEastAsia" w:cstheme="minorHAnsi"/>
                <w:sz w:val="22"/>
                <w:szCs w:val="22"/>
              </w:rPr>
            </w:pPr>
          </w:p>
        </w:tc>
        <w:tc>
          <w:tcPr>
            <w:tcW w:w="1842" w:type="dxa"/>
            <w:tcMar/>
          </w:tcPr>
          <w:p w:rsidRPr="00C37166" w:rsidR="0087052C" w:rsidP="00EE2F58" w:rsidRDefault="0087052C" w14:paraId="326DAD06" w14:textId="77777777">
            <w:pPr>
              <w:rPr>
                <w:rFonts w:asciiTheme="minorHAnsi" w:hAnsiTheme="minorHAnsi" w:eastAsiaTheme="minorEastAsia" w:cstheme="minorHAnsi"/>
                <w:sz w:val="22"/>
                <w:szCs w:val="22"/>
              </w:rPr>
            </w:pPr>
          </w:p>
        </w:tc>
        <w:tc>
          <w:tcPr>
            <w:tcW w:w="1297" w:type="dxa"/>
            <w:tcMar/>
          </w:tcPr>
          <w:p w:rsidRPr="00C37166" w:rsidR="0087052C" w:rsidP="00EE2F58" w:rsidRDefault="0087052C" w14:paraId="34938A55" w14:textId="77777777">
            <w:pPr>
              <w:rPr>
                <w:rFonts w:asciiTheme="minorHAnsi" w:hAnsiTheme="minorHAnsi" w:eastAsiaTheme="minorEastAsia" w:cstheme="minorHAnsi"/>
                <w:sz w:val="22"/>
                <w:szCs w:val="22"/>
              </w:rPr>
            </w:pPr>
          </w:p>
        </w:tc>
        <w:tc>
          <w:tcPr>
            <w:tcW w:w="1761" w:type="dxa"/>
            <w:tcMar/>
          </w:tcPr>
          <w:p w:rsidRPr="00C37166" w:rsidR="0087052C" w:rsidP="00EE2F58" w:rsidRDefault="0087052C" w14:paraId="1B2EBFD7" w14:textId="77777777">
            <w:pPr>
              <w:rPr>
                <w:rFonts w:asciiTheme="minorHAnsi" w:hAnsiTheme="minorHAnsi" w:eastAsiaTheme="minorEastAsia" w:cstheme="minorHAnsi"/>
                <w:sz w:val="22"/>
                <w:szCs w:val="22"/>
              </w:rPr>
            </w:pPr>
          </w:p>
        </w:tc>
        <w:tc>
          <w:tcPr>
            <w:tcW w:w="1761" w:type="dxa"/>
            <w:tcMar/>
          </w:tcPr>
          <w:p w:rsidRPr="00C37166" w:rsidR="0087052C" w:rsidP="00EE2F58" w:rsidRDefault="0087052C" w14:paraId="6B82503A" w14:textId="77777777">
            <w:pPr>
              <w:rPr>
                <w:rFonts w:asciiTheme="minorHAnsi" w:hAnsiTheme="minorHAnsi" w:eastAsiaTheme="minorEastAsia" w:cstheme="minorHAnsi"/>
                <w:sz w:val="22"/>
                <w:szCs w:val="22"/>
              </w:rPr>
            </w:pPr>
          </w:p>
        </w:tc>
      </w:tr>
    </w:tbl>
    <w:p w:rsidR="4EDECA8A" w:rsidRDefault="4EDECA8A" w14:paraId="5187CD56" w14:textId="76C27C54"/>
    <w:p w:rsidRPr="00C37166" w:rsidR="0087052C" w:rsidP="0087052C" w:rsidRDefault="0087052C" w14:paraId="77605A74" w14:textId="77777777">
      <w:pPr>
        <w:pStyle w:val="Default"/>
        <w:rPr>
          <w:rFonts w:asciiTheme="minorHAnsi" w:hAnsiTheme="minorHAnsi" w:cstheme="minorHAnsi"/>
          <w:sz w:val="22"/>
          <w:szCs w:val="22"/>
        </w:rPr>
      </w:pPr>
    </w:p>
    <w:p w:rsidRPr="00C37166" w:rsidR="0087052C" w:rsidP="0087052C" w:rsidRDefault="0087052C" w14:paraId="467B10F9" w14:textId="77777777">
      <w:pPr>
        <w:pStyle w:val="Default"/>
        <w:rPr>
          <w:rFonts w:asciiTheme="minorHAnsi" w:hAnsiTheme="minorHAnsi" w:cstheme="minorHAnsi"/>
          <w:sz w:val="22"/>
          <w:szCs w:val="22"/>
        </w:rPr>
      </w:pPr>
    </w:p>
    <w:p w:rsidRPr="00FF76B0" w:rsidR="0087052C" w:rsidP="0087052C" w:rsidRDefault="0087052C" w14:paraId="7A46F6FF" w14:textId="77777777">
      <w:pPr>
        <w:rPr>
          <w:rFonts w:asciiTheme="minorHAnsi" w:hAnsiTheme="minorHAnsi" w:cstheme="minorHAnsi"/>
          <w:sz w:val="22"/>
          <w:szCs w:val="22"/>
        </w:rPr>
      </w:pPr>
    </w:p>
    <w:p w:rsidRPr="00C37166" w:rsidR="0087052C" w:rsidP="2CC9DEB2" w:rsidRDefault="0087052C" w14:paraId="04F2FB83" w14:textId="644E2F8C">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report Device last known status.</w:t>
      </w:r>
    </w:p>
    <w:p w:rsidRPr="00C37166" w:rsidR="0087052C" w:rsidP="2CC9DEB2" w:rsidRDefault="0087052C" w14:paraId="4B630A4A" w14:textId="622BD535">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receive Sys Event Message (SEM) with event type “</w:t>
      </w:r>
      <w:proofErr w:type="spellStart"/>
      <w:r w:rsidRPr="2CC9DEB2" w:rsidR="139AAA24">
        <w:rPr>
          <w:rFonts w:ascii="Calibri" w:hAnsi="Calibri" w:cs="Calibri" w:asciiTheme="minorAscii" w:hAnsiTheme="minorAscii" w:cstheme="minorAscii"/>
          <w:sz w:val="22"/>
          <w:szCs w:val="22"/>
        </w:rPr>
        <w:t>SensorDisconnected</w:t>
      </w:r>
      <w:proofErr w:type="spellEnd"/>
      <w:r w:rsidRPr="2CC9DEB2" w:rsidR="139AAA24">
        <w:rPr>
          <w:rFonts w:ascii="Calibri" w:hAnsi="Calibri" w:cs="Calibri" w:asciiTheme="minorAscii" w:hAnsiTheme="minorAscii" w:cstheme="minorAscii"/>
          <w:sz w:val="22"/>
          <w:szCs w:val="22"/>
        </w:rPr>
        <w:t xml:space="preserve">” as soon as any of the sensors disconnects; and the Sensor ID is sent in Payload of the message. </w:t>
      </w:r>
      <w:proofErr w:type="gramStart"/>
      <w:r w:rsidRPr="2CC9DEB2" w:rsidR="139AAA24">
        <w:rPr>
          <w:rFonts w:ascii="Calibri" w:hAnsi="Calibri" w:cs="Calibri" w:asciiTheme="minorAscii" w:hAnsiTheme="minorAscii" w:cstheme="minorAscii"/>
          <w:sz w:val="22"/>
          <w:szCs w:val="22"/>
        </w:rPr>
        <w:t>Alert</w:t>
      </w:r>
      <w:proofErr w:type="gramEnd"/>
      <w:r w:rsidRPr="2CC9DEB2" w:rsidR="139AAA24">
        <w:rPr>
          <w:rFonts w:ascii="Calibri" w:hAnsi="Calibri" w:cs="Calibri" w:asciiTheme="minorAscii" w:hAnsiTheme="minorAscii" w:cstheme="minorAscii"/>
          <w:sz w:val="22"/>
          <w:szCs w:val="22"/>
        </w:rPr>
        <w:t xml:space="preserve"> will be generated and notifies respective stakeholders.</w:t>
      </w:r>
    </w:p>
    <w:p w:rsidRPr="00C37166" w:rsidR="0087052C" w:rsidP="2CC9DEB2" w:rsidRDefault="0087052C" w14:paraId="474EC17B" w14:textId="6E4783FE">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receive Sys Event Message (SEM) with event type “</w:t>
      </w:r>
      <w:proofErr w:type="spellStart"/>
      <w:r w:rsidRPr="2CC9DEB2" w:rsidR="139AAA24">
        <w:rPr>
          <w:rFonts w:ascii="Calibri" w:hAnsi="Calibri" w:cs="Calibri" w:asciiTheme="minorAscii" w:hAnsiTheme="minorAscii" w:cstheme="minorAscii"/>
          <w:sz w:val="22"/>
          <w:szCs w:val="22"/>
        </w:rPr>
        <w:t>MainsOff</w:t>
      </w:r>
      <w:proofErr w:type="spellEnd"/>
      <w:r w:rsidRPr="2CC9DEB2" w:rsidR="139AAA24">
        <w:rPr>
          <w:rFonts w:ascii="Calibri" w:hAnsi="Calibri" w:cs="Calibri" w:asciiTheme="minorAscii" w:hAnsiTheme="minorAscii" w:cstheme="minorAscii"/>
          <w:sz w:val="22"/>
          <w:szCs w:val="22"/>
        </w:rPr>
        <w:t xml:space="preserve">” as soon as main power cut off happens. </w:t>
      </w:r>
      <w:proofErr w:type="gramStart"/>
      <w:r w:rsidRPr="2CC9DEB2" w:rsidR="139AAA24">
        <w:rPr>
          <w:rFonts w:ascii="Calibri" w:hAnsi="Calibri" w:cs="Calibri" w:asciiTheme="minorAscii" w:hAnsiTheme="minorAscii" w:cstheme="minorAscii"/>
          <w:sz w:val="22"/>
          <w:szCs w:val="22"/>
        </w:rPr>
        <w:t>Alert</w:t>
      </w:r>
      <w:proofErr w:type="gramEnd"/>
      <w:r w:rsidRPr="2CC9DEB2" w:rsidR="139AAA24">
        <w:rPr>
          <w:rFonts w:ascii="Calibri" w:hAnsi="Calibri" w:cs="Calibri" w:asciiTheme="minorAscii" w:hAnsiTheme="minorAscii" w:cstheme="minorAscii"/>
          <w:sz w:val="22"/>
          <w:szCs w:val="22"/>
        </w:rPr>
        <w:t xml:space="preserve"> will be generated and notifies respective stakeholders.</w:t>
      </w:r>
    </w:p>
    <w:p w:rsidRPr="00C37166" w:rsidR="0087052C" w:rsidP="2CC9DEB2" w:rsidRDefault="00D04A0D" w14:paraId="39C89FA1" w14:textId="2FB1E935">
      <w:pPr>
        <w:pStyle w:val="Default"/>
        <w:numPr>
          <w:ilvl w:val="0"/>
          <w:numId w:val="11"/>
        </w:numPr>
        <w:ind w:left="3266" w:hanging="2486"/>
        <w:rPr>
          <w:rFonts w:ascii="Calibri" w:hAnsi="Calibri" w:cs="Calibri" w:asciiTheme="minorAscii" w:hAnsiTheme="minorAscii" w:cstheme="minorAscii"/>
          <w:sz w:val="22"/>
          <w:szCs w:val="22"/>
        </w:rPr>
      </w:pPr>
      <w:r w:rsidRPr="2CC9DEB2" w:rsidR="3D77F8DA">
        <w:rPr>
          <w:rFonts w:ascii="Calibri" w:hAnsi="Calibri" w:cs="Calibri" w:asciiTheme="minorAscii" w:hAnsiTheme="minorAscii" w:cstheme="minorAscii"/>
          <w:sz w:val="22"/>
          <w:szCs w:val="22"/>
        </w:rPr>
        <w:t>Server</w:t>
      </w:r>
      <w:r w:rsidRPr="2CC9DEB2" w:rsidR="3D77F8DA">
        <w:rPr>
          <w:rFonts w:ascii="Calibri" w:hAnsi="Calibri" w:cs="Calibri" w:asciiTheme="minorAscii" w:hAnsiTheme="minorAscii" w:cstheme="minorAscii"/>
          <w:b w:val="1"/>
          <w:bCs w:val="1"/>
          <w:sz w:val="22"/>
          <w:szCs w:val="22"/>
        </w:rPr>
        <w:t xml:space="preserve">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receive Sys Event Message (SEM) to the server with event type “</w:t>
      </w:r>
      <w:proofErr w:type="spellStart"/>
      <w:r w:rsidRPr="2CC9DEB2" w:rsidR="139AAA24">
        <w:rPr>
          <w:rFonts w:ascii="Calibri" w:hAnsi="Calibri" w:cs="Calibri" w:asciiTheme="minorAscii" w:hAnsiTheme="minorAscii" w:cstheme="minorAscii"/>
          <w:sz w:val="22"/>
          <w:szCs w:val="22"/>
        </w:rPr>
        <w:t>BatteryLow</w:t>
      </w:r>
      <w:proofErr w:type="spellEnd"/>
      <w:r w:rsidRPr="2CC9DEB2" w:rsidR="139AAA24">
        <w:rPr>
          <w:rFonts w:ascii="Calibri" w:hAnsi="Calibri" w:cs="Calibri" w:asciiTheme="minorAscii" w:hAnsiTheme="minorAscii" w:cstheme="minorAscii"/>
          <w:sz w:val="22"/>
          <w:szCs w:val="22"/>
        </w:rPr>
        <w:t>” as soon as battery level is found below a configured percentage level, Alert will be generated and notifies respective stakeholders.</w:t>
      </w:r>
    </w:p>
    <w:p w:rsidRPr="00C37166" w:rsidR="0087052C" w:rsidP="2CC9DEB2" w:rsidRDefault="0087052C" w14:paraId="10C2DA3E" w14:textId="3F98C1B0">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receive “</w:t>
      </w:r>
      <w:proofErr w:type="spellStart"/>
      <w:r w:rsidRPr="2CC9DEB2" w:rsidR="139AAA24">
        <w:rPr>
          <w:rFonts w:ascii="Calibri" w:hAnsi="Calibri" w:cs="Calibri" w:asciiTheme="minorAscii" w:hAnsiTheme="minorAscii" w:cstheme="minorAscii"/>
          <w:sz w:val="22"/>
          <w:szCs w:val="22"/>
        </w:rPr>
        <w:t>BatteryLow</w:t>
      </w:r>
      <w:proofErr w:type="spellEnd"/>
      <w:r w:rsidRPr="2CC9DEB2" w:rsidR="139AAA24">
        <w:rPr>
          <w:rFonts w:ascii="Calibri" w:hAnsi="Calibri" w:cs="Calibri" w:asciiTheme="minorAscii" w:hAnsiTheme="minorAscii" w:cstheme="minorAscii"/>
          <w:sz w:val="22"/>
          <w:szCs w:val="22"/>
        </w:rPr>
        <w:t xml:space="preserve">” at every 5% level drop found below a configured percentage level. </w:t>
      </w:r>
      <w:proofErr w:type="gramStart"/>
      <w:r w:rsidRPr="2CC9DEB2" w:rsidR="139AAA24">
        <w:rPr>
          <w:rFonts w:ascii="Calibri" w:hAnsi="Calibri" w:cs="Calibri" w:asciiTheme="minorAscii" w:hAnsiTheme="minorAscii" w:cstheme="minorAscii"/>
          <w:sz w:val="22"/>
          <w:szCs w:val="22"/>
        </w:rPr>
        <w:t>Alert</w:t>
      </w:r>
      <w:proofErr w:type="gramEnd"/>
      <w:r w:rsidRPr="2CC9DEB2" w:rsidR="139AAA24">
        <w:rPr>
          <w:rFonts w:ascii="Calibri" w:hAnsi="Calibri" w:cs="Calibri" w:asciiTheme="minorAscii" w:hAnsiTheme="minorAscii" w:cstheme="minorAscii"/>
          <w:sz w:val="22"/>
          <w:szCs w:val="22"/>
        </w:rPr>
        <w:t xml:space="preserve"> will be generated and notifies respective stakeholders.</w:t>
      </w:r>
    </w:p>
    <w:p w:rsidRPr="00C37166" w:rsidR="0087052C" w:rsidP="2CC9DEB2" w:rsidRDefault="0087052C" w14:paraId="1E3B437C" w14:textId="7AADC8F8">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receive Sys Event Message (SEM) with event type “</w:t>
      </w:r>
      <w:proofErr w:type="spellStart"/>
      <w:r w:rsidRPr="2CC9DEB2" w:rsidR="139AAA24">
        <w:rPr>
          <w:rFonts w:ascii="Calibri" w:hAnsi="Calibri" w:cs="Calibri" w:asciiTheme="minorAscii" w:hAnsiTheme="minorAscii" w:cstheme="minorAscii"/>
          <w:sz w:val="22"/>
          <w:szCs w:val="22"/>
        </w:rPr>
        <w:t>SensorError</w:t>
      </w:r>
      <w:proofErr w:type="spellEnd"/>
      <w:r w:rsidRPr="2CC9DEB2" w:rsidR="139AAA24">
        <w:rPr>
          <w:rFonts w:ascii="Calibri" w:hAnsi="Calibri" w:cs="Calibri" w:asciiTheme="minorAscii" w:hAnsiTheme="minorAscii" w:cstheme="minorAscii"/>
          <w:sz w:val="22"/>
          <w:szCs w:val="22"/>
        </w:rPr>
        <w:t xml:space="preserve">” as soon as the PLC gives the error for connected sensor. </w:t>
      </w:r>
      <w:proofErr w:type="gramStart"/>
      <w:r w:rsidRPr="2CC9DEB2" w:rsidR="139AAA24">
        <w:rPr>
          <w:rFonts w:ascii="Calibri" w:hAnsi="Calibri" w:cs="Calibri" w:asciiTheme="minorAscii" w:hAnsiTheme="minorAscii" w:cstheme="minorAscii"/>
          <w:sz w:val="22"/>
          <w:szCs w:val="22"/>
        </w:rPr>
        <w:t>Alert</w:t>
      </w:r>
      <w:proofErr w:type="gramEnd"/>
      <w:r w:rsidRPr="2CC9DEB2" w:rsidR="139AAA24">
        <w:rPr>
          <w:rFonts w:ascii="Calibri" w:hAnsi="Calibri" w:cs="Calibri" w:asciiTheme="minorAscii" w:hAnsiTheme="minorAscii" w:cstheme="minorAscii"/>
          <w:sz w:val="22"/>
          <w:szCs w:val="22"/>
        </w:rPr>
        <w:t xml:space="preserve"> will be generated and notifies respective stakeholders.</w:t>
      </w:r>
    </w:p>
    <w:p w:rsidRPr="00C37166" w:rsidR="0087052C" w:rsidP="0087052C" w:rsidRDefault="0087052C" w14:paraId="6298A00C" w14:textId="77777777">
      <w:pPr>
        <w:pStyle w:val="Default"/>
        <w:ind w:left="420"/>
        <w:rPr>
          <w:rFonts w:asciiTheme="minorHAnsi" w:hAnsiTheme="minorHAnsi" w:cstheme="minorHAnsi"/>
          <w:sz w:val="22"/>
          <w:szCs w:val="22"/>
        </w:rPr>
      </w:pPr>
    </w:p>
    <w:p w:rsidRPr="00C37166" w:rsidR="0087052C" w:rsidP="2CC9DEB2" w:rsidRDefault="0087052C" w14:paraId="5A513AA3" w14:textId="34ACAA6D">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eastAsia="Helvetica Neue" w:cs="Calibri" w:asciiTheme="minorAscii" w:hAnsiTheme="minorAscii" w:cstheme="minorAscii"/>
          <w:b w:val="1"/>
          <w:bCs w:val="1"/>
          <w:sz w:val="22"/>
          <w:szCs w:val="22"/>
        </w:rPr>
        <w:t xml:space="preserve">Server </w:t>
      </w:r>
      <w:r w:rsidRPr="2CC9DEB2" w:rsidR="090B92E2">
        <w:rPr>
          <w:rFonts w:ascii="Calibri" w:hAnsi="Calibri" w:eastAsia="Helvetica Neue" w:cs="Calibri" w:asciiTheme="minorAscii" w:hAnsiTheme="minorAscii" w:cstheme="minorAscii"/>
          <w:b w:val="1"/>
          <w:bCs w:val="1"/>
          <w:sz w:val="22"/>
          <w:szCs w:val="22"/>
        </w:rPr>
        <w:t>SHALL</w:t>
      </w:r>
      <w:r w:rsidRPr="2CC9DEB2" w:rsidR="139AAA24">
        <w:rPr>
          <w:rFonts w:ascii="Calibri" w:hAnsi="Calibri" w:eastAsia="Helvetica Neue" w:cs="Calibri" w:asciiTheme="minorAscii" w:hAnsiTheme="minorAscii" w:cstheme="minorAscii"/>
          <w:sz w:val="22"/>
          <w:szCs w:val="22"/>
        </w:rPr>
        <w:t xml:space="preserve"> </w:t>
      </w:r>
      <w:r w:rsidRPr="2CC9DEB2" w:rsidR="139AAA24">
        <w:rPr>
          <w:rFonts w:ascii="Calibri" w:hAnsi="Calibri" w:eastAsia="Helvetica Neue" w:cs="Calibri" w:asciiTheme="minorAscii" w:hAnsiTheme="minorAscii" w:cstheme="minorAscii"/>
          <w:sz w:val="22"/>
          <w:szCs w:val="22"/>
        </w:rPr>
        <w:t>recei</w:t>
      </w:r>
      <w:r w:rsidRPr="2CC9DEB2" w:rsidR="344CC098">
        <w:rPr>
          <w:rFonts w:ascii="Calibri" w:hAnsi="Calibri" w:eastAsia="Helvetica Neue" w:cs="Calibri" w:asciiTheme="minorAscii" w:hAnsiTheme="minorAscii" w:cstheme="minorAscii"/>
          <w:sz w:val="22"/>
          <w:szCs w:val="22"/>
        </w:rPr>
        <w:t>ve</w:t>
      </w:r>
      <w:r w:rsidRPr="2CC9DEB2" w:rsidR="139AAA24">
        <w:rPr>
          <w:rFonts w:ascii="Calibri" w:hAnsi="Calibri" w:eastAsia="Helvetica Neue" w:cs="Calibri" w:asciiTheme="minorAscii" w:hAnsiTheme="minorAscii" w:cstheme="minorAscii"/>
          <w:sz w:val="22"/>
          <w:szCs w:val="22"/>
        </w:rPr>
        <w:t xml:space="preserve"> Sys Event Message (SEM) with event type “</w:t>
      </w:r>
      <w:proofErr w:type="spellStart"/>
      <w:r w:rsidRPr="2CC9DEB2" w:rsidR="139AAA24">
        <w:rPr>
          <w:rFonts w:ascii="Calibri" w:hAnsi="Calibri" w:eastAsia="Helvetica Neue" w:cs="Calibri" w:asciiTheme="minorAscii" w:hAnsiTheme="minorAscii" w:cstheme="minorAscii"/>
          <w:sz w:val="22"/>
          <w:szCs w:val="22"/>
        </w:rPr>
        <w:t>ConnLost</w:t>
      </w:r>
      <w:proofErr w:type="spellEnd"/>
      <w:r w:rsidRPr="2CC9DEB2" w:rsidR="139AAA24">
        <w:rPr>
          <w:rFonts w:ascii="Calibri" w:hAnsi="Calibri" w:eastAsia="Helvetica Neue" w:cs="Calibri" w:asciiTheme="minorAscii" w:hAnsiTheme="minorAscii" w:cstheme="minorAscii"/>
          <w:sz w:val="22"/>
          <w:szCs w:val="22"/>
        </w:rPr>
        <w:t>”</w:t>
      </w:r>
      <w:r w:rsidRPr="2CC9DEB2" w:rsidR="344CC098">
        <w:rPr>
          <w:rFonts w:ascii="Calibri" w:hAnsi="Calibri" w:eastAsia="Helvetica Neue" w:cs="Calibri" w:asciiTheme="minorAscii" w:hAnsiTheme="minorAscii" w:cstheme="minorAscii"/>
          <w:sz w:val="22"/>
          <w:szCs w:val="22"/>
        </w:rPr>
        <w:t xml:space="preserve"> </w:t>
      </w:r>
      <w:r w:rsidRPr="2CC9DEB2" w:rsidR="139AAA24">
        <w:rPr>
          <w:rFonts w:ascii="Calibri" w:hAnsi="Calibri" w:eastAsia="Helvetica Neue" w:cs="Calibri" w:asciiTheme="minorAscii" w:hAnsiTheme="minorAscii" w:cstheme="minorAscii"/>
          <w:sz w:val="22"/>
          <w:szCs w:val="22"/>
        </w:rPr>
        <w:t xml:space="preserve">as soon as connectivity with the network is lost. Then send the same when reconnects to the server, </w:t>
      </w:r>
      <w:r w:rsidRPr="2CC9DEB2" w:rsidR="139AAA24">
        <w:rPr>
          <w:rFonts w:ascii="Calibri" w:hAnsi="Calibri" w:cs="Calibri" w:asciiTheme="minorAscii" w:hAnsiTheme="minorAscii" w:cstheme="minorAscii"/>
          <w:sz w:val="22"/>
          <w:szCs w:val="22"/>
        </w:rPr>
        <w:t>Alert will be generated and notifies respective stakeholders.</w:t>
      </w:r>
    </w:p>
    <w:p w:rsidRPr="00C37166" w:rsidR="0087052C" w:rsidP="2CC9DEB2" w:rsidRDefault="0087052C" w14:paraId="27ADE068" w14:textId="6B78753C">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eastAsia="Helvetica Neue" w:cs="Calibri" w:asciiTheme="minorAscii" w:hAnsiTheme="minorAscii" w:cstheme="minorAscii"/>
          <w:sz w:val="22"/>
          <w:szCs w:val="22"/>
        </w:rPr>
        <w:t xml:space="preserve">Server </w:t>
      </w:r>
      <w:r w:rsidRPr="2CC9DEB2" w:rsidR="090B92E2">
        <w:rPr>
          <w:rFonts w:ascii="Calibri" w:hAnsi="Calibri" w:eastAsia="Helvetica Neue" w:cs="Calibri" w:asciiTheme="minorAscii" w:hAnsiTheme="minorAscii" w:cstheme="minorAscii"/>
          <w:b w:val="1"/>
          <w:bCs w:val="1"/>
          <w:sz w:val="22"/>
          <w:szCs w:val="22"/>
        </w:rPr>
        <w:t>SHALL</w:t>
      </w:r>
      <w:r w:rsidRPr="2CC9DEB2" w:rsidR="139AAA24">
        <w:rPr>
          <w:rFonts w:ascii="Calibri" w:hAnsi="Calibri" w:eastAsia="Helvetica Neue" w:cs="Calibri" w:asciiTheme="minorAscii" w:hAnsiTheme="minorAscii" w:cstheme="minorAscii"/>
          <w:sz w:val="22"/>
          <w:szCs w:val="22"/>
        </w:rPr>
        <w:t xml:space="preserve"> receive a message when the connection with the network is lost and keep in persistent storage. This message will be cleaned from persistent storage once message is successfully sent to Server, </w:t>
      </w:r>
      <w:r w:rsidRPr="2CC9DEB2" w:rsidR="139AAA24">
        <w:rPr>
          <w:rFonts w:ascii="Calibri" w:hAnsi="Calibri" w:cs="Calibri" w:asciiTheme="minorAscii" w:hAnsiTheme="minorAscii" w:cstheme="minorAscii"/>
          <w:sz w:val="22"/>
          <w:szCs w:val="22"/>
        </w:rPr>
        <w:t>Alert will be generated and notifies respective stakeholders.</w:t>
      </w:r>
    </w:p>
    <w:p w:rsidRPr="00C37166" w:rsidR="0087052C" w:rsidP="2CC9DEB2" w:rsidRDefault="0087052C" w14:paraId="502037BB" w14:textId="10A8F957">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eastAsia="Helvetica Neue" w:cs="Calibri" w:asciiTheme="minorAscii" w:hAnsiTheme="minorAscii" w:cstheme="minorAscii"/>
          <w:sz w:val="22"/>
          <w:szCs w:val="22"/>
        </w:rPr>
        <w:t xml:space="preserve">Server </w:t>
      </w:r>
      <w:r w:rsidRPr="2CC9DEB2" w:rsidR="090B92E2">
        <w:rPr>
          <w:rFonts w:ascii="Calibri" w:hAnsi="Calibri" w:eastAsia="Helvetica Neue" w:cs="Calibri" w:asciiTheme="minorAscii" w:hAnsiTheme="minorAscii" w:cstheme="minorAscii"/>
          <w:b w:val="1"/>
          <w:bCs w:val="1"/>
          <w:sz w:val="22"/>
          <w:szCs w:val="22"/>
        </w:rPr>
        <w:t>SHALL</w:t>
      </w:r>
      <w:r w:rsidRPr="2CC9DEB2" w:rsidR="139AAA24">
        <w:rPr>
          <w:rFonts w:ascii="Calibri" w:hAnsi="Calibri" w:eastAsia="Helvetica Neue" w:cs="Calibri" w:asciiTheme="minorAscii" w:hAnsiTheme="minorAscii" w:cstheme="minorAscii"/>
          <w:sz w:val="22"/>
          <w:szCs w:val="22"/>
        </w:rPr>
        <w:t xml:space="preserve"> receive Sys Event Message (SEM) with event type “</w:t>
      </w:r>
      <w:proofErr w:type="spellStart"/>
      <w:r w:rsidRPr="2CC9DEB2" w:rsidR="139AAA24">
        <w:rPr>
          <w:rFonts w:ascii="Calibri" w:hAnsi="Calibri" w:eastAsia="Helvetica Neue" w:cs="Calibri" w:asciiTheme="minorAscii" w:hAnsiTheme="minorAscii" w:cstheme="minorAscii"/>
          <w:sz w:val="22"/>
          <w:szCs w:val="22"/>
        </w:rPr>
        <w:t>SysStart</w:t>
      </w:r>
      <w:proofErr w:type="spellEnd"/>
      <w:r w:rsidRPr="2CC9DEB2" w:rsidR="139AAA24">
        <w:rPr>
          <w:rFonts w:ascii="Calibri" w:hAnsi="Calibri" w:eastAsia="Helvetica Neue" w:cs="Calibri" w:asciiTheme="minorAscii" w:hAnsiTheme="minorAscii" w:cstheme="minorAscii"/>
          <w:sz w:val="22"/>
          <w:szCs w:val="22"/>
        </w:rPr>
        <w:t xml:space="preserve">” as soon as the system starts, </w:t>
      </w:r>
      <w:r w:rsidRPr="2CC9DEB2" w:rsidR="139AAA24">
        <w:rPr>
          <w:rFonts w:ascii="Calibri" w:hAnsi="Calibri" w:cs="Calibri" w:asciiTheme="minorAscii" w:hAnsiTheme="minorAscii" w:cstheme="minorAscii"/>
          <w:sz w:val="22"/>
          <w:szCs w:val="22"/>
        </w:rPr>
        <w:t>Alert will be generated and notifies respective stakeholders.</w:t>
      </w:r>
    </w:p>
    <w:p w:rsidRPr="00C37166" w:rsidR="0087052C" w:rsidP="2CC9DEB2" w:rsidRDefault="0087052C" w14:paraId="44ECB0A3" w14:textId="101C347D">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eastAsia="Helvetica Neue" w:cs="Calibri" w:asciiTheme="minorAscii" w:hAnsiTheme="minorAscii" w:cstheme="minorAscii"/>
          <w:sz w:val="22"/>
          <w:szCs w:val="22"/>
        </w:rPr>
        <w:t xml:space="preserve">Server </w:t>
      </w:r>
      <w:r w:rsidRPr="2CC9DEB2" w:rsidR="090B92E2">
        <w:rPr>
          <w:rFonts w:ascii="Calibri" w:hAnsi="Calibri" w:eastAsia="Helvetica Neue" w:cs="Calibri" w:asciiTheme="minorAscii" w:hAnsiTheme="minorAscii" w:cstheme="minorAscii"/>
          <w:b w:val="1"/>
          <w:bCs w:val="1"/>
          <w:sz w:val="22"/>
          <w:szCs w:val="22"/>
        </w:rPr>
        <w:t>SHALL</w:t>
      </w:r>
      <w:r w:rsidRPr="2CC9DEB2" w:rsidR="139AAA24">
        <w:rPr>
          <w:rFonts w:ascii="Calibri" w:hAnsi="Calibri" w:eastAsia="Helvetica Neue" w:cs="Calibri" w:asciiTheme="minorAscii" w:hAnsiTheme="minorAscii" w:cstheme="minorAscii"/>
          <w:sz w:val="22"/>
          <w:szCs w:val="22"/>
        </w:rPr>
        <w:t xml:space="preserve"> receive Sys Event Message (SEM) with event type “</w:t>
      </w:r>
      <w:proofErr w:type="spellStart"/>
      <w:r w:rsidRPr="2CC9DEB2" w:rsidR="139AAA24">
        <w:rPr>
          <w:rFonts w:ascii="Calibri" w:hAnsi="Calibri" w:eastAsia="Helvetica Neue" w:cs="Calibri" w:asciiTheme="minorAscii" w:hAnsiTheme="minorAscii" w:cstheme="minorAscii"/>
          <w:sz w:val="22"/>
          <w:szCs w:val="22"/>
        </w:rPr>
        <w:t>SysProvision</w:t>
      </w:r>
      <w:proofErr w:type="spellEnd"/>
      <w:r w:rsidRPr="2CC9DEB2" w:rsidR="139AAA24">
        <w:rPr>
          <w:rFonts w:ascii="Calibri" w:hAnsi="Calibri" w:eastAsia="Helvetica Neue" w:cs="Calibri" w:asciiTheme="minorAscii" w:hAnsiTheme="minorAscii" w:cstheme="minorAscii"/>
          <w:sz w:val="22"/>
          <w:szCs w:val="22"/>
        </w:rPr>
        <w:t xml:space="preserve">” as soon as the system gets provisioned, </w:t>
      </w:r>
      <w:r w:rsidRPr="2CC9DEB2" w:rsidR="139AAA24">
        <w:rPr>
          <w:rFonts w:ascii="Calibri" w:hAnsi="Calibri" w:cs="Calibri" w:asciiTheme="minorAscii" w:hAnsiTheme="minorAscii" w:cstheme="minorAscii"/>
          <w:sz w:val="22"/>
          <w:szCs w:val="22"/>
        </w:rPr>
        <w:t>Alert will be generated and notifies respective stakeholders.</w:t>
      </w:r>
    </w:p>
    <w:p w:rsidRPr="00C37166" w:rsidR="0087052C" w:rsidP="2CC9DEB2" w:rsidRDefault="0087052C" w14:paraId="2B0F6F97" w14:textId="2151718C">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eastAsia="Helvetica Neue" w:cs="Calibri" w:asciiTheme="minorAscii" w:hAnsiTheme="minorAscii" w:cstheme="minorAscii"/>
          <w:b w:val="1"/>
          <w:bCs w:val="1"/>
          <w:sz w:val="22"/>
          <w:szCs w:val="22"/>
        </w:rPr>
        <w:t xml:space="preserve">Server </w:t>
      </w:r>
      <w:r w:rsidRPr="2CC9DEB2" w:rsidR="090B92E2">
        <w:rPr>
          <w:rFonts w:ascii="Calibri" w:hAnsi="Calibri" w:eastAsia="Helvetica Neue" w:cs="Calibri" w:asciiTheme="minorAscii" w:hAnsiTheme="minorAscii" w:cstheme="minorAscii"/>
          <w:b w:val="1"/>
          <w:bCs w:val="1"/>
          <w:sz w:val="22"/>
          <w:szCs w:val="22"/>
        </w:rPr>
        <w:t>SHALL</w:t>
      </w:r>
      <w:r w:rsidRPr="2CC9DEB2" w:rsidR="139AAA24">
        <w:rPr>
          <w:rFonts w:ascii="Calibri" w:hAnsi="Calibri" w:eastAsia="Helvetica Neue" w:cs="Calibri" w:asciiTheme="minorAscii" w:hAnsiTheme="minorAscii" w:cstheme="minorAscii"/>
          <w:sz w:val="22"/>
          <w:szCs w:val="22"/>
        </w:rPr>
        <w:t xml:space="preserve"> receive Sys Event Message (SEM) with event type “</w:t>
      </w:r>
      <w:proofErr w:type="spellStart"/>
      <w:r w:rsidRPr="2CC9DEB2" w:rsidR="139AAA24">
        <w:rPr>
          <w:rFonts w:ascii="Calibri" w:hAnsi="Calibri" w:eastAsia="Helvetica Neue" w:cs="Calibri" w:asciiTheme="minorAscii" w:hAnsiTheme="minorAscii" w:cstheme="minorAscii"/>
          <w:sz w:val="22"/>
          <w:szCs w:val="22"/>
        </w:rPr>
        <w:t>SysShutDown</w:t>
      </w:r>
      <w:proofErr w:type="spellEnd"/>
      <w:r w:rsidRPr="2CC9DEB2" w:rsidR="139AAA24">
        <w:rPr>
          <w:rFonts w:ascii="Calibri" w:hAnsi="Calibri" w:eastAsia="Helvetica Neue" w:cs="Calibri" w:asciiTheme="minorAscii" w:hAnsiTheme="minorAscii" w:cstheme="minorAscii"/>
          <w:sz w:val="22"/>
          <w:szCs w:val="22"/>
        </w:rPr>
        <w:t xml:space="preserve">” as soon as the system is going to shut down, </w:t>
      </w:r>
      <w:r w:rsidRPr="2CC9DEB2" w:rsidR="139AAA24">
        <w:rPr>
          <w:rFonts w:ascii="Calibri" w:hAnsi="Calibri" w:cs="Calibri" w:asciiTheme="minorAscii" w:hAnsiTheme="minorAscii" w:cstheme="minorAscii"/>
          <w:sz w:val="22"/>
          <w:szCs w:val="22"/>
        </w:rPr>
        <w:t>Alert will be generated and notifies respective stakeholders.</w:t>
      </w:r>
    </w:p>
    <w:p w:rsidRPr="00C37166" w:rsidR="0087052C" w:rsidP="2CC9DEB2" w:rsidRDefault="0087052C" w14:paraId="3B586F77" w14:textId="31203B39">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eastAsia="Helvetica Neue" w:cs="Calibri" w:asciiTheme="minorAscii" w:hAnsiTheme="minorAscii" w:cstheme="minorAscii"/>
          <w:sz w:val="22"/>
          <w:szCs w:val="22"/>
        </w:rPr>
        <w:t xml:space="preserve">Server </w:t>
      </w:r>
      <w:r w:rsidRPr="2CC9DEB2" w:rsidR="090B92E2">
        <w:rPr>
          <w:rFonts w:ascii="Calibri" w:hAnsi="Calibri" w:eastAsia="Helvetica Neue" w:cs="Calibri" w:asciiTheme="minorAscii" w:hAnsiTheme="minorAscii" w:cstheme="minorAscii"/>
          <w:b w:val="1"/>
          <w:bCs w:val="1"/>
          <w:sz w:val="22"/>
          <w:szCs w:val="22"/>
        </w:rPr>
        <w:t>SHALL</w:t>
      </w:r>
      <w:r w:rsidRPr="2CC9DEB2" w:rsidR="139AAA24">
        <w:rPr>
          <w:rFonts w:ascii="Calibri" w:hAnsi="Calibri" w:eastAsia="Helvetica Neue" w:cs="Calibri" w:asciiTheme="minorAscii" w:hAnsiTheme="minorAscii" w:cstheme="minorAscii"/>
          <w:sz w:val="22"/>
          <w:szCs w:val="22"/>
        </w:rPr>
        <w:t xml:space="preserve"> receive Sys Event Message (SEM) with event type “</w:t>
      </w:r>
      <w:proofErr w:type="spellStart"/>
      <w:r w:rsidRPr="2CC9DEB2" w:rsidR="139AAA24">
        <w:rPr>
          <w:rFonts w:ascii="Calibri" w:hAnsi="Calibri" w:eastAsia="Helvetica Neue" w:cs="Calibri" w:asciiTheme="minorAscii" w:hAnsiTheme="minorAscii" w:cstheme="minorAscii"/>
          <w:sz w:val="22"/>
          <w:szCs w:val="22"/>
        </w:rPr>
        <w:t>SystemCriticalError</w:t>
      </w:r>
      <w:proofErr w:type="spellEnd"/>
      <w:r w:rsidRPr="2CC9DEB2" w:rsidR="139AAA24">
        <w:rPr>
          <w:rFonts w:ascii="Calibri" w:hAnsi="Calibri" w:eastAsia="Helvetica Neue" w:cs="Calibri" w:asciiTheme="minorAscii" w:hAnsiTheme="minorAscii" w:cstheme="minorAscii"/>
          <w:sz w:val="22"/>
          <w:szCs w:val="22"/>
        </w:rPr>
        <w:t xml:space="preserve">” as soon as any critical error occurs on the device., </w:t>
      </w:r>
      <w:r w:rsidRPr="2CC9DEB2" w:rsidR="139AAA24">
        <w:rPr>
          <w:rFonts w:ascii="Calibri" w:hAnsi="Calibri" w:cs="Calibri" w:asciiTheme="minorAscii" w:hAnsiTheme="minorAscii" w:cstheme="minorAscii"/>
          <w:sz w:val="22"/>
          <w:szCs w:val="22"/>
        </w:rPr>
        <w:t>Alert will be generated and notifies respective stakeholders.</w:t>
      </w:r>
    </w:p>
    <w:p w:rsidRPr="00C37166" w:rsidR="0087052C" w:rsidP="2CC9DEB2" w:rsidRDefault="0087052C" w14:paraId="34525814" w14:textId="06ED8633">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b w:val="1"/>
          <w:bCs w:val="1"/>
          <w:sz w:val="22"/>
          <w:szCs w:val="22"/>
        </w:rPr>
        <w:t xml:space="preserve"> </w:t>
      </w:r>
      <w:r w:rsidRPr="2CC9DEB2" w:rsidR="139AAA24">
        <w:rPr>
          <w:rFonts w:ascii="Calibri" w:hAnsi="Calibri" w:cs="Calibri" w:asciiTheme="minorAscii" w:hAnsiTheme="minorAscii" w:cstheme="minorAscii"/>
          <w:sz w:val="22"/>
          <w:szCs w:val="22"/>
        </w:rPr>
        <w:t>able to send the lock command</w:t>
      </w:r>
    </w:p>
    <w:p w:rsidRPr="00C37166" w:rsidR="0087052C" w:rsidP="2CC9DEB2" w:rsidRDefault="0087052C" w14:paraId="4E9FAD66" w14:textId="5BC9ED57">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b w:val="1"/>
          <w:bCs w:val="1"/>
          <w:sz w:val="22"/>
          <w:szCs w:val="22"/>
        </w:rPr>
        <w:t xml:space="preserve"> </w:t>
      </w:r>
      <w:r w:rsidRPr="2CC9DEB2" w:rsidR="139AAA24">
        <w:rPr>
          <w:rFonts w:ascii="Calibri" w:hAnsi="Calibri" w:cs="Calibri" w:asciiTheme="minorAscii" w:hAnsiTheme="minorAscii" w:cstheme="minorAscii"/>
          <w:sz w:val="22"/>
          <w:szCs w:val="22"/>
        </w:rPr>
        <w:t xml:space="preserve">provide </w:t>
      </w:r>
      <w:r w:rsidRPr="2CC9DEB2" w:rsidR="24B77604">
        <w:rPr>
          <w:rFonts w:ascii="Calibri" w:hAnsi="Calibri" w:cs="Calibri" w:asciiTheme="minorAscii" w:hAnsiTheme="minorAscii" w:cstheme="minorAscii"/>
          <w:sz w:val="22"/>
          <w:szCs w:val="22"/>
        </w:rPr>
        <w:t>reset</w:t>
      </w:r>
      <w:r w:rsidRPr="2CC9DEB2" w:rsidR="139AAA24">
        <w:rPr>
          <w:rFonts w:ascii="Calibri" w:hAnsi="Calibri" w:cs="Calibri" w:asciiTheme="minorAscii" w:hAnsiTheme="minorAscii" w:cstheme="minorAscii"/>
          <w:sz w:val="22"/>
          <w:szCs w:val="22"/>
        </w:rPr>
        <w:t xml:space="preserve"> command</w:t>
      </w:r>
    </w:p>
    <w:p w:rsidRPr="00C37166" w:rsidR="0087052C" w:rsidP="2CC9DEB2" w:rsidRDefault="0087052C" w14:paraId="527FD261" w14:textId="4A115F80">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b w:val="1"/>
          <w:bCs w:val="1"/>
          <w:sz w:val="22"/>
          <w:szCs w:val="22"/>
        </w:rPr>
        <w:t xml:space="preserve"> </w:t>
      </w:r>
      <w:r w:rsidRPr="2CC9DEB2" w:rsidR="139AAA24">
        <w:rPr>
          <w:rFonts w:ascii="Calibri" w:hAnsi="Calibri" w:cs="Calibri" w:asciiTheme="minorAscii" w:hAnsiTheme="minorAscii" w:cstheme="minorAscii"/>
          <w:sz w:val="22"/>
          <w:szCs w:val="22"/>
        </w:rPr>
        <w:t>provide command to map sensor.</w:t>
      </w:r>
    </w:p>
    <w:p w:rsidRPr="00C37166" w:rsidR="0087052C" w:rsidP="2CC9DEB2" w:rsidRDefault="0087052C" w14:paraId="5981CE43" w14:textId="5A82DDAE">
      <w:pPr>
        <w:pStyle w:val="Default"/>
        <w:numPr>
          <w:ilvl w:val="0"/>
          <w:numId w:val="11"/>
        </w:numPr>
        <w:ind w:left="3266" w:hanging="2486"/>
        <w:rPr>
          <w:rFonts w:ascii="Calibri" w:hAnsi="Calibri" w:eastAsia="Calibri" w:cs="Calibri" w:asciiTheme="minorAscii" w:hAnsiTheme="minorAscii" w:cstheme="minorAscii"/>
          <w:color w:val="000000" w:themeColor="text1"/>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b w:val="1"/>
          <w:bCs w:val="1"/>
          <w:sz w:val="22"/>
          <w:szCs w:val="22"/>
        </w:rPr>
        <w:t xml:space="preserve"> </w:t>
      </w:r>
      <w:r w:rsidRPr="2CC9DEB2" w:rsidR="139AAA24">
        <w:rPr>
          <w:rFonts w:ascii="Calibri" w:hAnsi="Calibri" w:cs="Calibri" w:asciiTheme="minorAscii" w:hAnsiTheme="minorAscii" w:cstheme="minorAscii"/>
          <w:sz w:val="22"/>
          <w:szCs w:val="22"/>
        </w:rPr>
        <w:t xml:space="preserve">provide command to test </w:t>
      </w:r>
      <w:r w:rsidRPr="2CC9DEB2" w:rsidR="139AAA24">
        <w:rPr>
          <w:rFonts w:ascii="Calibri" w:hAnsi="Calibri" w:eastAsia="Calibri" w:cs="Calibri" w:asciiTheme="minorAscii" w:hAnsiTheme="minorAscii" w:cstheme="minorAscii"/>
          <w:color w:val="000000" w:themeColor="text1" w:themeTint="FF" w:themeShade="FF"/>
          <w:sz w:val="22"/>
          <w:szCs w:val="22"/>
        </w:rPr>
        <w:t>stack pointer</w:t>
      </w:r>
    </w:p>
    <w:p w:rsidRPr="00C37166" w:rsidR="0087052C" w:rsidP="2CC9DEB2" w:rsidRDefault="0087052C" w14:paraId="263D4862" w14:textId="60A67FBB">
      <w:pPr>
        <w:pStyle w:val="Default"/>
        <w:numPr>
          <w:ilvl w:val="0"/>
          <w:numId w:val="11"/>
        </w:numPr>
        <w:ind w:left="3266" w:hanging="2486"/>
        <w:rPr>
          <w:rFonts w:ascii="Calibri" w:hAnsi="Calibri" w:eastAsia="Calibri" w:cs="Calibri" w:asciiTheme="minorAscii" w:hAnsiTheme="minorAscii" w:cstheme="minorAscii"/>
          <w:color w:val="000000" w:themeColor="text1"/>
          <w:sz w:val="22"/>
          <w:szCs w:val="22"/>
        </w:rPr>
      </w:pPr>
      <w:r w:rsidRPr="2CC9DEB2" w:rsidR="139AAA24">
        <w:rPr>
          <w:rFonts w:ascii="Calibri" w:hAnsi="Calibri" w:eastAsia="Calibri" w:cs="Calibri" w:asciiTheme="minorAscii" w:hAnsiTheme="minorAscii" w:cstheme="minorAscii"/>
          <w:color w:val="000000" w:themeColor="text1" w:themeTint="FF" w:themeShade="FF"/>
          <w:sz w:val="22"/>
          <w:szCs w:val="22"/>
        </w:rPr>
        <w:t xml:space="preserve">Server </w:t>
      </w:r>
      <w:r w:rsidRPr="2CC9DEB2" w:rsidR="090B92E2">
        <w:rPr>
          <w:rFonts w:ascii="Calibri" w:hAnsi="Calibri" w:eastAsia="Calibri" w:cs="Calibri" w:asciiTheme="minorAscii" w:hAnsiTheme="minorAscii" w:cstheme="minorAscii"/>
          <w:b w:val="1"/>
          <w:bCs w:val="1"/>
          <w:color w:val="000000" w:themeColor="text1" w:themeTint="FF" w:themeShade="FF"/>
          <w:sz w:val="22"/>
          <w:szCs w:val="22"/>
        </w:rPr>
        <w:t>SHALL</w:t>
      </w:r>
      <w:r w:rsidRPr="2CC9DEB2" w:rsidR="139AAA24">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2CC9DEB2" w:rsidR="139AAA24">
        <w:rPr>
          <w:rFonts w:ascii="Calibri" w:hAnsi="Calibri" w:eastAsia="Calibri" w:cs="Calibri" w:asciiTheme="minorAscii" w:hAnsiTheme="minorAscii" w:cstheme="minorAscii"/>
          <w:color w:val="000000" w:themeColor="text1" w:themeTint="FF" w:themeShade="FF"/>
          <w:sz w:val="22"/>
          <w:szCs w:val="22"/>
        </w:rPr>
        <w:t>provide command to test clock frequency</w:t>
      </w:r>
    </w:p>
    <w:p w:rsidRPr="00C37166" w:rsidR="0087052C" w:rsidP="2CC9DEB2" w:rsidRDefault="0087052C" w14:paraId="06A8CE81" w14:textId="05D45CB1">
      <w:pPr>
        <w:pStyle w:val="Default"/>
        <w:numPr>
          <w:ilvl w:val="0"/>
          <w:numId w:val="11"/>
        </w:numPr>
        <w:ind w:left="3266" w:hanging="2486"/>
        <w:rPr>
          <w:rFonts w:ascii="Calibri" w:hAnsi="Calibri" w:eastAsia="Calibri" w:cs="Calibri" w:asciiTheme="minorAscii" w:hAnsiTheme="minorAscii" w:cstheme="minorAscii"/>
          <w:color w:val="000000" w:themeColor="text1"/>
          <w:sz w:val="22"/>
          <w:szCs w:val="22"/>
        </w:rPr>
      </w:pPr>
      <w:r w:rsidRPr="2CC9DEB2" w:rsidR="139AAA24">
        <w:rPr>
          <w:rFonts w:ascii="Calibri" w:hAnsi="Calibri" w:eastAsia="Calibri" w:cs="Calibri" w:asciiTheme="minorAscii" w:hAnsiTheme="minorAscii" w:cstheme="minorAscii"/>
          <w:color w:val="000000" w:themeColor="text1" w:themeTint="FF" w:themeShade="FF"/>
          <w:sz w:val="22"/>
          <w:szCs w:val="22"/>
        </w:rPr>
        <w:t xml:space="preserve">Server </w:t>
      </w:r>
      <w:r w:rsidRPr="2CC9DEB2" w:rsidR="090B92E2">
        <w:rPr>
          <w:rFonts w:ascii="Calibri" w:hAnsi="Calibri" w:eastAsia="Calibri" w:cs="Calibri" w:asciiTheme="minorAscii" w:hAnsiTheme="minorAscii" w:cstheme="minorAscii"/>
          <w:b w:val="1"/>
          <w:bCs w:val="1"/>
          <w:color w:val="000000" w:themeColor="text1" w:themeTint="FF" w:themeShade="FF"/>
          <w:sz w:val="22"/>
          <w:szCs w:val="22"/>
        </w:rPr>
        <w:t>SHALL</w:t>
      </w:r>
      <w:r w:rsidRPr="2CC9DEB2" w:rsidR="139AAA24">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2CC9DEB2" w:rsidR="139AAA24">
        <w:rPr>
          <w:rFonts w:ascii="Calibri" w:hAnsi="Calibri" w:eastAsia="Calibri" w:cs="Calibri" w:asciiTheme="minorAscii" w:hAnsiTheme="minorAscii" w:cstheme="minorAscii"/>
          <w:color w:val="000000" w:themeColor="text1" w:themeTint="FF" w:themeShade="FF"/>
          <w:sz w:val="22"/>
          <w:szCs w:val="22"/>
        </w:rPr>
        <w:t>provide command to test program counter.</w:t>
      </w:r>
    </w:p>
    <w:p w:rsidRPr="00C37166" w:rsidR="0087052C" w:rsidP="2CC9DEB2" w:rsidRDefault="0087052C" w14:paraId="41701997" w14:textId="1B4EE247">
      <w:pPr>
        <w:pStyle w:val="Default"/>
        <w:numPr>
          <w:ilvl w:val="0"/>
          <w:numId w:val="11"/>
        </w:numPr>
        <w:ind w:left="3266" w:hanging="2486"/>
        <w:rPr>
          <w:rFonts w:ascii="Calibri" w:hAnsi="Calibri" w:eastAsia="Calibri" w:cs="Calibri" w:asciiTheme="minorAscii" w:hAnsiTheme="minorAscii" w:cstheme="minorAscii"/>
          <w:color w:val="000000" w:themeColor="text1"/>
          <w:sz w:val="22"/>
          <w:szCs w:val="22"/>
        </w:rPr>
      </w:pPr>
      <w:r w:rsidRPr="2CC9DEB2" w:rsidR="139AAA24">
        <w:rPr>
          <w:rFonts w:ascii="Calibri" w:hAnsi="Calibri" w:eastAsia="Calibri" w:cs="Calibri" w:asciiTheme="minorAscii" w:hAnsiTheme="minorAscii" w:cstheme="minorAscii"/>
          <w:color w:val="000000" w:themeColor="text1" w:themeTint="FF" w:themeShade="FF"/>
          <w:sz w:val="22"/>
          <w:szCs w:val="22"/>
        </w:rPr>
        <w:t xml:space="preserve">Server </w:t>
      </w:r>
      <w:r w:rsidRPr="2CC9DEB2" w:rsidR="090B92E2">
        <w:rPr>
          <w:rFonts w:ascii="Calibri" w:hAnsi="Calibri" w:eastAsia="Calibri" w:cs="Calibri" w:asciiTheme="minorAscii" w:hAnsiTheme="minorAscii" w:cstheme="minorAscii"/>
          <w:b w:val="1"/>
          <w:bCs w:val="1"/>
          <w:color w:val="000000" w:themeColor="text1" w:themeTint="FF" w:themeShade="FF"/>
          <w:sz w:val="22"/>
          <w:szCs w:val="22"/>
        </w:rPr>
        <w:t>SHALL</w:t>
      </w:r>
      <w:r w:rsidRPr="2CC9DEB2" w:rsidR="139AAA24">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2CC9DEB2" w:rsidR="139AAA24">
        <w:rPr>
          <w:rFonts w:ascii="Calibri" w:hAnsi="Calibri" w:eastAsia="Calibri" w:cs="Calibri" w:asciiTheme="minorAscii" w:hAnsiTheme="minorAscii" w:cstheme="minorAscii"/>
          <w:color w:val="000000" w:themeColor="text1" w:themeTint="FF" w:themeShade="FF"/>
          <w:sz w:val="22"/>
          <w:szCs w:val="22"/>
        </w:rPr>
        <w:t>provide command to test CPU registers</w:t>
      </w:r>
    </w:p>
    <w:p w:rsidRPr="00C37166" w:rsidR="0087052C" w:rsidP="2CC9DEB2" w:rsidRDefault="0087052C" w14:paraId="06ADA52F" w14:textId="5B337879">
      <w:pPr>
        <w:pStyle w:val="Default"/>
        <w:numPr>
          <w:ilvl w:val="0"/>
          <w:numId w:val="11"/>
        </w:numPr>
        <w:ind w:left="3266" w:hanging="2486"/>
        <w:rPr>
          <w:rFonts w:ascii="Calibri" w:hAnsi="Calibri" w:eastAsia="Calibri" w:cs="Calibri" w:asciiTheme="minorAscii" w:hAnsiTheme="minorAscii" w:cstheme="minorAscii"/>
          <w:color w:val="000000" w:themeColor="text1"/>
          <w:sz w:val="22"/>
          <w:szCs w:val="22"/>
        </w:rPr>
      </w:pPr>
      <w:r w:rsidRPr="2CC9DEB2" w:rsidR="139AAA24">
        <w:rPr>
          <w:rFonts w:ascii="Calibri" w:hAnsi="Calibri" w:eastAsia="Calibri" w:cs="Calibri" w:asciiTheme="minorAscii" w:hAnsiTheme="minorAscii" w:cstheme="minorAscii"/>
          <w:color w:val="000000" w:themeColor="text1" w:themeTint="FF" w:themeShade="FF"/>
          <w:sz w:val="22"/>
          <w:szCs w:val="22"/>
        </w:rPr>
        <w:t xml:space="preserve">Server </w:t>
      </w:r>
      <w:r w:rsidRPr="2CC9DEB2" w:rsidR="090B92E2">
        <w:rPr>
          <w:rFonts w:ascii="Calibri" w:hAnsi="Calibri" w:eastAsia="Calibri" w:cs="Calibri" w:asciiTheme="minorAscii" w:hAnsiTheme="minorAscii" w:cstheme="minorAscii"/>
          <w:b w:val="1"/>
          <w:bCs w:val="1"/>
          <w:color w:val="000000" w:themeColor="text1" w:themeTint="FF" w:themeShade="FF"/>
          <w:sz w:val="22"/>
          <w:szCs w:val="22"/>
        </w:rPr>
        <w:t>SHALL</w:t>
      </w:r>
      <w:r w:rsidRPr="2CC9DEB2" w:rsidR="139AAA24">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2CC9DEB2" w:rsidR="565C57B3">
        <w:rPr>
          <w:rFonts w:ascii="Calibri" w:hAnsi="Calibri" w:eastAsia="Calibri" w:cs="Calibri" w:asciiTheme="minorAscii" w:hAnsiTheme="minorAscii" w:cstheme="minorAscii"/>
          <w:color w:val="000000" w:themeColor="text1" w:themeTint="FF" w:themeShade="FF"/>
          <w:sz w:val="22"/>
          <w:szCs w:val="22"/>
        </w:rPr>
        <w:t>provide test</w:t>
      </w:r>
      <w:r w:rsidRPr="2CC9DEB2" w:rsidR="139AAA24">
        <w:rPr>
          <w:rFonts w:ascii="Calibri" w:hAnsi="Calibri" w:eastAsia="Calibri" w:cs="Calibri" w:asciiTheme="minorAscii" w:hAnsiTheme="minorAscii" w:cstheme="minorAscii"/>
          <w:color w:val="000000" w:themeColor="text1" w:themeTint="FF" w:themeShade="FF"/>
          <w:sz w:val="22"/>
          <w:szCs w:val="22"/>
        </w:rPr>
        <w:t xml:space="preserve"> invariable memory</w:t>
      </w:r>
    </w:p>
    <w:p w:rsidRPr="00C37166" w:rsidR="0087052C" w:rsidP="2CC9DEB2" w:rsidRDefault="0087052C" w14:paraId="6B088D22" w14:textId="6EBDDC4A">
      <w:pPr>
        <w:pStyle w:val="Default"/>
        <w:numPr>
          <w:ilvl w:val="0"/>
          <w:numId w:val="11"/>
        </w:numPr>
        <w:ind w:left="3266" w:hanging="2486"/>
        <w:rPr>
          <w:rFonts w:ascii="Calibri" w:hAnsi="Calibri" w:eastAsia="Calibri" w:cs="Calibri" w:asciiTheme="minorAscii" w:hAnsiTheme="minorAscii" w:cstheme="minorAscii"/>
          <w:color w:val="000000" w:themeColor="text1"/>
          <w:sz w:val="22"/>
          <w:szCs w:val="22"/>
        </w:rPr>
      </w:pPr>
      <w:r w:rsidRPr="2CC9DEB2" w:rsidR="139AAA24">
        <w:rPr>
          <w:rFonts w:ascii="Calibri" w:hAnsi="Calibri" w:eastAsia="Calibri" w:cs="Calibri" w:asciiTheme="minorAscii" w:hAnsiTheme="minorAscii" w:cstheme="minorAscii"/>
          <w:color w:val="000000" w:themeColor="text1" w:themeTint="FF" w:themeShade="FF"/>
          <w:sz w:val="22"/>
          <w:szCs w:val="22"/>
        </w:rPr>
        <w:t xml:space="preserve">Server </w:t>
      </w:r>
      <w:r w:rsidRPr="2CC9DEB2" w:rsidR="090B92E2">
        <w:rPr>
          <w:rFonts w:ascii="Calibri" w:hAnsi="Calibri" w:eastAsia="Calibri" w:cs="Calibri" w:asciiTheme="minorAscii" w:hAnsiTheme="minorAscii" w:cstheme="minorAscii"/>
          <w:b w:val="1"/>
          <w:bCs w:val="1"/>
          <w:color w:val="000000" w:themeColor="text1" w:themeTint="FF" w:themeShade="FF"/>
          <w:sz w:val="22"/>
          <w:szCs w:val="22"/>
        </w:rPr>
        <w:t>SHALL</w:t>
      </w:r>
      <w:r w:rsidRPr="2CC9DEB2" w:rsidR="139AAA24">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2CC9DEB2" w:rsidR="565C57B3">
        <w:rPr>
          <w:rFonts w:ascii="Calibri" w:hAnsi="Calibri" w:eastAsia="Calibri" w:cs="Calibri" w:asciiTheme="minorAscii" w:hAnsiTheme="minorAscii" w:cstheme="minorAscii"/>
          <w:color w:val="000000" w:themeColor="text1" w:themeTint="FF" w:themeShade="FF"/>
          <w:sz w:val="22"/>
          <w:szCs w:val="22"/>
        </w:rPr>
        <w:t>provide test</w:t>
      </w:r>
      <w:r w:rsidRPr="2CC9DEB2" w:rsidR="139AAA24">
        <w:rPr>
          <w:rFonts w:ascii="Calibri" w:hAnsi="Calibri" w:eastAsia="Calibri" w:cs="Calibri" w:asciiTheme="minorAscii" w:hAnsiTheme="minorAscii" w:cstheme="minorAscii"/>
          <w:color w:val="000000" w:themeColor="text1" w:themeTint="FF" w:themeShade="FF"/>
          <w:sz w:val="22"/>
          <w:szCs w:val="22"/>
        </w:rPr>
        <w:t xml:space="preserve"> variable memory</w:t>
      </w:r>
    </w:p>
    <w:p w:rsidRPr="00C37166" w:rsidR="0087052C" w:rsidP="2CC9DEB2" w:rsidRDefault="0087052C" w14:paraId="2D1A4613" w14:textId="6CD79E5C">
      <w:pPr>
        <w:pStyle w:val="Default"/>
        <w:numPr>
          <w:ilvl w:val="0"/>
          <w:numId w:val="11"/>
        </w:numPr>
        <w:ind w:left="3266" w:hanging="2486"/>
        <w:rPr>
          <w:rFonts w:ascii="Calibri" w:hAnsi="Calibri" w:eastAsia="Calibri" w:cs="Calibri" w:asciiTheme="minorAscii" w:hAnsiTheme="minorAscii" w:cstheme="minorAscii"/>
          <w:color w:val="000000" w:themeColor="text1"/>
          <w:sz w:val="22"/>
          <w:szCs w:val="22"/>
        </w:rPr>
      </w:pPr>
      <w:r w:rsidRPr="2CC9DEB2" w:rsidR="139AAA24">
        <w:rPr>
          <w:rFonts w:ascii="Calibri" w:hAnsi="Calibri" w:eastAsia="Calibri" w:cs="Calibri" w:asciiTheme="minorAscii" w:hAnsiTheme="minorAscii" w:cstheme="minorAscii"/>
          <w:color w:val="000000" w:themeColor="text1" w:themeTint="FF" w:themeShade="FF"/>
          <w:sz w:val="22"/>
          <w:szCs w:val="22"/>
        </w:rPr>
        <w:t xml:space="preserve">Server </w:t>
      </w:r>
      <w:r w:rsidRPr="2CC9DEB2" w:rsidR="090B92E2">
        <w:rPr>
          <w:rFonts w:ascii="Calibri" w:hAnsi="Calibri" w:eastAsia="Calibri" w:cs="Calibri" w:asciiTheme="minorAscii" w:hAnsiTheme="minorAscii" w:cstheme="minorAscii"/>
          <w:b w:val="1"/>
          <w:bCs w:val="1"/>
          <w:color w:val="000000" w:themeColor="text1" w:themeTint="FF" w:themeShade="FF"/>
          <w:sz w:val="22"/>
          <w:szCs w:val="22"/>
        </w:rPr>
        <w:t>SHALL</w:t>
      </w:r>
      <w:r w:rsidRPr="2CC9DEB2" w:rsidR="139AAA24">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2CC9DEB2" w:rsidR="139AAA24">
        <w:rPr>
          <w:rFonts w:ascii="Calibri" w:hAnsi="Calibri" w:eastAsia="Calibri" w:cs="Calibri" w:asciiTheme="minorAscii" w:hAnsiTheme="minorAscii" w:cstheme="minorAscii"/>
          <w:color w:val="000000" w:themeColor="text1" w:themeTint="FF" w:themeShade="FF"/>
          <w:sz w:val="22"/>
          <w:szCs w:val="22"/>
        </w:rPr>
        <w:t>provide configure maximum number of flash locations to be tested during</w:t>
      </w:r>
    </w:p>
    <w:p w:rsidRPr="00C37166" w:rsidR="0087052C" w:rsidP="2CC9DEB2" w:rsidRDefault="0087052C" w14:paraId="4D55CDAB" w14:textId="2E2E77D5">
      <w:pPr>
        <w:pStyle w:val="Default"/>
        <w:numPr>
          <w:ilvl w:val="0"/>
          <w:numId w:val="11"/>
        </w:numPr>
        <w:ind w:left="3266" w:hanging="2486"/>
        <w:rPr>
          <w:rFonts w:ascii="Calibri" w:hAnsi="Calibri" w:eastAsia="Calibri" w:cs="Calibri" w:asciiTheme="minorAscii" w:hAnsiTheme="minorAscii" w:cstheme="minorAscii"/>
          <w:color w:val="000000" w:themeColor="text1"/>
          <w:sz w:val="22"/>
          <w:szCs w:val="22"/>
        </w:rPr>
      </w:pPr>
      <w:r w:rsidRPr="2CC9DEB2" w:rsidR="139AAA24">
        <w:rPr>
          <w:rFonts w:ascii="Calibri" w:hAnsi="Calibri" w:eastAsia="Calibri" w:cs="Calibri" w:asciiTheme="minorAscii" w:hAnsiTheme="minorAscii" w:cstheme="minorAscii"/>
          <w:color w:val="000000" w:themeColor="text1" w:themeTint="FF" w:themeShade="FF"/>
          <w:sz w:val="22"/>
          <w:szCs w:val="22"/>
        </w:rPr>
        <w:t xml:space="preserve">Server </w:t>
      </w:r>
      <w:r w:rsidRPr="2CC9DEB2" w:rsidR="090B92E2">
        <w:rPr>
          <w:rFonts w:ascii="Calibri" w:hAnsi="Calibri" w:eastAsia="Calibri" w:cs="Calibri" w:asciiTheme="minorAscii" w:hAnsiTheme="minorAscii" w:cstheme="minorAscii"/>
          <w:b w:val="1"/>
          <w:bCs w:val="1"/>
          <w:color w:val="000000" w:themeColor="text1" w:themeTint="FF" w:themeShade="FF"/>
          <w:sz w:val="22"/>
          <w:szCs w:val="22"/>
        </w:rPr>
        <w:t>SHALL</w:t>
      </w:r>
      <w:r w:rsidRPr="2CC9DEB2" w:rsidR="139AAA24">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2CC9DEB2" w:rsidR="565C57B3">
        <w:rPr>
          <w:rFonts w:ascii="Calibri" w:hAnsi="Calibri" w:eastAsia="Calibri" w:cs="Calibri" w:asciiTheme="minorAscii" w:hAnsiTheme="minorAscii" w:cstheme="minorAscii"/>
          <w:color w:val="000000" w:themeColor="text1" w:themeTint="FF" w:themeShade="FF"/>
          <w:sz w:val="22"/>
          <w:szCs w:val="22"/>
        </w:rPr>
        <w:t>provide CRC</w:t>
      </w:r>
      <w:r w:rsidRPr="2CC9DEB2" w:rsidR="139AAA24">
        <w:rPr>
          <w:rFonts w:ascii="Calibri" w:hAnsi="Calibri" w:eastAsia="Calibri" w:cs="Calibri" w:asciiTheme="minorAscii" w:hAnsiTheme="minorAscii" w:cstheme="minorAscii"/>
          <w:color w:val="000000" w:themeColor="text1" w:themeTint="FF" w:themeShade="FF"/>
          <w:sz w:val="22"/>
          <w:szCs w:val="22"/>
        </w:rPr>
        <w:t xml:space="preserve"> initialization value.</w:t>
      </w:r>
    </w:p>
    <w:p w:rsidRPr="00C37166" w:rsidR="0087052C" w:rsidP="2CC9DEB2" w:rsidRDefault="0087052C" w14:paraId="347C1AA6" w14:textId="6235E494">
      <w:pPr>
        <w:pStyle w:val="Default"/>
        <w:numPr>
          <w:ilvl w:val="0"/>
          <w:numId w:val="11"/>
        </w:numPr>
        <w:ind w:left="3266" w:hanging="2486"/>
        <w:rPr>
          <w:rFonts w:ascii="Calibri" w:hAnsi="Calibri" w:cs="Calibri" w:asciiTheme="minorAscii" w:hAnsiTheme="minorAscii" w:cstheme="minorAscii"/>
          <w:color w:val="000000" w:themeColor="text1"/>
          <w:sz w:val="22"/>
          <w:szCs w:val="22"/>
        </w:rPr>
      </w:pPr>
      <w:r w:rsidRPr="2CC9DEB2" w:rsidR="139AAA24">
        <w:rPr>
          <w:rFonts w:ascii="Calibri" w:hAnsi="Calibri" w:eastAsia="Calibri" w:cs="Calibri" w:asciiTheme="minorAscii" w:hAnsiTheme="minorAscii" w:cstheme="minorAscii"/>
          <w:color w:val="000000" w:themeColor="text1" w:themeTint="FF" w:themeShade="FF"/>
          <w:sz w:val="22"/>
          <w:szCs w:val="22"/>
        </w:rPr>
        <w:t xml:space="preserve">Server </w:t>
      </w:r>
      <w:r w:rsidRPr="2CC9DEB2" w:rsidR="090B92E2">
        <w:rPr>
          <w:rFonts w:ascii="Calibri" w:hAnsi="Calibri" w:eastAsia="Calibri" w:cs="Calibri" w:asciiTheme="minorAscii" w:hAnsiTheme="minorAscii" w:cstheme="minorAscii"/>
          <w:b w:val="1"/>
          <w:bCs w:val="1"/>
          <w:color w:val="000000" w:themeColor="text1" w:themeTint="FF" w:themeShade="FF"/>
          <w:sz w:val="22"/>
          <w:szCs w:val="22"/>
        </w:rPr>
        <w:t>SHALL</w:t>
      </w:r>
      <w:r w:rsidRPr="2CC9DEB2" w:rsidR="139AAA24">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2CC9DEB2" w:rsidR="139AAA24">
        <w:rPr>
          <w:rFonts w:ascii="Calibri" w:hAnsi="Calibri" w:eastAsia="Calibri" w:cs="Calibri" w:asciiTheme="minorAscii" w:hAnsiTheme="minorAscii" w:cstheme="minorAscii"/>
          <w:color w:val="000000" w:themeColor="text1" w:themeTint="FF" w:themeShade="FF"/>
          <w:sz w:val="22"/>
          <w:szCs w:val="22"/>
        </w:rPr>
        <w:t>provide to initialize Power ON Self-Test parameters.</w:t>
      </w:r>
    </w:p>
    <w:p w:rsidRPr="00C37166" w:rsidR="0087052C" w:rsidP="2CC9DEB2" w:rsidRDefault="0087052C" w14:paraId="18172268" w14:textId="50B698DE">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provide end point to trigger on demand health </w:t>
      </w:r>
      <w:r w:rsidRPr="2CC9DEB2" w:rsidR="565C57B3">
        <w:rPr>
          <w:rFonts w:ascii="Calibri" w:hAnsi="Calibri" w:cs="Calibri" w:asciiTheme="minorAscii" w:hAnsiTheme="minorAscii" w:cstheme="minorAscii"/>
          <w:sz w:val="22"/>
          <w:szCs w:val="22"/>
        </w:rPr>
        <w:t>diagnosis (</w:t>
      </w:r>
      <w:r w:rsidRPr="2CC9DEB2" w:rsidR="139AAA24">
        <w:rPr>
          <w:rFonts w:ascii="Calibri" w:hAnsi="Calibri" w:cs="Calibri" w:asciiTheme="minorAscii" w:hAnsiTheme="minorAscii" w:cstheme="minorAscii"/>
          <w:sz w:val="22"/>
          <w:szCs w:val="22"/>
        </w:rPr>
        <w:t>ODM)</w:t>
      </w:r>
    </w:p>
    <w:p w:rsidRPr="00C37166" w:rsidR="0087052C" w:rsidP="2CC9DEB2" w:rsidRDefault="0087052C" w14:paraId="0476C124" w14:textId="444B94B8">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provide endpoint to provide Health summary of the Device.</w:t>
      </w:r>
    </w:p>
    <w:p w:rsidRPr="00C37166" w:rsidR="0087052C" w:rsidP="2CC9DEB2" w:rsidRDefault="0087052C" w14:paraId="4F74DDEF" w14:textId="7522DB29">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have endpoint to setup threshold for devices.</w:t>
      </w:r>
    </w:p>
    <w:p w:rsidRPr="00C37166" w:rsidR="0087052C" w:rsidP="2CC9DEB2" w:rsidRDefault="0087052C" w14:paraId="5173056C" w14:textId="687DF9AC">
      <w:pPr>
        <w:pStyle w:val="Default"/>
        <w:numPr>
          <w:ilvl w:val="0"/>
          <w:numId w:val="11"/>
        </w:numPr>
        <w:ind w:left="3266" w:hanging="2486"/>
        <w:rPr>
          <w:rFonts w:ascii="Calibri" w:hAnsi="Calibri" w:cs="Calibri" w:asciiTheme="minorAscii" w:hAnsiTheme="minorAscii" w:cstheme="minorAscii"/>
          <w:sz w:val="22"/>
          <w:szCs w:val="22"/>
        </w:rPr>
      </w:pPr>
      <w:r w:rsidRPr="2CC9DEB2" w:rsidR="139AAA24">
        <w:rPr>
          <w:rFonts w:ascii="Calibri" w:hAnsi="Calibri" w:cs="Calibri" w:asciiTheme="minorAscii" w:hAnsiTheme="minorAscii" w:cstheme="minorAscii"/>
          <w:sz w:val="22"/>
          <w:szCs w:val="22"/>
        </w:rPr>
        <w:t xml:space="preserve">Server </w:t>
      </w:r>
      <w:r w:rsidRPr="2CC9DEB2" w:rsidR="090B92E2">
        <w:rPr>
          <w:rFonts w:ascii="Calibri" w:hAnsi="Calibri" w:cs="Calibri" w:asciiTheme="minorAscii" w:hAnsiTheme="minorAscii" w:cstheme="minorAscii"/>
          <w:b w:val="1"/>
          <w:bCs w:val="1"/>
          <w:sz w:val="22"/>
          <w:szCs w:val="22"/>
        </w:rPr>
        <w:t>SHALL</w:t>
      </w:r>
      <w:r w:rsidRPr="2CC9DEB2" w:rsidR="139AAA24">
        <w:rPr>
          <w:rFonts w:ascii="Calibri" w:hAnsi="Calibri" w:cs="Calibri" w:asciiTheme="minorAscii" w:hAnsiTheme="minorAscii" w:cstheme="minorAscii"/>
          <w:sz w:val="22"/>
          <w:szCs w:val="22"/>
        </w:rPr>
        <w:t xml:space="preserve"> have backup of all </w:t>
      </w:r>
      <w:r w:rsidRPr="2CC9DEB2" w:rsidR="139AAA24">
        <w:rPr>
          <w:rFonts w:ascii="Calibri" w:hAnsi="Calibri" w:cs="Calibri" w:asciiTheme="minorAscii" w:hAnsiTheme="minorAscii" w:cstheme="minorAscii"/>
          <w:sz w:val="22"/>
          <w:szCs w:val="22"/>
        </w:rPr>
        <w:t>, PTM and ODM, health records in S3.</w:t>
      </w:r>
    </w:p>
    <w:p w:rsidRPr="00BE4400" w:rsidR="001E6C1B" w:rsidP="00BE4400" w:rsidRDefault="001E6C1B" w14:paraId="120E6CC6" w14:textId="5FDAB3EE">
      <w:pPr>
        <w:pStyle w:val="Default"/>
        <w:rPr>
          <w:rFonts w:asciiTheme="minorHAnsi" w:hAnsiTheme="minorHAnsi"/>
          <w:sz w:val="22"/>
          <w:szCs w:val="22"/>
        </w:rPr>
      </w:pPr>
      <w:r>
        <w:rPr>
          <w:rFonts w:asciiTheme="minorHAnsi" w:hAnsiTheme="minorHAnsi" w:cstheme="minorHAnsi"/>
          <w:sz w:val="22"/>
          <w:szCs w:val="22"/>
          <w:shd w:val="clear" w:color="auto" w:fill="FAF9F8"/>
        </w:rPr>
        <w:t xml:space="preserve">                                                                               </w:t>
      </w:r>
    </w:p>
    <w:p w:rsidRPr="0007211D" w:rsidR="00FA35C0" w:rsidP="0076454F" w:rsidRDefault="0C3E6DDC" w14:paraId="0EACBE6A" w14:textId="77777777">
      <w:pPr>
        <w:pStyle w:val="Heading1"/>
        <w:numPr>
          <w:ilvl w:val="1"/>
          <w:numId w:val="1"/>
        </w:numPr>
        <w:tabs>
          <w:tab w:val="left" w:pos="1440"/>
          <w:tab w:val="left" w:pos="3420"/>
        </w:tabs>
        <w:spacing w:after="60"/>
        <w:rPr>
          <w:color w:val="000000" w:themeColor="text1"/>
          <w:sz w:val="28"/>
          <w:szCs w:val="28"/>
        </w:rPr>
      </w:pPr>
      <w:bookmarkStart w:name="_Toc102031277" w:id="1088"/>
      <w:bookmarkStart w:name="_Toc102031310" w:id="1089"/>
      <w:bookmarkStart w:name="_Toc102031445" w:id="1090"/>
      <w:bookmarkStart w:name="_Toc102031491" w:id="1091"/>
      <w:bookmarkStart w:name="_Toc102031547" w:id="1092"/>
      <w:bookmarkStart w:name="_Toc102031832" w:id="1093"/>
      <w:bookmarkStart w:name="_Toc102031874" w:id="1094"/>
      <w:bookmarkStart w:name="_35nkun2" w:id="1095"/>
      <w:bookmarkStart w:name="h_1y810tw" w:id="1096"/>
      <w:bookmarkStart w:name="_Toc1816411989" w:id="1097"/>
      <w:bookmarkStart w:name="_Toc1306853368" w:id="1098"/>
      <w:bookmarkStart w:name="_Toc1919991956" w:id="1099"/>
      <w:bookmarkStart w:name="_Toc385613665" w:id="1100"/>
      <w:bookmarkStart w:name="_Toc1370448020" w:id="1101"/>
      <w:bookmarkStart w:name="_Toc690665592" w:id="1102"/>
      <w:bookmarkStart w:name="_Toc1636337471" w:id="1103"/>
      <w:bookmarkStart w:name="_Toc1416304523" w:id="1104"/>
      <w:bookmarkStart w:name="_Toc752197038" w:id="1105"/>
      <w:bookmarkStart w:name="_Toc104218070" w:id="1106"/>
      <w:bookmarkEnd w:id="1088"/>
      <w:bookmarkEnd w:id="1089"/>
      <w:bookmarkEnd w:id="1090"/>
      <w:bookmarkEnd w:id="1091"/>
      <w:bookmarkEnd w:id="1092"/>
      <w:bookmarkEnd w:id="1093"/>
      <w:bookmarkEnd w:id="1094"/>
      <w:bookmarkEnd w:id="1095"/>
      <w:bookmarkEnd w:id="1096"/>
      <w:r w:rsidRPr="0007211D">
        <w:rPr>
          <w:b/>
          <w:bCs/>
          <w:color w:val="auto"/>
          <w:sz w:val="28"/>
          <w:szCs w:val="28"/>
        </w:rPr>
        <w:t>Dependencies</w:t>
      </w:r>
      <w:bookmarkEnd w:id="1097"/>
      <w:bookmarkEnd w:id="1098"/>
      <w:bookmarkEnd w:id="1099"/>
      <w:bookmarkEnd w:id="1100"/>
      <w:bookmarkEnd w:id="1101"/>
      <w:bookmarkEnd w:id="1102"/>
      <w:bookmarkEnd w:id="1103"/>
      <w:bookmarkEnd w:id="1104"/>
      <w:bookmarkEnd w:id="1105"/>
      <w:bookmarkEnd w:id="1106"/>
    </w:p>
    <w:p w:rsidRPr="00A029E6" w:rsidR="00A029E6" w:rsidP="0076454F" w:rsidRDefault="00A029E6" w14:paraId="7DDEC4C3" w14:textId="77777777">
      <w:pPr>
        <w:widowControl w:val="0"/>
        <w:numPr>
          <w:ilvl w:val="0"/>
          <w:numId w:val="4"/>
        </w:numPr>
        <w:adjustRightInd w:val="0"/>
        <w:spacing w:after="120"/>
        <w:textAlignment w:val="baseline"/>
        <w:rPr>
          <w:rFonts w:asciiTheme="minorHAnsi" w:hAnsiTheme="minorHAnsi"/>
          <w:sz w:val="22"/>
          <w:szCs w:val="22"/>
        </w:rPr>
      </w:pPr>
      <w:r w:rsidRPr="00A029E6">
        <w:rPr>
          <w:rFonts w:asciiTheme="minorHAnsi" w:hAnsiTheme="minorHAnsi"/>
          <w:sz w:val="22"/>
          <w:szCs w:val="22"/>
        </w:rPr>
        <w:t>App development and testing requires physical hardware devices.</w:t>
      </w:r>
    </w:p>
    <w:p w:rsidRPr="00A029E6" w:rsidR="00A029E6" w:rsidP="0076454F" w:rsidRDefault="00A029E6" w14:paraId="662F6865" w14:textId="0DABA71A">
      <w:pPr>
        <w:widowControl w:val="0"/>
        <w:numPr>
          <w:ilvl w:val="0"/>
          <w:numId w:val="4"/>
        </w:numPr>
        <w:adjustRightInd w:val="0"/>
        <w:spacing w:after="120"/>
        <w:textAlignment w:val="baseline"/>
        <w:rPr>
          <w:rFonts w:asciiTheme="minorHAnsi" w:hAnsiTheme="minorHAnsi"/>
          <w:sz w:val="22"/>
          <w:szCs w:val="22"/>
        </w:rPr>
      </w:pPr>
      <w:r w:rsidRPr="00A029E6">
        <w:rPr>
          <w:rFonts w:asciiTheme="minorHAnsi" w:hAnsiTheme="minorHAnsi"/>
          <w:sz w:val="22"/>
          <w:szCs w:val="22"/>
        </w:rPr>
        <w:t>Code Versioning: GIT would be used for code versioning</w:t>
      </w:r>
      <w:r w:rsidR="00CB4EAD">
        <w:rPr>
          <w:rFonts w:asciiTheme="minorHAnsi" w:hAnsiTheme="minorHAnsi"/>
          <w:sz w:val="22"/>
          <w:szCs w:val="22"/>
        </w:rPr>
        <w:t>.</w:t>
      </w:r>
    </w:p>
    <w:p w:rsidRPr="00A029E6" w:rsidR="00A029E6" w:rsidP="0074602D" w:rsidRDefault="00A029E6" w14:paraId="71BC8428" w14:textId="0999CFB3">
      <w:pPr>
        <w:widowControl w:val="0"/>
        <w:adjustRightInd w:val="0"/>
        <w:spacing w:after="120"/>
        <w:textAlignment w:val="baseline"/>
        <w:rPr>
          <w:rFonts w:asciiTheme="minorHAnsi" w:hAnsiTheme="minorHAnsi"/>
          <w:sz w:val="22"/>
          <w:szCs w:val="22"/>
        </w:rPr>
      </w:pPr>
      <w:r w:rsidRPr="00A029E6">
        <w:rPr>
          <w:rFonts w:asciiTheme="minorHAnsi" w:hAnsiTheme="minorHAnsi"/>
          <w:sz w:val="22"/>
          <w:szCs w:val="22"/>
        </w:rPr>
        <w:t xml:space="preserve"> </w:t>
      </w:r>
    </w:p>
    <w:p w:rsidRPr="007A2C2A" w:rsidR="003C1E39" w:rsidP="0076454F" w:rsidRDefault="212732BF" w14:paraId="3EEA2704" w14:textId="43DCE9C7">
      <w:pPr>
        <w:pStyle w:val="Heading1"/>
        <w:numPr>
          <w:ilvl w:val="0"/>
          <w:numId w:val="1"/>
        </w:numPr>
        <w:tabs>
          <w:tab w:val="left" w:pos="1440"/>
          <w:tab w:val="left" w:pos="3420"/>
        </w:tabs>
        <w:spacing w:after="60"/>
        <w:ind w:hanging="720"/>
        <w:rPr>
          <w:b/>
          <w:bCs/>
          <w:color w:val="auto"/>
          <w:sz w:val="36"/>
          <w:szCs w:val="36"/>
        </w:rPr>
      </w:pPr>
      <w:bookmarkStart w:name="_1ksv4uv" w:id="1107"/>
      <w:bookmarkStart w:name="_147n2zr" w:id="1108"/>
      <w:bookmarkStart w:name="_Toc475727578" w:id="1109"/>
      <w:bookmarkStart w:name="_Toc587962659" w:id="1110"/>
      <w:bookmarkStart w:name="_Toc1270550978" w:id="1111"/>
      <w:bookmarkStart w:name="_Toc1933301018" w:id="1112"/>
      <w:bookmarkStart w:name="_Toc1248163359" w:id="1113"/>
      <w:bookmarkStart w:name="_Toc1595829259" w:id="1114"/>
      <w:bookmarkStart w:name="_Toc925643938" w:id="1115"/>
      <w:bookmarkStart w:name="_Toc400319117" w:id="1116"/>
      <w:bookmarkStart w:name="_Toc1023695905" w:id="1117"/>
      <w:bookmarkStart w:name="_Toc1186875909" w:id="1118"/>
      <w:bookmarkStart w:name="_Toc104218071" w:id="1119"/>
      <w:bookmarkEnd w:id="1107"/>
      <w:bookmarkEnd w:id="1108"/>
      <w:r w:rsidRPr="007A2C2A">
        <w:rPr>
          <w:b/>
          <w:bCs/>
          <w:color w:val="auto"/>
          <w:sz w:val="36"/>
          <w:szCs w:val="36"/>
        </w:rPr>
        <w:t>Acceptance Criteria</w:t>
      </w:r>
      <w:bookmarkStart w:name="_3o7alnk" w:id="1120"/>
      <w:bookmarkStart w:name="_Toc482019550" w:id="1121"/>
      <w:bookmarkStart w:name="_Toc482203409" w:id="1122"/>
      <w:bookmarkStart w:name="_Toc482204170" w:id="1123"/>
      <w:bookmarkStart w:name="_Toc482204395" w:id="1124"/>
      <w:bookmarkStart w:name="_Toc482204478" w:id="1125"/>
      <w:bookmarkStart w:name="_Toc482267757" w:id="1126"/>
      <w:bookmarkStart w:name="_Toc482972715" w:id="1127"/>
      <w:bookmarkStart w:name="_Toc482981731" w:id="1128"/>
      <w:bookmarkStart w:name="_Toc482988846" w:id="1129"/>
      <w:bookmarkStart w:name="_Toc482989145" w:id="1130"/>
      <w:bookmarkStart w:name="_Toc482996364" w:id="1131"/>
      <w:bookmarkStart w:name="_Toc482998349" w:id="1132"/>
      <w:bookmarkStart w:name="_Toc483328114" w:id="1133"/>
      <w:bookmarkStart w:name="_Toc483332168" w:id="1134"/>
      <w:bookmarkStart w:name="_Toc483332234" w:id="1135"/>
      <w:bookmarkStart w:name="_Toc484019034" w:id="1136"/>
      <w:bookmarkStart w:name="_Toc484026371" w:id="1137"/>
      <w:bookmarkStart w:name="_Toc485054720" w:id="1138"/>
      <w:bookmarkStart w:name="_Toc101558928" w:id="1139"/>
      <w:bookmarkStart w:name="_Toc101558957" w:id="1140"/>
      <w:bookmarkStart w:name="_Toc101559101" w:id="1141"/>
      <w:bookmarkStart w:name="_Toc482998350" w:id="1142"/>
      <w:bookmarkStart w:name="_Toc483328115" w:id="1143"/>
      <w:bookmarkStart w:name="_Toc483332169" w:id="1144"/>
      <w:bookmarkStart w:name="_Toc483332235" w:id="1145"/>
      <w:bookmarkStart w:name="_Toc484019035" w:id="1146"/>
      <w:bookmarkStart w:name="_Toc484026372" w:id="1147"/>
      <w:bookmarkStart w:name="_Toc485054721" w:id="1148"/>
      <w:bookmarkStart w:name="_Toc101558929" w:id="1149"/>
      <w:bookmarkStart w:name="_Toc101558958" w:id="1150"/>
      <w:bookmarkStart w:name="_Toc101559102" w:id="1151"/>
      <w:bookmarkStart w:name="_Toc482998351" w:id="1152"/>
      <w:bookmarkStart w:name="_Toc483328116" w:id="1153"/>
      <w:bookmarkStart w:name="_Toc483332170" w:id="1154"/>
      <w:bookmarkStart w:name="_Toc483332236" w:id="1155"/>
      <w:bookmarkStart w:name="_Toc484019036" w:id="1156"/>
      <w:bookmarkStart w:name="_Toc484026373" w:id="1157"/>
      <w:bookmarkStart w:name="_Toc485054722" w:id="1158"/>
      <w:bookmarkStart w:name="_Toc101558930" w:id="1159"/>
      <w:bookmarkStart w:name="_Toc101558959" w:id="1160"/>
      <w:bookmarkStart w:name="_Toc101559103" w:id="1161"/>
      <w:bookmarkStart w:name="_Toc482998352" w:id="1162"/>
      <w:bookmarkStart w:name="_Toc483328117" w:id="1163"/>
      <w:bookmarkStart w:name="_Toc483332171" w:id="1164"/>
      <w:bookmarkStart w:name="_Toc483332237" w:id="1165"/>
      <w:bookmarkStart w:name="_Toc484019037" w:id="1166"/>
      <w:bookmarkStart w:name="_Toc484026374" w:id="1167"/>
      <w:bookmarkStart w:name="_Toc485054723" w:id="1168"/>
      <w:bookmarkStart w:name="_Toc101558931" w:id="1169"/>
      <w:bookmarkStart w:name="_Toc101558960" w:id="1170"/>
      <w:bookmarkStart w:name="_Toc101559104" w:id="1171"/>
      <w:bookmarkStart w:name="_Toc475727579" w:id="1172"/>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rsidRPr="00A61244" w:rsidR="00A61244" w:rsidP="786E7155" w:rsidRDefault="60F4148A" w14:paraId="4A6BA388" w14:textId="4C429BC2">
      <w:pPr>
        <w:ind w:left="720"/>
        <w:rPr>
          <w:rFonts w:ascii="Calibri" w:hAnsi="Calibri" w:asciiTheme="minorAscii" w:hAnsiTheme="minorAscii"/>
          <w:sz w:val="22"/>
          <w:szCs w:val="22"/>
        </w:rPr>
      </w:pPr>
      <w:r w:rsidRPr="786E7155" w:rsidR="60F4148A">
        <w:rPr>
          <w:rFonts w:ascii="Calibri" w:hAnsi="Calibri" w:asciiTheme="minorAscii" w:hAnsiTheme="minorAscii"/>
          <w:sz w:val="22"/>
          <w:szCs w:val="22"/>
        </w:rPr>
        <w:t>S</w:t>
      </w:r>
      <w:r w:rsidRPr="786E7155" w:rsidR="6AFE4C16">
        <w:rPr>
          <w:rFonts w:ascii="Calibri" w:hAnsi="Calibri" w:asciiTheme="minorAscii" w:hAnsiTheme="minorAscii"/>
          <w:sz w:val="22"/>
          <w:szCs w:val="22"/>
        </w:rPr>
        <w:t xml:space="preserve">print Realization with review and </w:t>
      </w:r>
      <w:r w:rsidRPr="786E7155" w:rsidR="6AFE4C16">
        <w:rPr>
          <w:rFonts w:ascii="Calibri" w:hAnsi="Calibri" w:asciiTheme="minorAscii" w:hAnsiTheme="minorAscii"/>
          <w:sz w:val="22"/>
          <w:szCs w:val="22"/>
        </w:rPr>
        <w:t>functionally</w:t>
      </w:r>
      <w:r w:rsidRPr="786E7155" w:rsidR="6AFE4C16">
        <w:rPr>
          <w:rFonts w:ascii="Calibri" w:hAnsi="Calibri" w:asciiTheme="minorAscii" w:hAnsiTheme="minorAscii"/>
          <w:sz w:val="22"/>
          <w:szCs w:val="22"/>
        </w:rPr>
        <w:t xml:space="preserve"> working</w:t>
      </w:r>
      <w:bookmarkEnd w:id="1172"/>
      <w:r w:rsidRPr="786E7155" w:rsidR="00D04A0D">
        <w:rPr>
          <w:rFonts w:ascii="Calibri" w:hAnsi="Calibri" w:asciiTheme="minorAscii" w:hAnsiTheme="minorAscii"/>
          <w:sz w:val="22"/>
          <w:szCs w:val="22"/>
        </w:rPr>
        <w:t>.</w:t>
      </w:r>
    </w:p>
    <w:p w:rsidRPr="00B045B5" w:rsidR="00D56F9F" w:rsidP="0076454F" w:rsidRDefault="00D56F9F" w14:paraId="1E6D771E" w14:textId="77777777">
      <w:pPr>
        <w:numPr>
          <w:ilvl w:val="1"/>
          <w:numId w:val="3"/>
        </w:numPr>
        <w:jc w:val="left"/>
        <w:rPr>
          <w:rFonts w:asciiTheme="minorHAnsi" w:hAnsiTheme="minorHAnsi"/>
          <w:sz w:val="22"/>
          <w:szCs w:val="22"/>
        </w:rPr>
      </w:pPr>
      <w:r w:rsidRPr="00B045B5">
        <w:rPr>
          <w:rFonts w:asciiTheme="minorHAnsi" w:hAnsiTheme="minorHAnsi"/>
          <w:sz w:val="22"/>
          <w:szCs w:val="22"/>
        </w:rPr>
        <w:t>Acceptance strategy should be defined as part of the Sprint planning meeting.</w:t>
      </w:r>
    </w:p>
    <w:p w:rsidRPr="00B045B5" w:rsidR="00D56F9F" w:rsidP="0076454F" w:rsidRDefault="00D56F9F" w14:paraId="687F8426" w14:textId="77777777">
      <w:pPr>
        <w:numPr>
          <w:ilvl w:val="1"/>
          <w:numId w:val="3"/>
        </w:numPr>
        <w:jc w:val="left"/>
        <w:rPr>
          <w:rFonts w:asciiTheme="minorHAnsi" w:hAnsiTheme="minorHAnsi"/>
          <w:sz w:val="22"/>
          <w:szCs w:val="22"/>
        </w:rPr>
      </w:pPr>
      <w:r w:rsidRPr="00B045B5">
        <w:rPr>
          <w:rFonts w:asciiTheme="minorHAnsi" w:hAnsiTheme="minorHAnsi"/>
          <w:sz w:val="22"/>
          <w:szCs w:val="22"/>
        </w:rPr>
        <w:t>Review criteria should be set for every delivery.</w:t>
      </w:r>
    </w:p>
    <w:p w:rsidR="001D1514" w:rsidP="2CC9DEB2" w:rsidRDefault="00D56F9F" w14:paraId="7EFDA63A" w14:textId="7F960680">
      <w:pPr>
        <w:ind w:left="720"/>
        <w:rPr>
          <w:rFonts w:ascii="Calibri" w:hAnsi="Calibri" w:asciiTheme="minorAscii" w:hAnsiTheme="minorAscii"/>
          <w:sz w:val="22"/>
          <w:szCs w:val="22"/>
        </w:rPr>
      </w:pPr>
    </w:p>
    <w:p w:rsidRPr="00CB2739" w:rsidR="002B62CE" w:rsidP="0076454F" w:rsidRDefault="002B62CE" w14:paraId="5ED314A2" w14:textId="31B45706">
      <w:pPr>
        <w:pStyle w:val="Heading1"/>
        <w:numPr>
          <w:ilvl w:val="0"/>
          <w:numId w:val="1"/>
        </w:numPr>
        <w:tabs>
          <w:tab w:val="left" w:pos="1440"/>
          <w:tab w:val="left" w:pos="3420"/>
        </w:tabs>
        <w:spacing w:after="60"/>
        <w:ind w:hanging="720"/>
        <w:rPr>
          <w:b/>
          <w:bCs/>
          <w:color w:val="auto"/>
          <w:sz w:val="36"/>
          <w:szCs w:val="36"/>
        </w:rPr>
      </w:pPr>
      <w:bookmarkStart w:name="_Toc289223832" w:id="1175"/>
      <w:bookmarkStart w:name="_Toc1872747191" w:id="1176"/>
      <w:bookmarkStart w:name="_Toc1387251230" w:id="1177"/>
      <w:bookmarkStart w:name="_Toc1073346179" w:id="1178"/>
      <w:bookmarkStart w:name="_Toc1765318343" w:id="1179"/>
      <w:bookmarkStart w:name="_Toc119913153" w:id="1180"/>
      <w:bookmarkStart w:name="_Toc154060327" w:id="1181"/>
      <w:bookmarkStart w:name="_Toc1859048774" w:id="1182"/>
      <w:bookmarkStart w:name="_Toc483007947" w:id="1183"/>
      <w:bookmarkStart w:name="_Toc104218072" w:id="1184"/>
      <w:r w:rsidRPr="00CB2739">
        <w:rPr>
          <w:b/>
          <w:bCs/>
          <w:color w:val="auto"/>
          <w:sz w:val="36"/>
          <w:szCs w:val="36"/>
        </w:rPr>
        <w:t>Validation</w:t>
      </w:r>
      <w:bookmarkEnd w:id="1175"/>
      <w:bookmarkEnd w:id="1176"/>
      <w:bookmarkEnd w:id="1177"/>
      <w:bookmarkEnd w:id="1178"/>
      <w:bookmarkEnd w:id="1179"/>
      <w:bookmarkEnd w:id="1180"/>
      <w:bookmarkEnd w:id="1181"/>
      <w:bookmarkEnd w:id="1182"/>
      <w:bookmarkEnd w:id="1183"/>
      <w:bookmarkEnd w:id="1184"/>
    </w:p>
    <w:p w:rsidRPr="00CB2739" w:rsidR="007B0E4D" w:rsidP="0076454F" w:rsidRDefault="007B0E4D" w14:paraId="1BF692AE" w14:textId="51E662B7">
      <w:pPr>
        <w:pStyle w:val="Heading1"/>
        <w:numPr>
          <w:ilvl w:val="1"/>
          <w:numId w:val="1"/>
        </w:numPr>
        <w:tabs>
          <w:tab w:val="left" w:pos="1440"/>
          <w:tab w:val="left" w:pos="3420"/>
        </w:tabs>
        <w:spacing w:after="60"/>
        <w:rPr>
          <w:b/>
          <w:bCs/>
          <w:color w:val="auto"/>
          <w:sz w:val="28"/>
          <w:szCs w:val="28"/>
        </w:rPr>
      </w:pPr>
      <w:bookmarkStart w:name="_Toc1766394406" w:id="1185"/>
      <w:bookmarkStart w:name="_Toc448284306" w:id="1186"/>
      <w:bookmarkStart w:name="_Toc1411444865" w:id="1187"/>
      <w:bookmarkStart w:name="_Toc689377326" w:id="1188"/>
      <w:bookmarkStart w:name="_Toc1920314634" w:id="1189"/>
      <w:bookmarkStart w:name="_Toc1724248190" w:id="1190"/>
      <w:bookmarkStart w:name="_Toc1768904062" w:id="1191"/>
      <w:bookmarkStart w:name="_Toc1590717170" w:id="1192"/>
      <w:bookmarkStart w:name="_Toc458518620" w:id="1193"/>
      <w:bookmarkStart w:name="_Toc104218073" w:id="1194"/>
      <w:r w:rsidRPr="00CB2739">
        <w:rPr>
          <w:b/>
          <w:bCs/>
          <w:color w:val="auto"/>
          <w:sz w:val="28"/>
          <w:szCs w:val="28"/>
        </w:rPr>
        <w:t>Validation Strategy</w:t>
      </w:r>
      <w:bookmarkEnd w:id="1185"/>
      <w:bookmarkEnd w:id="1186"/>
      <w:bookmarkEnd w:id="1187"/>
      <w:bookmarkEnd w:id="1188"/>
      <w:bookmarkEnd w:id="1189"/>
      <w:bookmarkEnd w:id="1190"/>
      <w:bookmarkEnd w:id="1191"/>
      <w:bookmarkEnd w:id="1192"/>
      <w:bookmarkEnd w:id="1193"/>
      <w:bookmarkEnd w:id="1194"/>
    </w:p>
    <w:p w:rsidR="007770A3" w:rsidP="0076454F" w:rsidRDefault="00092240" w14:paraId="33A1E3D7" w14:textId="77777777">
      <w:pPr>
        <w:numPr>
          <w:ilvl w:val="1"/>
          <w:numId w:val="3"/>
        </w:numPr>
        <w:jc w:val="left"/>
        <w:rPr>
          <w:rFonts w:asciiTheme="minorHAnsi" w:hAnsiTheme="minorHAnsi"/>
          <w:sz w:val="22"/>
          <w:szCs w:val="22"/>
        </w:rPr>
      </w:pPr>
      <w:r w:rsidRPr="007A2C2A">
        <w:rPr>
          <w:rFonts w:asciiTheme="minorHAnsi" w:hAnsiTheme="minorHAnsi"/>
          <w:sz w:val="22"/>
          <w:szCs w:val="22"/>
        </w:rPr>
        <w:t xml:space="preserve">Test plan and procedures will be written which will capture all the requirements mentioned in this SRS document.  </w:t>
      </w:r>
    </w:p>
    <w:p w:rsidRPr="007A2C2A" w:rsidR="00092240" w:rsidP="0076454F" w:rsidRDefault="00092240" w14:paraId="19924111" w14:textId="1A727291">
      <w:pPr>
        <w:numPr>
          <w:ilvl w:val="1"/>
          <w:numId w:val="3"/>
        </w:numPr>
        <w:jc w:val="left"/>
        <w:rPr>
          <w:rFonts w:asciiTheme="minorHAnsi" w:hAnsiTheme="minorHAnsi"/>
          <w:sz w:val="22"/>
          <w:szCs w:val="22"/>
        </w:rPr>
      </w:pPr>
      <w:r w:rsidRPr="007A2C2A">
        <w:rPr>
          <w:rFonts w:asciiTheme="minorHAnsi" w:hAnsiTheme="minorHAnsi"/>
          <w:sz w:val="22"/>
          <w:szCs w:val="22"/>
        </w:rPr>
        <w:t>A traceability matrix will be created which will match the requirements in the SRS document with the test case ID in the test procedure document.</w:t>
      </w:r>
    </w:p>
    <w:p w:rsidRPr="00CB2739" w:rsidR="00092240" w:rsidP="0076454F" w:rsidRDefault="00092240" w14:paraId="1AD6D7DC" w14:textId="6A63623F">
      <w:pPr>
        <w:pStyle w:val="Heading1"/>
        <w:numPr>
          <w:ilvl w:val="1"/>
          <w:numId w:val="1"/>
        </w:numPr>
        <w:tabs>
          <w:tab w:val="left" w:pos="1440"/>
          <w:tab w:val="left" w:pos="3420"/>
        </w:tabs>
        <w:spacing w:after="60"/>
        <w:rPr>
          <w:b/>
          <w:bCs/>
          <w:color w:val="auto"/>
          <w:sz w:val="28"/>
          <w:szCs w:val="28"/>
        </w:rPr>
      </w:pPr>
      <w:bookmarkStart w:name="_Toc1414626373" w:id="1195"/>
      <w:bookmarkStart w:name="_Toc1394285574" w:id="1196"/>
      <w:bookmarkStart w:name="_Toc1636866814" w:id="1197"/>
      <w:bookmarkStart w:name="_Toc461562652" w:id="1198"/>
      <w:bookmarkStart w:name="_Toc252228581" w:id="1199"/>
      <w:bookmarkStart w:name="_Toc1827065618" w:id="1200"/>
      <w:bookmarkStart w:name="_Toc1161831351" w:id="1201"/>
      <w:bookmarkStart w:name="_Toc1692573056" w:id="1202"/>
      <w:bookmarkStart w:name="_Toc2038189020" w:id="1203"/>
      <w:bookmarkStart w:name="_Toc104218074" w:id="1204"/>
      <w:r w:rsidRPr="00CB2739">
        <w:rPr>
          <w:b/>
          <w:bCs/>
          <w:color w:val="auto"/>
          <w:sz w:val="28"/>
          <w:szCs w:val="28"/>
        </w:rPr>
        <w:t>Validation criteria</w:t>
      </w:r>
      <w:bookmarkEnd w:id="1195"/>
      <w:bookmarkEnd w:id="1196"/>
      <w:bookmarkEnd w:id="1197"/>
      <w:bookmarkEnd w:id="1198"/>
      <w:bookmarkEnd w:id="1199"/>
      <w:bookmarkEnd w:id="1200"/>
      <w:bookmarkEnd w:id="1201"/>
      <w:bookmarkEnd w:id="1202"/>
      <w:bookmarkEnd w:id="1203"/>
      <w:bookmarkEnd w:id="1204"/>
    </w:p>
    <w:p w:rsidR="00553387" w:rsidP="0076454F" w:rsidRDefault="0232446B" w14:paraId="65BAE507" w14:textId="1D96A253">
      <w:pPr>
        <w:numPr>
          <w:ilvl w:val="1"/>
          <w:numId w:val="3"/>
        </w:numPr>
        <w:jc w:val="left"/>
        <w:rPr>
          <w:rFonts w:asciiTheme="minorHAnsi" w:hAnsiTheme="minorHAnsi"/>
          <w:sz w:val="22"/>
          <w:szCs w:val="22"/>
        </w:rPr>
      </w:pPr>
      <w:r w:rsidRPr="007A2C2A">
        <w:rPr>
          <w:rFonts w:asciiTheme="minorHAnsi" w:hAnsiTheme="minorHAnsi"/>
          <w:sz w:val="22"/>
          <w:szCs w:val="22"/>
        </w:rPr>
        <w:t xml:space="preserve">The Validation of the requirements will be done </w:t>
      </w:r>
      <w:r w:rsidRPr="007A2C2A" w:rsidR="00887F7E">
        <w:rPr>
          <w:rFonts w:asciiTheme="minorHAnsi" w:hAnsiTheme="minorHAnsi"/>
          <w:sz w:val="22"/>
          <w:szCs w:val="22"/>
        </w:rPr>
        <w:t>based on</w:t>
      </w:r>
      <w:r w:rsidRPr="007A2C2A">
        <w:rPr>
          <w:rFonts w:asciiTheme="minorHAnsi" w:hAnsiTheme="minorHAnsi"/>
          <w:sz w:val="22"/>
          <w:szCs w:val="22"/>
        </w:rPr>
        <w:t xml:space="preserve"> traceability matrix created for this application. </w:t>
      </w:r>
    </w:p>
    <w:p w:rsidRPr="007A2C2A" w:rsidR="00092240" w:rsidP="0076454F" w:rsidRDefault="00092240" w14:paraId="3F23CC9E" w14:textId="442F4D72">
      <w:pPr>
        <w:numPr>
          <w:ilvl w:val="1"/>
          <w:numId w:val="3"/>
        </w:numPr>
        <w:jc w:val="left"/>
        <w:rPr>
          <w:rFonts w:asciiTheme="minorHAnsi" w:hAnsiTheme="minorHAnsi"/>
          <w:sz w:val="22"/>
          <w:szCs w:val="22"/>
        </w:rPr>
      </w:pPr>
      <w:r w:rsidRPr="007A2C2A">
        <w:rPr>
          <w:rFonts w:asciiTheme="minorHAnsi" w:hAnsiTheme="minorHAnsi"/>
          <w:sz w:val="22"/>
          <w:szCs w:val="22"/>
        </w:rPr>
        <w:t>All the requirements should be matched to corresponding test cases.</w:t>
      </w:r>
    </w:p>
    <w:p w:rsidRPr="00CB2739" w:rsidR="00092240" w:rsidP="0076454F" w:rsidRDefault="00092240" w14:paraId="5B6D9DFE" w14:textId="578613D2">
      <w:pPr>
        <w:pStyle w:val="Heading1"/>
        <w:numPr>
          <w:ilvl w:val="1"/>
          <w:numId w:val="1"/>
        </w:numPr>
        <w:tabs>
          <w:tab w:val="left" w:pos="1440"/>
          <w:tab w:val="left" w:pos="3420"/>
        </w:tabs>
        <w:spacing w:after="60"/>
        <w:rPr>
          <w:b/>
          <w:bCs/>
          <w:color w:val="auto"/>
          <w:sz w:val="28"/>
          <w:szCs w:val="28"/>
        </w:rPr>
      </w:pPr>
      <w:bookmarkStart w:name="_Toc1731725448" w:id="1205"/>
      <w:bookmarkStart w:name="_Toc1840001978" w:id="1206"/>
      <w:bookmarkStart w:name="_Toc298331339" w:id="1207"/>
      <w:bookmarkStart w:name="_Toc77127120" w:id="1208"/>
      <w:bookmarkStart w:name="_Toc956993826" w:id="1209"/>
      <w:bookmarkStart w:name="_Toc91610582" w:id="1210"/>
      <w:bookmarkStart w:name="_Toc1372699803" w:id="1211"/>
      <w:bookmarkStart w:name="_Toc175158770" w:id="1212"/>
      <w:bookmarkStart w:name="_Toc510277171" w:id="1213"/>
      <w:bookmarkStart w:name="_Toc104218075" w:id="1214"/>
      <w:r w:rsidRPr="00CB2739">
        <w:rPr>
          <w:b/>
          <w:bCs/>
          <w:color w:val="auto"/>
          <w:sz w:val="28"/>
          <w:szCs w:val="28"/>
        </w:rPr>
        <w:t>Validation Constraints</w:t>
      </w:r>
      <w:bookmarkEnd w:id="1205"/>
      <w:bookmarkEnd w:id="1206"/>
      <w:bookmarkEnd w:id="1207"/>
      <w:bookmarkEnd w:id="1208"/>
      <w:bookmarkEnd w:id="1209"/>
      <w:bookmarkEnd w:id="1210"/>
      <w:bookmarkEnd w:id="1211"/>
      <w:bookmarkEnd w:id="1212"/>
      <w:bookmarkEnd w:id="1213"/>
      <w:bookmarkEnd w:id="1214"/>
    </w:p>
    <w:p w:rsidRPr="007A2C2A" w:rsidR="00092240" w:rsidP="0076454F" w:rsidRDefault="00092240" w14:paraId="1752F5E3" w14:textId="491306F4">
      <w:pPr>
        <w:numPr>
          <w:ilvl w:val="1"/>
          <w:numId w:val="3"/>
        </w:numPr>
        <w:jc w:val="left"/>
        <w:rPr>
          <w:rFonts w:asciiTheme="minorHAnsi" w:hAnsiTheme="minorHAnsi"/>
          <w:sz w:val="22"/>
          <w:szCs w:val="22"/>
        </w:rPr>
      </w:pPr>
      <w:r w:rsidRPr="007A2C2A">
        <w:rPr>
          <w:rFonts w:asciiTheme="minorHAnsi" w:hAnsiTheme="minorHAnsi"/>
          <w:sz w:val="22"/>
          <w:szCs w:val="22"/>
        </w:rPr>
        <w:t xml:space="preserve">Availability of all standard services, </w:t>
      </w:r>
      <w:r w:rsidRPr="00C859FD" w:rsidR="00D20CE5">
        <w:rPr>
          <w:rFonts w:asciiTheme="minorHAnsi" w:hAnsiTheme="minorHAnsi"/>
          <w:sz w:val="22"/>
          <w:szCs w:val="22"/>
        </w:rPr>
        <w:t>setup,</w:t>
      </w:r>
      <w:r w:rsidRPr="007A2C2A">
        <w:rPr>
          <w:rFonts w:asciiTheme="minorHAnsi" w:hAnsiTheme="minorHAnsi"/>
          <w:sz w:val="22"/>
          <w:szCs w:val="22"/>
        </w:rPr>
        <w:t xml:space="preserve"> and tools.</w:t>
      </w:r>
    </w:p>
    <w:p w:rsidR="008E4C06" w:rsidP="0076454F" w:rsidRDefault="00092240" w14:paraId="75162706" w14:textId="77777777">
      <w:pPr>
        <w:numPr>
          <w:ilvl w:val="1"/>
          <w:numId w:val="3"/>
        </w:numPr>
        <w:jc w:val="left"/>
        <w:rPr>
          <w:rFonts w:asciiTheme="minorHAnsi" w:hAnsiTheme="minorHAnsi"/>
          <w:sz w:val="22"/>
          <w:szCs w:val="22"/>
        </w:rPr>
      </w:pPr>
      <w:r w:rsidRPr="007A2C2A">
        <w:rPr>
          <w:rFonts w:asciiTheme="minorHAnsi" w:hAnsiTheme="minorHAnsi"/>
          <w:sz w:val="22"/>
          <w:szCs w:val="22"/>
        </w:rPr>
        <w:t>Certification testing based on MISRA compliance.</w:t>
      </w:r>
    </w:p>
    <w:p w:rsidRPr="007A2C2A" w:rsidR="00FD5EED" w:rsidP="0076454F" w:rsidRDefault="0232446B" w14:paraId="5F6B1269" w14:textId="37465731">
      <w:pPr>
        <w:numPr>
          <w:ilvl w:val="1"/>
          <w:numId w:val="3"/>
        </w:numPr>
        <w:jc w:val="left"/>
        <w:rPr>
          <w:rFonts w:asciiTheme="minorHAnsi" w:hAnsiTheme="minorHAnsi"/>
          <w:sz w:val="22"/>
          <w:szCs w:val="22"/>
        </w:rPr>
      </w:pPr>
      <w:r w:rsidRPr="007A2C2A">
        <w:rPr>
          <w:rFonts w:asciiTheme="minorHAnsi" w:hAnsiTheme="minorHAnsi"/>
          <w:sz w:val="22"/>
          <w:szCs w:val="22"/>
        </w:rPr>
        <w:t xml:space="preserve">Memory usage check will be performed </w:t>
      </w:r>
      <w:r w:rsidRPr="4CA4BF7B" w:rsidR="3A709338">
        <w:rPr>
          <w:rFonts w:asciiTheme="minorHAnsi" w:hAnsiTheme="minorHAnsi"/>
          <w:sz w:val="22"/>
          <w:szCs w:val="22"/>
        </w:rPr>
        <w:t>based on</w:t>
      </w:r>
      <w:r w:rsidRPr="007A2C2A">
        <w:rPr>
          <w:rFonts w:asciiTheme="minorHAnsi" w:hAnsiTheme="minorHAnsi"/>
          <w:sz w:val="22"/>
          <w:szCs w:val="22"/>
        </w:rPr>
        <w:t xml:space="preserve"> Memory Optimization and bug fixing and Memory Testing &amp; Analysis.</w:t>
      </w:r>
    </w:p>
    <w:p w:rsidRPr="007A2C2A" w:rsidR="00D56F9F" w:rsidP="0076454F" w:rsidRDefault="6C96A1D0" w14:paraId="1D0B5392" w14:textId="77777777">
      <w:pPr>
        <w:pStyle w:val="Heading1"/>
        <w:numPr>
          <w:ilvl w:val="0"/>
          <w:numId w:val="1"/>
        </w:numPr>
        <w:tabs>
          <w:tab w:val="left" w:pos="1440"/>
          <w:tab w:val="left" w:pos="3420"/>
        </w:tabs>
        <w:spacing w:after="60"/>
        <w:ind w:hanging="720"/>
        <w:rPr>
          <w:b/>
          <w:bCs/>
          <w:color w:val="auto"/>
          <w:sz w:val="36"/>
          <w:szCs w:val="36"/>
        </w:rPr>
      </w:pPr>
      <w:bookmarkStart w:name="_23ckvvd" w:colFirst="0" w:colLast="0" w:id="1215"/>
      <w:bookmarkStart w:name="_Toc102031551" w:id="1216"/>
      <w:bookmarkStart w:name="_Toc102031840" w:id="1217"/>
      <w:bookmarkStart w:name="_Toc102031882" w:id="1218"/>
      <w:bookmarkStart w:name="_ihv636" w:id="1219"/>
      <w:bookmarkStart w:name="_Toc482998355" w:id="1220"/>
      <w:bookmarkStart w:name="_Toc483328120" w:id="1221"/>
      <w:bookmarkStart w:name="_Toc483332174" w:id="1222"/>
      <w:bookmarkStart w:name="_Toc483332240" w:id="1223"/>
      <w:bookmarkStart w:name="_Toc484019040" w:id="1224"/>
      <w:bookmarkStart w:name="_Toc484026377" w:id="1225"/>
      <w:bookmarkStart w:name="_Toc485054726" w:id="1226"/>
      <w:bookmarkStart w:name="_Toc101558934" w:id="1227"/>
      <w:bookmarkStart w:name="_Toc101558963" w:id="1228"/>
      <w:bookmarkStart w:name="_Toc101559107" w:id="1229"/>
      <w:bookmarkStart w:name="_Toc101559306" w:id="1230"/>
      <w:bookmarkStart w:name="_Toc101564393" w:id="1231"/>
      <w:bookmarkStart w:name="_Toc101564417" w:id="1232"/>
      <w:bookmarkStart w:name="_Toc101564497" w:id="1233"/>
      <w:bookmarkStart w:name="_Toc101564912" w:id="1234"/>
      <w:bookmarkStart w:name="_Toc101565395" w:id="1235"/>
      <w:bookmarkStart w:name="_Toc102031552" w:id="1236"/>
      <w:bookmarkStart w:name="_Toc102031841" w:id="1237"/>
      <w:bookmarkStart w:name="_Toc102031883" w:id="1238"/>
      <w:bookmarkStart w:name="_Toc102031553" w:id="1239"/>
      <w:bookmarkStart w:name="_Toc102031842" w:id="1240"/>
      <w:bookmarkStart w:name="_Toc102031884" w:id="1241"/>
      <w:bookmarkStart w:name="_Toc102031554" w:id="1242"/>
      <w:bookmarkStart w:name="_Toc102031843" w:id="1243"/>
      <w:bookmarkStart w:name="_Toc102031885" w:id="1244"/>
      <w:bookmarkStart w:name="_32hioqz" w:colFirst="0" w:colLast="0" w:id="1245"/>
      <w:bookmarkStart w:name="_Toc102031555" w:id="1246"/>
      <w:bookmarkStart w:name="_Toc102031844" w:id="1247"/>
      <w:bookmarkStart w:name="_Toc102031886" w:id="1248"/>
      <w:bookmarkStart w:name="_Toc102031556" w:id="1249"/>
      <w:bookmarkStart w:name="_Toc102031845" w:id="1250"/>
      <w:bookmarkStart w:name="_Toc102031887" w:id="1251"/>
      <w:bookmarkStart w:name="_1hmsyys" w:colFirst="0" w:colLast="0" w:id="1252"/>
      <w:bookmarkStart w:name="_Toc102031557" w:id="1253"/>
      <w:bookmarkStart w:name="_Toc102031846" w:id="1254"/>
      <w:bookmarkStart w:name="_Toc102031888" w:id="1255"/>
      <w:bookmarkStart w:name="_Toc102031558" w:id="1256"/>
      <w:bookmarkStart w:name="_Toc102031847" w:id="1257"/>
      <w:bookmarkStart w:name="_Toc102031889" w:id="1258"/>
      <w:bookmarkStart w:name="_Toc102031559" w:id="1259"/>
      <w:bookmarkStart w:name="_Toc102031848" w:id="1260"/>
      <w:bookmarkStart w:name="_Toc102031890" w:id="1261"/>
      <w:bookmarkStart w:name="_Toc102031560" w:id="1262"/>
      <w:bookmarkStart w:name="_Toc102031849" w:id="1263"/>
      <w:bookmarkStart w:name="_Toc102031891" w:id="1264"/>
      <w:bookmarkStart w:name="_41mghml" w:id="1265"/>
      <w:bookmarkStart w:name="_Toc475727584" w:id="1266"/>
      <w:bookmarkStart w:name="_Toc1021893223" w:id="1267"/>
      <w:bookmarkStart w:name="_Toc860551745" w:id="1268"/>
      <w:bookmarkStart w:name="_Toc534766995" w:id="1269"/>
      <w:bookmarkStart w:name="_Toc62660637" w:id="1270"/>
      <w:bookmarkStart w:name="_Toc1828089802" w:id="1271"/>
      <w:bookmarkStart w:name="_Toc1859082318" w:id="1272"/>
      <w:bookmarkStart w:name="_Toc1743866342" w:id="1273"/>
      <w:bookmarkStart w:name="_Toc1977343821" w:id="1274"/>
      <w:bookmarkStart w:name="_Toc255904637" w:id="1275"/>
      <w:bookmarkStart w:name="_Toc104218076" w:id="1276"/>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r w:rsidRPr="007A2C2A">
        <w:rPr>
          <w:b/>
          <w:bCs/>
          <w:color w:val="auto"/>
          <w:sz w:val="36"/>
          <w:szCs w:val="36"/>
        </w:rPr>
        <w:lastRenderedPageBreak/>
        <w:t>References</w:t>
      </w:r>
      <w:bookmarkEnd w:id="1266"/>
      <w:bookmarkEnd w:id="1267"/>
      <w:bookmarkEnd w:id="1268"/>
      <w:bookmarkEnd w:id="1269"/>
      <w:bookmarkEnd w:id="1270"/>
      <w:bookmarkEnd w:id="1271"/>
      <w:bookmarkEnd w:id="1272"/>
      <w:bookmarkEnd w:id="1273"/>
      <w:bookmarkEnd w:id="1274"/>
      <w:bookmarkEnd w:id="1275"/>
      <w:bookmarkEnd w:id="1276"/>
    </w:p>
    <w:tbl>
      <w:tblPr>
        <w:tblW w:w="9936" w:type="dxa"/>
        <w:tblInd w:w="-105" w:type="dxa"/>
        <w:tblLayout w:type="fixed"/>
        <w:tblLook w:val="0400" w:firstRow="0" w:lastRow="0" w:firstColumn="0" w:lastColumn="0" w:noHBand="0" w:noVBand="1"/>
      </w:tblPr>
      <w:tblGrid>
        <w:gridCol w:w="1185"/>
        <w:gridCol w:w="2152"/>
        <w:gridCol w:w="6599"/>
      </w:tblGrid>
      <w:tr w:rsidR="00D56F9F" w:rsidTr="009D2308" w14:paraId="61B10D0A" w14:textId="77777777">
        <w:tc>
          <w:tcPr>
            <w:tcW w:w="118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tcPr>
          <w:p w:rsidR="00D56F9F" w:rsidP="00244F28" w:rsidRDefault="00D56F9F" w14:paraId="33E419CF" w14:textId="77777777">
            <w:pPr>
              <w:ind w:right="-105"/>
              <w:jc w:val="center"/>
            </w:pPr>
            <w:r>
              <w:rPr>
                <w:b/>
                <w:sz w:val="24"/>
                <w:szCs w:val="24"/>
                <w:u w:val="single"/>
              </w:rPr>
              <w:t>Sr. No</w:t>
            </w:r>
          </w:p>
        </w:tc>
        <w:tc>
          <w:tcPr>
            <w:tcW w:w="2152"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tcPr>
          <w:p w:rsidR="00D56F9F" w:rsidP="00244F28" w:rsidRDefault="00D56F9F" w14:paraId="50BEF7EF" w14:textId="77777777">
            <w:pPr>
              <w:jc w:val="center"/>
            </w:pPr>
            <w:r>
              <w:rPr>
                <w:b/>
                <w:sz w:val="24"/>
                <w:szCs w:val="24"/>
                <w:u w:val="single"/>
              </w:rPr>
              <w:t>Document Name</w:t>
            </w:r>
          </w:p>
        </w:tc>
        <w:tc>
          <w:tcPr>
            <w:tcW w:w="6599"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tcPr>
          <w:p w:rsidR="00D56F9F" w:rsidP="00244F28" w:rsidRDefault="00D56F9F" w14:paraId="493A6E94" w14:textId="77777777">
            <w:pPr>
              <w:jc w:val="center"/>
            </w:pPr>
            <w:r>
              <w:rPr>
                <w:b/>
                <w:sz w:val="24"/>
                <w:szCs w:val="24"/>
                <w:u w:val="single"/>
              </w:rPr>
              <w:t>Remarks</w:t>
            </w:r>
          </w:p>
        </w:tc>
      </w:tr>
      <w:tr w:rsidR="009D2308" w:rsidTr="009D2308" w14:paraId="762A0540" w14:textId="77777777">
        <w:tc>
          <w:tcPr>
            <w:tcW w:w="1185"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tcPr>
          <w:p w:rsidRPr="009D2308" w:rsidR="009D2308" w:rsidP="009D2308" w:rsidRDefault="009D2308" w14:paraId="604E1A56" w14:textId="154528A2">
            <w:pPr>
              <w:jc w:val="center"/>
              <w:rPr>
                <w:rFonts w:asciiTheme="minorHAnsi" w:hAnsiTheme="minorHAnsi"/>
                <w:sz w:val="22"/>
                <w:szCs w:val="22"/>
              </w:rPr>
            </w:pPr>
            <w:r w:rsidRPr="009D2308">
              <w:rPr>
                <w:rFonts w:asciiTheme="minorHAnsi" w:hAnsiTheme="minorHAnsi"/>
                <w:sz w:val="22"/>
                <w:szCs w:val="22"/>
              </w:rPr>
              <w:t>1</w:t>
            </w:r>
          </w:p>
        </w:tc>
        <w:tc>
          <w:tcPr>
            <w:tcW w:w="2152"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tcPr>
          <w:p w:rsidRPr="009D2308" w:rsidR="009D2308" w:rsidP="009D2308" w:rsidRDefault="009D2308" w14:paraId="2F55500D" w14:textId="5CF467DC">
            <w:pPr>
              <w:pStyle w:val="NormalWeb"/>
              <w:shd w:val="clear" w:color="auto" w:fill="FFFFFF"/>
              <w:spacing w:before="0" w:beforeAutospacing="0" w:after="0" w:afterAutospacing="0"/>
              <w:rPr>
                <w:rFonts w:asciiTheme="minorHAnsi" w:hAnsiTheme="minorHAnsi"/>
                <w:sz w:val="22"/>
                <w:szCs w:val="22"/>
              </w:rPr>
            </w:pPr>
          </w:p>
        </w:tc>
        <w:tc>
          <w:tcPr>
            <w:tcW w:w="6599"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tcPr>
          <w:p w:rsidRPr="009D2308" w:rsidR="009D2308" w:rsidP="009D2308" w:rsidRDefault="009D2308" w14:paraId="76ECD165" w14:textId="6CA4AC62">
            <w:pPr>
              <w:pStyle w:val="NormalWeb"/>
              <w:shd w:val="clear" w:color="auto" w:fill="FFFFFF"/>
              <w:spacing w:before="0" w:beforeAutospacing="0" w:after="0" w:afterAutospacing="0"/>
              <w:rPr>
                <w:rFonts w:asciiTheme="minorHAnsi" w:hAnsiTheme="minorHAnsi"/>
                <w:color w:val="5B9BD5" w:themeColor="accent1"/>
                <w:sz w:val="22"/>
                <w:szCs w:val="22"/>
                <w:u w:val="single"/>
              </w:rPr>
            </w:pPr>
          </w:p>
        </w:tc>
      </w:tr>
      <w:tr w:rsidR="009D2308" w:rsidTr="009D2308" w14:paraId="149AE4B8" w14:textId="77777777">
        <w:tc>
          <w:tcPr>
            <w:tcW w:w="1185"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tcPr>
          <w:p w:rsidRPr="009D2308" w:rsidR="009D2308" w:rsidP="009D2308" w:rsidRDefault="0007211D" w14:paraId="3F324F67" w14:textId="53BE4372">
            <w:pPr>
              <w:jc w:val="center"/>
              <w:rPr>
                <w:rFonts w:asciiTheme="minorHAnsi" w:hAnsiTheme="minorHAnsi"/>
                <w:sz w:val="22"/>
                <w:szCs w:val="22"/>
              </w:rPr>
            </w:pPr>
            <w:r>
              <w:rPr>
                <w:rFonts w:asciiTheme="minorHAnsi" w:hAnsiTheme="minorHAnsi"/>
                <w:sz w:val="22"/>
                <w:szCs w:val="22"/>
              </w:rPr>
              <w:t>2</w:t>
            </w:r>
          </w:p>
        </w:tc>
        <w:tc>
          <w:tcPr>
            <w:tcW w:w="2152"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tcPr>
          <w:p w:rsidRPr="009D2308" w:rsidR="009D2308" w:rsidP="009D2308" w:rsidRDefault="009D2308" w14:paraId="081CEA6E" w14:textId="0E8B0215">
            <w:pPr>
              <w:jc w:val="left"/>
              <w:rPr>
                <w:rFonts w:asciiTheme="minorHAnsi" w:hAnsiTheme="minorHAnsi"/>
                <w:sz w:val="22"/>
                <w:szCs w:val="22"/>
              </w:rPr>
            </w:pPr>
          </w:p>
        </w:tc>
        <w:tc>
          <w:tcPr>
            <w:tcW w:w="6599"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tcPr>
          <w:p w:rsidRPr="002A6CFC" w:rsidR="009D2308" w:rsidP="0007211D" w:rsidRDefault="009D2308" w14:paraId="585A206D" w14:textId="2741489A">
            <w:pPr>
              <w:pStyle w:val="NormalWeb"/>
              <w:shd w:val="clear" w:color="auto" w:fill="FFFFFF"/>
              <w:spacing w:before="0" w:beforeAutospacing="0" w:after="0" w:afterAutospacing="0"/>
              <w:ind w:left="360"/>
              <w:rPr>
                <w:rFonts w:asciiTheme="minorHAnsi" w:hAnsiTheme="minorHAnsi"/>
                <w:sz w:val="22"/>
                <w:szCs w:val="22"/>
              </w:rPr>
            </w:pPr>
          </w:p>
        </w:tc>
      </w:tr>
    </w:tbl>
    <w:p w:rsidR="00D56F9F" w:rsidP="00DF1D43" w:rsidRDefault="00DF1D43" w14:paraId="79D2E2F0" w14:textId="77777777">
      <w:pPr>
        <w:pStyle w:val="Caption"/>
        <w:jc w:val="center"/>
      </w:pPr>
      <w:bookmarkStart w:name="_g4dep5x6madn" w:colFirst="0" w:colLast="0" w:id="1277"/>
      <w:bookmarkEnd w:id="1277"/>
      <w:r>
        <w:t xml:space="preserve">Table </w:t>
      </w:r>
      <w:r>
        <w:fldChar w:fldCharType="begin"/>
      </w:r>
      <w:r>
        <w:instrText>SEQ Table \* ARABIC</w:instrText>
      </w:r>
      <w:r>
        <w:fldChar w:fldCharType="separate"/>
      </w:r>
      <w:r>
        <w:rPr>
          <w:noProof/>
        </w:rPr>
        <w:t>1</w:t>
      </w:r>
      <w:r>
        <w:fldChar w:fldCharType="end"/>
      </w:r>
      <w:r>
        <w:t>: References</w:t>
      </w:r>
    </w:p>
    <w:p w:rsidR="0077781A" w:rsidP="00B045B5" w:rsidRDefault="0077781A" w14:paraId="2A5909D3" w14:textId="43C759BD"/>
    <w:p w:rsidRPr="00CB2739" w:rsidR="00D56F9F" w:rsidP="0076454F" w:rsidRDefault="6C96A1D0" w14:paraId="34DAA836" w14:textId="65219FB8">
      <w:pPr>
        <w:pStyle w:val="Heading1"/>
        <w:numPr>
          <w:ilvl w:val="0"/>
          <w:numId w:val="1"/>
        </w:numPr>
        <w:tabs>
          <w:tab w:val="left" w:pos="1440"/>
          <w:tab w:val="left" w:pos="3420"/>
        </w:tabs>
        <w:spacing w:after="60"/>
        <w:ind w:hanging="720"/>
        <w:rPr>
          <w:b/>
          <w:bCs/>
          <w:color w:val="auto"/>
          <w:sz w:val="36"/>
          <w:szCs w:val="36"/>
        </w:rPr>
      </w:pPr>
      <w:bookmarkStart w:name="_2grqrue" w:id="1278"/>
      <w:bookmarkStart w:name="_Toc475727585" w:id="1279"/>
      <w:bookmarkStart w:name="_Toc263027765" w:id="1280"/>
      <w:bookmarkStart w:name="_Toc1629433174" w:id="1281"/>
      <w:bookmarkStart w:name="_Toc109316164" w:id="1282"/>
      <w:bookmarkStart w:name="_Toc1036513251" w:id="1283"/>
      <w:bookmarkStart w:name="_Toc912220491" w:id="1284"/>
      <w:bookmarkStart w:name="_Toc1586305141" w:id="1285"/>
      <w:bookmarkStart w:name="_Toc310333445" w:id="1286"/>
      <w:bookmarkStart w:name="_Toc1939113716" w:id="1287"/>
      <w:bookmarkStart w:name="_Toc366159968" w:id="1288"/>
      <w:bookmarkStart w:name="_Toc104218077" w:id="1289"/>
      <w:bookmarkEnd w:id="1278"/>
      <w:r w:rsidRPr="00CB2739">
        <w:rPr>
          <w:b/>
          <w:bCs/>
          <w:color w:val="auto"/>
          <w:sz w:val="36"/>
          <w:szCs w:val="36"/>
        </w:rPr>
        <w:t>Glossary</w:t>
      </w:r>
      <w:bookmarkEnd w:id="1279"/>
      <w:bookmarkEnd w:id="1280"/>
      <w:bookmarkEnd w:id="1281"/>
      <w:bookmarkEnd w:id="1282"/>
      <w:bookmarkEnd w:id="1283"/>
      <w:bookmarkEnd w:id="1284"/>
      <w:bookmarkEnd w:id="1285"/>
      <w:bookmarkEnd w:id="1286"/>
      <w:bookmarkEnd w:id="1287"/>
      <w:bookmarkEnd w:id="1288"/>
      <w:bookmarkEnd w:id="1289"/>
    </w:p>
    <w:p w:rsidR="00D56F9F" w:rsidP="00D56F9F" w:rsidRDefault="00D56F9F" w14:paraId="545DE1DB" w14:textId="77777777">
      <w:pPr>
        <w:jc w:val="left"/>
      </w:pPr>
    </w:p>
    <w:tbl>
      <w:tblPr>
        <w:tblW w:w="10018" w:type="dxa"/>
        <w:tblInd w:w="-128" w:type="dxa"/>
        <w:tblLayout w:type="fixed"/>
        <w:tblLook w:val="0400" w:firstRow="0" w:lastRow="0" w:firstColumn="0" w:lastColumn="0" w:noHBand="0" w:noVBand="1"/>
      </w:tblPr>
      <w:tblGrid>
        <w:gridCol w:w="3270"/>
        <w:gridCol w:w="6748"/>
      </w:tblGrid>
      <w:tr w:rsidR="00074E4C" w:rsidTr="002B7EFE" w14:paraId="6737B139" w14:textId="77777777">
        <w:trPr>
          <w:trHeight w:val="291"/>
        </w:trPr>
        <w:tc>
          <w:tcPr>
            <w:tcW w:w="3270" w:type="dxa"/>
            <w:tcBorders>
              <w:top w:val="single" w:color="000000" w:sz="6" w:space="0"/>
              <w:left w:val="single" w:color="000000" w:sz="6" w:space="0"/>
              <w:bottom w:val="single" w:color="000000" w:sz="6" w:space="0"/>
              <w:right w:val="single" w:color="000000" w:sz="6" w:space="0"/>
            </w:tcBorders>
            <w:shd w:val="clear" w:color="auto" w:fill="E0E0E0"/>
            <w:tcMar>
              <w:left w:w="120" w:type="dxa"/>
              <w:right w:w="120" w:type="dxa"/>
            </w:tcMar>
          </w:tcPr>
          <w:p w:rsidRPr="002A6CFC" w:rsidR="00D56F9F" w:rsidP="002A6CFC" w:rsidRDefault="00D56F9F" w14:paraId="30AE657A" w14:textId="77777777">
            <w:pPr>
              <w:ind w:right="-105"/>
              <w:jc w:val="center"/>
              <w:rPr>
                <w:b/>
                <w:sz w:val="24"/>
                <w:szCs w:val="24"/>
                <w:u w:val="single"/>
              </w:rPr>
            </w:pPr>
            <w:r w:rsidRPr="002A6CFC">
              <w:rPr>
                <w:b/>
                <w:sz w:val="24"/>
                <w:szCs w:val="24"/>
                <w:u w:val="single"/>
              </w:rPr>
              <w:t>Abbreviation</w:t>
            </w:r>
          </w:p>
        </w:tc>
        <w:tc>
          <w:tcPr>
            <w:tcW w:w="6748" w:type="dxa"/>
            <w:tcBorders>
              <w:top w:val="single" w:color="000000" w:sz="6" w:space="0"/>
              <w:left w:val="single" w:color="000000" w:sz="6" w:space="0"/>
              <w:bottom w:val="single" w:color="000000" w:sz="6" w:space="0"/>
              <w:right w:val="single" w:color="000000" w:sz="6" w:space="0"/>
            </w:tcBorders>
            <w:shd w:val="clear" w:color="auto" w:fill="E0E0E0"/>
            <w:tcMar>
              <w:left w:w="120" w:type="dxa"/>
              <w:right w:w="120" w:type="dxa"/>
            </w:tcMar>
          </w:tcPr>
          <w:p w:rsidRPr="002A6CFC" w:rsidR="00D56F9F" w:rsidP="002A6CFC" w:rsidRDefault="00D56F9F" w14:paraId="2D77C7C6" w14:textId="77777777">
            <w:pPr>
              <w:ind w:right="-105"/>
              <w:jc w:val="center"/>
              <w:rPr>
                <w:b/>
                <w:sz w:val="24"/>
                <w:szCs w:val="24"/>
                <w:u w:val="single"/>
              </w:rPr>
            </w:pPr>
            <w:r w:rsidRPr="002A6CFC">
              <w:rPr>
                <w:b/>
                <w:sz w:val="24"/>
                <w:szCs w:val="24"/>
                <w:u w:val="single"/>
              </w:rPr>
              <w:t>Description</w:t>
            </w:r>
          </w:p>
        </w:tc>
      </w:tr>
      <w:tr w:rsidR="00150C4C" w:rsidTr="002B7EFE" w14:paraId="573D5215" w14:textId="77777777">
        <w:trPr>
          <w:trHeight w:val="264"/>
        </w:trPr>
        <w:tc>
          <w:tcPr>
            <w:tcW w:w="3270"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029E6" w:rsidP="009D2308" w:rsidRDefault="00253CC6" w14:paraId="5E96BDAF" w14:textId="25A31D5A">
            <w:pPr>
              <w:spacing w:before="120" w:after="120"/>
              <w:ind w:left="360"/>
              <w:jc w:val="center"/>
            </w:pPr>
            <w:r>
              <w:t>RCMS</w:t>
            </w:r>
          </w:p>
        </w:tc>
        <w:tc>
          <w:tcPr>
            <w:tcW w:w="6748"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029E6" w:rsidP="009D2308" w:rsidRDefault="00253CC6" w14:paraId="57F7C494" w14:textId="3D827C00">
            <w:pPr>
              <w:spacing w:before="120" w:after="120"/>
            </w:pPr>
            <w:r>
              <w:t>Remote condition monitoring system</w:t>
            </w:r>
          </w:p>
        </w:tc>
      </w:tr>
      <w:tr w:rsidR="00150C4C" w:rsidTr="002B7EFE" w14:paraId="231F7A76" w14:textId="77777777">
        <w:trPr>
          <w:trHeight w:val="410"/>
        </w:trPr>
        <w:tc>
          <w:tcPr>
            <w:tcW w:w="3270"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029E6" w:rsidP="009D2308" w:rsidRDefault="00253CC6" w14:paraId="6682D42E" w14:textId="7D1B904A">
            <w:pPr>
              <w:spacing w:before="120" w:after="120"/>
              <w:ind w:left="360"/>
              <w:jc w:val="center"/>
            </w:pPr>
            <w:r>
              <w:t>RCR</w:t>
            </w:r>
          </w:p>
        </w:tc>
        <w:tc>
          <w:tcPr>
            <w:tcW w:w="6748"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029E6" w:rsidP="00C876DE" w:rsidRDefault="00253CC6" w14:paraId="4412DFC6" w14:textId="07820234">
            <w:pPr>
              <w:spacing w:before="120" w:after="120"/>
            </w:pPr>
            <w:r>
              <w:t>Remote condition record</w:t>
            </w:r>
          </w:p>
        </w:tc>
      </w:tr>
      <w:tr w:rsidR="00150C4C" w:rsidTr="002B7EFE" w14:paraId="2913F8B9" w14:textId="77777777">
        <w:trPr>
          <w:trHeight w:val="410"/>
        </w:trPr>
        <w:tc>
          <w:tcPr>
            <w:tcW w:w="3270"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029E6" w:rsidP="009D2308" w:rsidRDefault="00253CC6" w14:paraId="09A9B7F1" w14:textId="5296232C">
            <w:pPr>
              <w:spacing w:before="120" w:after="120"/>
              <w:ind w:left="360"/>
              <w:jc w:val="center"/>
            </w:pPr>
            <w:r>
              <w:t>AWS</w:t>
            </w:r>
          </w:p>
        </w:tc>
        <w:tc>
          <w:tcPr>
            <w:tcW w:w="6748"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029E6" w:rsidP="00C876DE" w:rsidRDefault="00253CC6" w14:paraId="4F025F6F" w14:textId="0BE86F1D">
            <w:pPr>
              <w:spacing w:before="120" w:after="120"/>
            </w:pPr>
            <w:r>
              <w:t>Amazon web server</w:t>
            </w:r>
          </w:p>
        </w:tc>
      </w:tr>
      <w:tr w:rsidR="00150C4C" w:rsidTr="002B7EFE" w14:paraId="6EE5160E" w14:textId="77777777">
        <w:trPr>
          <w:trHeight w:val="410"/>
        </w:trPr>
        <w:tc>
          <w:tcPr>
            <w:tcW w:w="3270"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029E6" w:rsidP="009D2308" w:rsidRDefault="00AC583A" w14:paraId="7E398B0C" w14:textId="47FB5C5C">
            <w:pPr>
              <w:spacing w:before="120" w:after="120"/>
              <w:ind w:left="360"/>
              <w:jc w:val="center"/>
            </w:pPr>
            <w:r>
              <w:t>PTM</w:t>
            </w:r>
          </w:p>
        </w:tc>
        <w:tc>
          <w:tcPr>
            <w:tcW w:w="6748"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029E6" w:rsidP="00C876DE" w:rsidRDefault="00AC583A" w14:paraId="00985442" w14:textId="0E1A2FC8">
            <w:pPr>
              <w:spacing w:before="120" w:after="120"/>
            </w:pPr>
            <w:r>
              <w:t>Periodic telemetry message</w:t>
            </w:r>
          </w:p>
        </w:tc>
      </w:tr>
      <w:tr w:rsidR="00150C4C" w:rsidTr="002B7EFE" w14:paraId="22F9825A" w14:textId="77777777">
        <w:trPr>
          <w:trHeight w:val="410"/>
        </w:trPr>
        <w:tc>
          <w:tcPr>
            <w:tcW w:w="3270"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029E6" w:rsidP="009D2308" w:rsidRDefault="00AC583A" w14:paraId="658C0C20" w14:textId="468C2E0F">
            <w:pPr>
              <w:spacing w:before="120" w:after="120"/>
              <w:ind w:left="360"/>
              <w:jc w:val="center"/>
            </w:pPr>
            <w:del w:author="Priyanka Y" w:date="2022-09-30T17:10:00Z" w:id="1290">
              <w:r w:rsidDel="003D5E7D">
                <w:delText>RTM</w:delText>
              </w:r>
            </w:del>
          </w:p>
        </w:tc>
        <w:tc>
          <w:tcPr>
            <w:tcW w:w="6748"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029E6" w:rsidP="00C876DE" w:rsidRDefault="00AC583A" w14:paraId="48BA025D" w14:textId="7BFBF925">
            <w:pPr>
              <w:spacing w:before="120" w:after="120"/>
            </w:pPr>
            <w:r>
              <w:t>Realtime telemetry message</w:t>
            </w:r>
          </w:p>
        </w:tc>
      </w:tr>
      <w:tr w:rsidR="00AC583A" w:rsidTr="002B7EFE" w14:paraId="3644309C" w14:textId="77777777">
        <w:trPr>
          <w:trHeight w:val="410"/>
        </w:trPr>
        <w:tc>
          <w:tcPr>
            <w:tcW w:w="3270"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C583A" w:rsidP="00AC583A" w:rsidRDefault="00AC583A" w14:paraId="64E98900" w14:textId="23AAA495">
            <w:pPr>
              <w:spacing w:before="120" w:after="120"/>
              <w:ind w:left="360"/>
              <w:jc w:val="center"/>
            </w:pPr>
            <w:r>
              <w:t>PIM</w:t>
            </w:r>
          </w:p>
        </w:tc>
        <w:tc>
          <w:tcPr>
            <w:tcW w:w="6748"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C583A" w:rsidP="00AC583A" w:rsidRDefault="00AC583A" w14:paraId="6E39B0E5" w14:textId="6478A3C5">
            <w:pPr>
              <w:spacing w:before="120" w:after="120"/>
            </w:pPr>
            <w:r>
              <w:t>Periodic inspection message</w:t>
            </w:r>
          </w:p>
        </w:tc>
      </w:tr>
      <w:tr w:rsidR="00AC583A" w:rsidTr="002B7EFE" w14:paraId="5BEBCB9D" w14:textId="77777777">
        <w:trPr>
          <w:trHeight w:val="410"/>
        </w:trPr>
        <w:tc>
          <w:tcPr>
            <w:tcW w:w="3270"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C583A" w:rsidP="00AC583A" w:rsidRDefault="00AC583A" w14:paraId="6658A731" w14:textId="14ED86C9">
            <w:pPr>
              <w:spacing w:before="120" w:after="120"/>
              <w:ind w:left="360"/>
              <w:jc w:val="center"/>
            </w:pPr>
            <w:r>
              <w:t>SEM</w:t>
            </w:r>
          </w:p>
        </w:tc>
        <w:tc>
          <w:tcPr>
            <w:tcW w:w="6748"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C583A" w:rsidP="00AC583A" w:rsidRDefault="00AC583A" w14:paraId="7212F271" w14:textId="5938537F">
            <w:pPr>
              <w:spacing w:before="120" w:after="120"/>
            </w:pPr>
            <w:r>
              <w:t>System event message</w:t>
            </w:r>
          </w:p>
        </w:tc>
      </w:tr>
      <w:tr w:rsidR="00AC583A" w:rsidTr="002B7EFE" w14:paraId="0D528474" w14:textId="77777777">
        <w:trPr>
          <w:trHeight w:val="410"/>
        </w:trPr>
        <w:tc>
          <w:tcPr>
            <w:tcW w:w="3270"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C583A" w:rsidP="00AC583A" w:rsidRDefault="00AC583A" w14:paraId="35327D98" w14:textId="6EBCC589">
            <w:pPr>
              <w:spacing w:before="120" w:after="120"/>
              <w:ind w:left="360"/>
              <w:jc w:val="center"/>
            </w:pPr>
            <w:r>
              <w:t>ODM</w:t>
            </w:r>
          </w:p>
        </w:tc>
        <w:tc>
          <w:tcPr>
            <w:tcW w:w="6748"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C583A" w:rsidP="00AC583A" w:rsidRDefault="00AC583A" w14:paraId="6D090004" w14:textId="5AF31693">
            <w:pPr>
              <w:spacing w:before="120" w:after="120"/>
            </w:pPr>
            <w:r>
              <w:t>On demand diagnostic message</w:t>
            </w:r>
          </w:p>
        </w:tc>
      </w:tr>
      <w:tr w:rsidR="00AC583A" w:rsidTr="002B7EFE" w14:paraId="38B07A47" w14:textId="77777777">
        <w:trPr>
          <w:trHeight w:val="628"/>
        </w:trPr>
        <w:tc>
          <w:tcPr>
            <w:tcW w:w="3270"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C583A" w:rsidP="00AC583A" w:rsidRDefault="00AC583A" w14:paraId="590A84FF" w14:textId="2FD20262">
            <w:pPr>
              <w:spacing w:before="120" w:after="120"/>
              <w:ind w:left="360"/>
              <w:jc w:val="center"/>
            </w:pPr>
            <w:r>
              <w:t>BIST</w:t>
            </w:r>
          </w:p>
        </w:tc>
        <w:tc>
          <w:tcPr>
            <w:tcW w:w="6748" w:type="dxa"/>
            <w:tcBorders>
              <w:top w:val="single" w:color="000000" w:sz="6" w:space="0"/>
              <w:left w:val="single" w:color="000000" w:sz="6" w:space="0"/>
              <w:bottom w:val="single" w:color="000000" w:sz="6" w:space="0"/>
              <w:right w:val="single" w:color="000000" w:sz="6" w:space="0"/>
            </w:tcBorders>
            <w:tcMar>
              <w:left w:w="120" w:type="dxa"/>
              <w:right w:w="120" w:type="dxa"/>
            </w:tcMar>
          </w:tcPr>
          <w:p w:rsidR="00AC583A" w:rsidP="00AC583A" w:rsidRDefault="00AC583A" w14:paraId="039CFD5D" w14:textId="49665365">
            <w:pPr>
              <w:spacing w:before="120" w:after="120"/>
            </w:pPr>
            <w:r>
              <w:t xml:space="preserve">Built in </w:t>
            </w:r>
            <w:r w:rsidR="00240423">
              <w:t>self-test</w:t>
            </w:r>
          </w:p>
        </w:tc>
      </w:tr>
    </w:tbl>
    <w:p w:rsidR="001D45C7" w:rsidP="00E22206" w:rsidRDefault="00E22206" w14:paraId="76F1694E" w14:textId="77777777">
      <w:pPr>
        <w:pStyle w:val="Caption"/>
        <w:jc w:val="center"/>
      </w:pPr>
      <w:r>
        <w:t xml:space="preserve">Table </w:t>
      </w:r>
      <w:r>
        <w:fldChar w:fldCharType="begin"/>
      </w:r>
      <w:r>
        <w:instrText>SEQ Table \* ARABIC</w:instrText>
      </w:r>
      <w:r>
        <w:fldChar w:fldCharType="separate"/>
      </w:r>
      <w:r w:rsidR="00DF1D43">
        <w:rPr>
          <w:noProof/>
        </w:rPr>
        <w:t>2</w:t>
      </w:r>
      <w:r>
        <w:fldChar w:fldCharType="end"/>
      </w:r>
      <w:r>
        <w:t>: Glossary</w:t>
      </w:r>
    </w:p>
    <w:sectPr w:rsidR="001D45C7" w:rsidSect="00A22CFB">
      <w:headerReference w:type="default" r:id="rId17"/>
      <w:footerReference w:type="default" r:id="rId18"/>
      <w:pgSz w:w="12240" w:h="15840" w:orient="portrait"/>
      <w:pgMar w:top="1260" w:right="1440" w:bottom="567"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NKS" w:author="Nitesh Kumar Srivastava" w:date="2022-05-26T15:19:00Z" w:id="115">
    <w:p w:rsidR="00C0019C" w:rsidP="00C0019C" w:rsidRDefault="00C0019C" w14:paraId="241AE083" w14:textId="77777777">
      <w:pPr>
        <w:pStyle w:val="CommentText"/>
      </w:pPr>
      <w:r>
        <w:rPr>
          <w:rStyle w:val="CommentReference"/>
        </w:rPr>
        <w:annotationRef/>
      </w:r>
      <w:r>
        <w:t>Has to present in another way/ pictorial</w:t>
      </w:r>
    </w:p>
  </w:comment>
  <w:comment w:initials="PY" w:author="Priyanka Y" w:date="2022-09-30T17:23:00Z" w:id="121">
    <w:p w:rsidR="008C235B" w:rsidP="00965101" w:rsidRDefault="008C235B" w14:paraId="0E6A80EA" w14:textId="77777777">
      <w:pPr>
        <w:pStyle w:val="CommentText"/>
        <w:jc w:val="left"/>
      </w:pPr>
      <w:r>
        <w:rPr>
          <w:rStyle w:val="CommentReference"/>
        </w:rPr>
        <w:annotationRef/>
      </w:r>
      <w:r>
        <w:rPr>
          <w:highlight w:val="yellow"/>
        </w:rPr>
        <w:t>Process from open to close and then again to open is defined as molding cycle</w:t>
      </w:r>
    </w:p>
  </w:comment>
  <w:comment w:initials="PY" w:author="Priyanka Y" w:date="2022-10-01T07:40:00Z" w:id="122">
    <w:p w:rsidR="009C0687" w:rsidP="007E43CC" w:rsidRDefault="009C0687" w14:paraId="1916C06F" w14:textId="77777777">
      <w:pPr>
        <w:pStyle w:val="CommentText"/>
        <w:jc w:val="left"/>
      </w:pPr>
      <w:r>
        <w:rPr>
          <w:rStyle w:val="CommentReference"/>
        </w:rPr>
        <w:annotationRef/>
      </w:r>
      <w:r>
        <w:t xml:space="preserve">Changed to close to open to close </w:t>
      </w:r>
    </w:p>
  </w:comment>
  <w:comment w:initials="NKS" w:author="Nitesh Kumar Srivastava" w:date="2022-05-26T12:39:00Z" w:id="157">
    <w:p w:rsidR="00286F1F" w:rsidRDefault="00286F1F" w14:paraId="5D14FA8D" w14:textId="028E606B">
      <w:pPr>
        <w:pStyle w:val="CommentText"/>
      </w:pPr>
      <w:r>
        <w:rPr>
          <w:rStyle w:val="CommentReference"/>
        </w:rPr>
        <w:annotationRef/>
      </w:r>
      <w:r>
        <w:t>To be discussed with jegan</w:t>
      </w:r>
    </w:p>
  </w:comment>
  <w:comment w:initials="NKS" w:author="Nitesh Kumar Srivastava" w:date="2022-05-25T15:19:00Z" w:id="186">
    <w:p w:rsidR="005A4208" w:rsidRDefault="005A4208" w14:paraId="2D3563A6" w14:textId="0BEFEF34">
      <w:pPr>
        <w:pStyle w:val="CommentText"/>
      </w:pPr>
      <w:r>
        <w:rPr>
          <w:rStyle w:val="CommentReference"/>
        </w:rPr>
        <w:annotationRef/>
      </w:r>
      <w:r>
        <w:t>Provision only once</w:t>
      </w:r>
    </w:p>
  </w:comment>
  <w:comment w:initials="NKS" w:author="Nitesh Kumar Srivastava" w:date="2022-05-25T15:26:00Z" w:id="183">
    <w:p w:rsidR="007672EF" w:rsidP="007672EF" w:rsidRDefault="007672EF" w14:paraId="02F507B5" w14:textId="77777777">
      <w:pPr>
        <w:pStyle w:val="CommentText"/>
      </w:pPr>
      <w:r>
        <w:rPr>
          <w:rStyle w:val="CommentReference"/>
        </w:rPr>
        <w:annotationRef/>
      </w:r>
      <w:r>
        <w:rPr>
          <w:rStyle w:val="CommentReference"/>
        </w:rPr>
        <w:annotationRef/>
      </w:r>
      <w:r>
        <w:t>To be reviewed by jegan</w:t>
      </w:r>
    </w:p>
    <w:p w:rsidR="007672EF" w:rsidRDefault="007672EF" w14:paraId="23A7120D" w14:textId="0D354C7A">
      <w:pPr>
        <w:pStyle w:val="CommentText"/>
      </w:pPr>
    </w:p>
  </w:comment>
  <w:comment w:initials="NKS" w:author="Nitesh Kumar Srivastava" w:date="2022-05-25T15:35:00Z" w:id="238">
    <w:p w:rsidR="004E3BE6" w:rsidRDefault="004E3BE6" w14:paraId="18F3107D" w14:textId="4CC248AC">
      <w:pPr>
        <w:pStyle w:val="CommentText"/>
      </w:pPr>
      <w:r>
        <w:rPr>
          <w:rStyle w:val="CommentReference"/>
        </w:rPr>
        <w:annotationRef/>
      </w:r>
      <w:r>
        <w:t>To be reviewed with jegan</w:t>
      </w:r>
    </w:p>
  </w:comment>
  <w:comment w:initials="PY" w:author="Priyanka Y" w:date="2022-09-30T17:27:00Z" w:id="248">
    <w:p w:rsidR="00D07CD5" w:rsidP="001848F3" w:rsidRDefault="00D07CD5" w14:paraId="7DB2C935" w14:textId="77777777">
      <w:pPr>
        <w:pStyle w:val="CommentText"/>
        <w:jc w:val="left"/>
      </w:pPr>
      <w:r>
        <w:rPr>
          <w:rStyle w:val="CommentReference"/>
        </w:rPr>
        <w:annotationRef/>
      </w:r>
      <w:r>
        <w:t xml:space="preserve">Real time message (RTM) is removed in phase1 </w:t>
      </w:r>
    </w:p>
  </w:comment>
  <w:comment w:initials="NKS" w:author="Nitesh Kumar Srivastava" w:date="2022-05-26T18:05:00Z" w:id="623">
    <w:p w:rsidR="00B46816" w:rsidRDefault="00B46816" w14:paraId="40D428BE" w14:textId="7DE33C6B">
      <w:pPr>
        <w:pStyle w:val="CommentText"/>
      </w:pPr>
      <w:r>
        <w:rPr>
          <w:rStyle w:val="CommentReference"/>
        </w:rPr>
        <w:annotationRef/>
      </w:r>
      <w:r>
        <w:t>When to retry connection , delay and time</w:t>
      </w:r>
    </w:p>
  </w:comment>
  <w:comment w:initials="PY" w:author="Priyanka Y" w:date="2022-10-01T07:13:00Z" w:id="869">
    <w:p w:rsidR="005F7256" w:rsidP="00E40437" w:rsidRDefault="005F7256" w14:paraId="00D0B4C3" w14:textId="77777777">
      <w:pPr>
        <w:pStyle w:val="CommentText"/>
        <w:jc w:val="left"/>
      </w:pPr>
      <w:r>
        <w:rPr>
          <w:rStyle w:val="CommentReference"/>
        </w:rPr>
        <w:annotationRef/>
      </w:r>
      <w:r>
        <w:t>These points needs discussion as discussed with Anurag</w:t>
      </w:r>
    </w:p>
  </w:comment>
</w:comments>
</file>

<file path=word/commentsExtended.xml><?xml version="1.0" encoding="utf-8"?>
<w15:commentsEx xmlns:mc="http://schemas.openxmlformats.org/markup-compatibility/2006" xmlns:w15="http://schemas.microsoft.com/office/word/2012/wordml" mc:Ignorable="w15">
  <w15:commentEx w15:done="0" w15:paraId="241AE083"/>
  <w15:commentEx w15:done="0" w15:paraId="0E6A80EA"/>
  <w15:commentEx w15:done="0" w15:paraId="1916C06F" w15:paraIdParent="0E6A80EA"/>
  <w15:commentEx w15:done="0" w15:paraId="5D14FA8D"/>
  <w15:commentEx w15:done="1" w15:paraId="2D3563A6"/>
  <w15:commentEx w15:done="0" w15:paraId="23A7120D"/>
  <w15:commentEx w15:done="0" w15:paraId="18F3107D"/>
  <w15:commentEx w15:done="0" w15:paraId="7DB2C935"/>
  <w15:commentEx w15:done="0" w15:paraId="40D428BE"/>
  <w15:commentEx w15:done="0" w15:paraId="00D0B4C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3A18F5" w16cex:dateUtc="2022-05-26T09:49:00Z"/>
  <w16cex:commentExtensible w16cex:durableId="26E1A479" w16cex:dateUtc="2022-09-30T11:53:00Z"/>
  <w16cex:commentExtensible w16cex:durableId="26E26D75" w16cex:dateUtc="2022-10-01T02:10:00Z"/>
  <w16cex:commentExtensible w16cex:durableId="2639F387" w16cex:dateUtc="2022-05-26T07:09:00Z"/>
  <w16cex:commentExtensible w16cex:durableId="2638C78A" w16cex:dateUtc="2022-05-25T09:49:00Z"/>
  <w16cex:commentExtensible w16cex:durableId="2638C926" w16cex:dateUtc="2022-05-25T09:56:00Z"/>
  <w16cex:commentExtensible w16cex:durableId="2638CB43" w16cex:dateUtc="2022-05-25T10:05:00Z"/>
  <w16cex:commentExtensible w16cex:durableId="26E1A586" w16cex:dateUtc="2022-09-30T11:57:00Z"/>
  <w16cex:commentExtensible w16cex:durableId="263A3FD9" w16cex:dateUtc="2022-05-26T12:35:00Z"/>
  <w16cex:commentExtensible w16cex:durableId="26E266FF" w16cex:dateUtc="2022-10-01T01:43:00Z"/>
</w16cex:commentsExtensible>
</file>

<file path=word/commentsIds.xml><?xml version="1.0" encoding="utf-8"?>
<w16cid:commentsIds xmlns:mc="http://schemas.openxmlformats.org/markup-compatibility/2006" xmlns:w16cid="http://schemas.microsoft.com/office/word/2016/wordml/cid" mc:Ignorable="w16cid">
  <w16cid:commentId w16cid:paraId="241AE083" w16cid:durableId="263A18F5"/>
  <w16cid:commentId w16cid:paraId="0E6A80EA" w16cid:durableId="26E1A479"/>
  <w16cid:commentId w16cid:paraId="1916C06F" w16cid:durableId="26E26D75"/>
  <w16cid:commentId w16cid:paraId="5D14FA8D" w16cid:durableId="2639F387"/>
  <w16cid:commentId w16cid:paraId="2D3563A6" w16cid:durableId="2638C78A"/>
  <w16cid:commentId w16cid:paraId="23A7120D" w16cid:durableId="2638C926"/>
  <w16cid:commentId w16cid:paraId="18F3107D" w16cid:durableId="2638CB43"/>
  <w16cid:commentId w16cid:paraId="7DB2C935" w16cid:durableId="26E1A586"/>
  <w16cid:commentId w16cid:paraId="40D428BE" w16cid:durableId="263A3FD9"/>
  <w16cid:commentId w16cid:paraId="00D0B4C3" w16cid:durableId="26E266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4323" w:rsidP="00D56F9F" w:rsidRDefault="00C74323" w14:paraId="77DE4C6D" w14:textId="77777777">
      <w:r>
        <w:separator/>
      </w:r>
    </w:p>
  </w:endnote>
  <w:endnote w:type="continuationSeparator" w:id="0">
    <w:p w:rsidR="00C74323" w:rsidP="00D56F9F" w:rsidRDefault="00C74323" w14:paraId="3FA11103" w14:textId="77777777">
      <w:r>
        <w:continuationSeparator/>
      </w:r>
    </w:p>
  </w:endnote>
  <w:endnote w:type="continuationNotice" w:id="1">
    <w:p w:rsidR="00C74323" w:rsidRDefault="00C74323" w14:paraId="7664903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1B00" w:rsidRDefault="00821B00" w14:paraId="281708B4" w14:textId="0885A415">
    <w:pPr>
      <w:keepNext/>
      <w:keepLines/>
      <w:tabs>
        <w:tab w:val="left" w:pos="1440"/>
        <w:tab w:val="left" w:pos="1890"/>
        <w:tab w:val="left" w:pos="2340"/>
        <w:tab w:val="left" w:pos="3420"/>
        <w:tab w:val="center" w:pos="4320"/>
        <w:tab w:val="right" w:pos="8640"/>
      </w:tabs>
      <w:spacing w:before="60" w:after="60"/>
      <w:jc w:val="center"/>
    </w:pPr>
    <w:r>
      <w:rPr>
        <w:rFonts w:ascii="Open Sans" w:hAnsi="Open Sans" w:eastAsia="Open Sans" w:cs="Open Sans"/>
        <w:sz w:val="16"/>
        <w:szCs w:val="16"/>
      </w:rPr>
      <w:t>Copyright 20</w:t>
    </w:r>
    <w:r w:rsidR="00791F1C">
      <w:rPr>
        <w:rFonts w:ascii="Open Sans" w:hAnsi="Open Sans" w:eastAsia="Open Sans" w:cs="Open Sans"/>
        <w:sz w:val="16"/>
        <w:szCs w:val="16"/>
      </w:rPr>
      <w:t>22</w:t>
    </w:r>
    <w:r>
      <w:rPr>
        <w:rFonts w:ascii="Open Sans" w:hAnsi="Open Sans" w:eastAsia="Open Sans" w:cs="Open Sans"/>
        <w:sz w:val="16"/>
        <w:szCs w:val="16"/>
      </w:rPr>
      <w:t xml:space="preserve"> </w:t>
    </w:r>
    <w:r w:rsidR="00791F1C">
      <w:rPr>
        <w:rFonts w:ascii="Open Sans" w:hAnsi="Open Sans" w:eastAsia="Open Sans" w:cs="Open Sans"/>
        <w:sz w:val="16"/>
        <w:szCs w:val="16"/>
      </w:rPr>
      <w:t>ZiMetrics</w:t>
    </w:r>
    <w:r>
      <w:rPr>
        <w:rFonts w:ascii="Open Sans" w:hAnsi="Open Sans" w:eastAsia="Open Sans" w:cs="Open Sans"/>
        <w:sz w:val="16"/>
        <w:szCs w:val="16"/>
      </w:rPr>
      <w:tab/>
    </w:r>
    <w:r>
      <w:rPr>
        <w:rFonts w:ascii="Open Sans" w:hAnsi="Open Sans" w:eastAsia="Open Sans" w:cs="Open Sans"/>
        <w:sz w:val="16"/>
        <w:szCs w:val="16"/>
      </w:rPr>
      <w:t xml:space="preserve">                 Page </w:t>
    </w:r>
    <w:r>
      <w:rPr>
        <w:color w:val="2B579A"/>
        <w:shd w:val="clear" w:color="auto" w:fill="E6E6E6"/>
      </w:rPr>
      <w:fldChar w:fldCharType="begin"/>
    </w:r>
    <w:r>
      <w:instrText>PAGE</w:instrText>
    </w:r>
    <w:r>
      <w:rPr>
        <w:color w:val="2B579A"/>
        <w:shd w:val="clear" w:color="auto" w:fill="E6E6E6"/>
      </w:rPr>
      <w:fldChar w:fldCharType="separate"/>
    </w:r>
    <w:r w:rsidR="00B6132D">
      <w:rPr>
        <w:noProof/>
      </w:rPr>
      <w:t>21</w:t>
    </w:r>
    <w:r>
      <w:rPr>
        <w:color w:val="2B579A"/>
        <w:shd w:val="clear" w:color="auto" w:fill="E6E6E6"/>
      </w:rPr>
      <w:fldChar w:fldCharType="end"/>
    </w:r>
    <w:r>
      <w:rPr>
        <w:rFonts w:ascii="Open Sans" w:hAnsi="Open Sans" w:eastAsia="Open Sans" w:cs="Open Sans"/>
        <w:sz w:val="16"/>
        <w:szCs w:val="16"/>
      </w:rPr>
      <w:t xml:space="preserve"> of </w:t>
    </w:r>
    <w:r>
      <w:rPr>
        <w:color w:val="2B579A"/>
        <w:shd w:val="clear" w:color="auto" w:fill="E6E6E6"/>
      </w:rPr>
      <w:fldChar w:fldCharType="begin"/>
    </w:r>
    <w:r>
      <w:instrText>NUMPAGES</w:instrText>
    </w:r>
    <w:r>
      <w:rPr>
        <w:color w:val="2B579A"/>
        <w:shd w:val="clear" w:color="auto" w:fill="E6E6E6"/>
      </w:rPr>
      <w:fldChar w:fldCharType="separate"/>
    </w:r>
    <w:r w:rsidR="00B6132D">
      <w:rPr>
        <w:noProof/>
      </w:rPr>
      <w:t>27</w:t>
    </w:r>
    <w:r>
      <w:rPr>
        <w:color w:val="2B579A"/>
        <w:shd w:val="clear" w:color="auto" w:fill="E6E6E6"/>
      </w:rPr>
      <w:fldChar w:fldCharType="end"/>
    </w:r>
    <w:r>
      <w:rPr>
        <w:rFonts w:ascii="Open Sans" w:hAnsi="Open Sans" w:eastAsia="Open Sans" w:cs="Open Sans"/>
        <w:sz w:val="16"/>
        <w:szCs w:val="16"/>
      </w:rPr>
      <w:t xml:space="preserve">                      </w:t>
    </w:r>
    <w:r>
      <w:rPr>
        <w:rFonts w:ascii="Open Sans" w:hAnsi="Open Sans" w:eastAsia="Open Sans" w:cs="Open Sans"/>
        <w:sz w:val="16"/>
        <w:szCs w:val="16"/>
      </w:rPr>
      <w:tab/>
    </w:r>
    <w:r>
      <w:rPr>
        <w:rFonts w:ascii="Open Sans" w:hAnsi="Open Sans" w:eastAsia="Open Sans" w:cs="Open Sans"/>
        <w:sz w:val="16"/>
        <w:szCs w:val="16"/>
      </w:rPr>
      <w:t xml:space="preserve"> </w:t>
    </w:r>
    <w:r w:rsidR="00791F1C">
      <w:rPr>
        <w:rFonts w:ascii="Open Sans" w:hAnsi="Open Sans" w:eastAsia="Open Sans" w:cs="Open Sans"/>
        <w:sz w:val="16"/>
        <w:szCs w:val="16"/>
      </w:rPr>
      <w:t xml:space="preserve">ZiMetrics </w:t>
    </w:r>
    <w:r>
      <w:rPr>
        <w:rFonts w:ascii="Open Sans" w:hAnsi="Open Sans" w:eastAsia="Open Sans" w:cs="Open Sans"/>
        <w:sz w:val="16"/>
        <w:szCs w:val="16"/>
      </w:rPr>
      <w:t>Highly Confidential – Controlled Access</w:t>
    </w:r>
  </w:p>
  <w:p w:rsidR="00821B00" w:rsidRDefault="00821B00" w14:paraId="16B597DE" w14:textId="77777777">
    <w:pPr>
      <w:keepNext/>
      <w:keepLines/>
      <w:tabs>
        <w:tab w:val="left" w:pos="1440"/>
        <w:tab w:val="left" w:pos="1890"/>
        <w:tab w:val="left" w:pos="2340"/>
        <w:tab w:val="left" w:pos="3420"/>
        <w:tab w:val="center" w:pos="4320"/>
        <w:tab w:val="right" w:pos="8640"/>
      </w:tabs>
      <w:spacing w:before="60" w:after="720"/>
      <w:jc w:val="center"/>
    </w:pPr>
    <w:bookmarkStart w:name="_vx1227" w:colFirst="0" w:colLast="0" w:id="1291"/>
    <w:bookmarkEnd w:id="1291"/>
    <w:r>
      <w:rPr>
        <w:rFonts w:ascii="Open Sans" w:hAnsi="Open Sans" w:eastAsia="Open Sans" w:cs="Open Sans"/>
        <w:sz w:val="16"/>
        <w:szCs w:val="16"/>
      </w:rPr>
      <w:t>A printed copy of this document is considered uncontrolled.  Refer to the online version for the controlled revision.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4323" w:rsidP="00D56F9F" w:rsidRDefault="00C74323" w14:paraId="545EFC71" w14:textId="77777777">
      <w:r>
        <w:separator/>
      </w:r>
    </w:p>
  </w:footnote>
  <w:footnote w:type="continuationSeparator" w:id="0">
    <w:p w:rsidR="00C74323" w:rsidP="00D56F9F" w:rsidRDefault="00C74323" w14:paraId="477530C7" w14:textId="77777777">
      <w:r>
        <w:continuationSeparator/>
      </w:r>
    </w:p>
  </w:footnote>
  <w:footnote w:type="continuationNotice" w:id="1">
    <w:p w:rsidR="00C74323" w:rsidRDefault="00C74323" w14:paraId="408F9EE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1B00" w:rsidP="00950C34" w:rsidRDefault="00821B00" w14:paraId="57D5CBCB" w14:textId="5EE41C47">
    <w:pPr>
      <w:keepNext/>
      <w:keepLines/>
      <w:tabs>
        <w:tab w:val="left" w:pos="5760"/>
        <w:tab w:val="right" w:pos="9180"/>
      </w:tabs>
      <w:spacing w:before="720" w:after="60"/>
    </w:pPr>
    <w:r>
      <w:rPr>
        <w:sz w:val="16"/>
        <w:szCs w:val="16"/>
      </w:rPr>
      <w:tab/>
    </w:r>
    <w:r w:rsidR="00D74579">
      <w:rPr>
        <w:sz w:val="16"/>
        <w:szCs w:val="16"/>
      </w:rPr>
      <w:t>Software</w:t>
    </w:r>
    <w:r>
      <w:rPr>
        <w:sz w:val="16"/>
        <w:szCs w:val="16"/>
      </w:rPr>
      <w:t xml:space="preserve"> Requirement Specification</w:t>
    </w:r>
  </w:p>
</w:hdr>
</file>

<file path=word/intelligence2.xml><?xml version="1.0" encoding="utf-8"?>
<int2:intelligence xmlns:int2="http://schemas.microsoft.com/office/intelligence/2020/intelligence" xmlns:oel="http://schemas.microsoft.com/office/2019/extlst">
  <int2:observations>
    <int2:textHash int2:hashCode="Asr4M/pWW0s4uv" int2:id="Cf9irgPk">
      <int2:state int2:type="LegacyProofing" int2:value="Rejected"/>
    </int2:textHash>
    <int2:textHash int2:hashCode="jpYuMKmFmpb9Lx" int2:id="n8SDuXcB">
      <int2:state int2:type="LegacyProofing" int2:value="Rejected"/>
    </int2:textHash>
    <int2:bookmark int2:bookmarkName="_Int_8K4yB54w" int2:invalidationBookmarkName="" int2:hashCode="PzxYrkK5tCKJf/" int2:id="To2hpUbA">
      <int2:state int2:type="LegacyProofing" int2:value="Rejected"/>
    </int2:bookmark>
    <int2:bookmark int2:bookmarkName="_Int_FvSl0y3u" int2:invalidationBookmarkName="" int2:hashCode="R27g9q8deKoqPZ" int2:id="PZgIuZMA">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A18"/>
    <w:multiLevelType w:val="multilevel"/>
    <w:tmpl w:val="FE048BCC"/>
    <w:lvl w:ilvl="0">
      <w:start w:val="1"/>
      <w:numFmt w:val="lowerLetter"/>
      <w:lvlText w:val="%1."/>
      <w:lvlJc w:val="left"/>
      <w:pPr>
        <w:tabs>
          <w:tab w:val="num" w:pos="-1260"/>
        </w:tabs>
        <w:ind w:left="-1260" w:hanging="360"/>
      </w:pPr>
    </w:lvl>
    <w:lvl w:ilvl="1" w:tentative="1">
      <w:numFmt w:val="lowerLetter"/>
      <w:lvlText w:val="%2."/>
      <w:lvlJc w:val="left"/>
      <w:pPr>
        <w:tabs>
          <w:tab w:val="num" w:pos="-540"/>
        </w:tabs>
        <w:ind w:left="-540" w:hanging="360"/>
      </w:pPr>
    </w:lvl>
    <w:lvl w:ilvl="2" w:tentative="1">
      <w:numFmt w:val="lowerLetter"/>
      <w:lvlText w:val="%3."/>
      <w:lvlJc w:val="left"/>
      <w:pPr>
        <w:tabs>
          <w:tab w:val="num" w:pos="180"/>
        </w:tabs>
        <w:ind w:left="180" w:hanging="360"/>
      </w:pPr>
    </w:lvl>
    <w:lvl w:ilvl="3" w:tentative="1">
      <w:numFmt w:val="lowerLetter"/>
      <w:lvlText w:val="%4."/>
      <w:lvlJc w:val="left"/>
      <w:pPr>
        <w:tabs>
          <w:tab w:val="num" w:pos="900"/>
        </w:tabs>
        <w:ind w:left="900" w:hanging="360"/>
      </w:pPr>
    </w:lvl>
    <w:lvl w:ilvl="4" w:tentative="1">
      <w:numFmt w:val="lowerLetter"/>
      <w:lvlText w:val="%5."/>
      <w:lvlJc w:val="left"/>
      <w:pPr>
        <w:tabs>
          <w:tab w:val="num" w:pos="1620"/>
        </w:tabs>
        <w:ind w:left="1620" w:hanging="360"/>
      </w:pPr>
    </w:lvl>
    <w:lvl w:ilvl="5" w:tentative="1">
      <w:numFmt w:val="lowerLetter"/>
      <w:lvlText w:val="%6."/>
      <w:lvlJc w:val="left"/>
      <w:pPr>
        <w:tabs>
          <w:tab w:val="num" w:pos="2340"/>
        </w:tabs>
        <w:ind w:left="2340" w:hanging="360"/>
      </w:pPr>
    </w:lvl>
    <w:lvl w:ilvl="6" w:tentative="1">
      <w:numFmt w:val="lowerLetter"/>
      <w:lvlText w:val="%7."/>
      <w:lvlJc w:val="left"/>
      <w:pPr>
        <w:tabs>
          <w:tab w:val="num" w:pos="3060"/>
        </w:tabs>
        <w:ind w:left="3060" w:hanging="360"/>
      </w:pPr>
    </w:lvl>
    <w:lvl w:ilvl="7" w:tentative="1">
      <w:numFmt w:val="lowerLetter"/>
      <w:lvlText w:val="%8."/>
      <w:lvlJc w:val="left"/>
      <w:pPr>
        <w:tabs>
          <w:tab w:val="num" w:pos="3780"/>
        </w:tabs>
        <w:ind w:left="3780" w:hanging="360"/>
      </w:pPr>
    </w:lvl>
    <w:lvl w:ilvl="8" w:tentative="1">
      <w:numFmt w:val="lowerLetter"/>
      <w:lvlText w:val="%9."/>
      <w:lvlJc w:val="left"/>
      <w:pPr>
        <w:tabs>
          <w:tab w:val="num" w:pos="4500"/>
        </w:tabs>
        <w:ind w:left="4500" w:hanging="360"/>
      </w:pPr>
    </w:lvl>
  </w:abstractNum>
  <w:abstractNum w:abstractNumId="1" w15:restartNumberingAfterBreak="0">
    <w:nsid w:val="15395CF8"/>
    <w:multiLevelType w:val="multilevel"/>
    <w:tmpl w:val="2B70D744"/>
    <w:lvl w:ilvl="0">
      <w:start w:val="1"/>
      <w:numFmt w:val="decimal"/>
      <w:lvlText w:val="[ZMX-MOLD-SW-%1]"/>
      <w:lvlJc w:val="left"/>
      <w:pPr>
        <w:ind w:left="1170" w:hanging="360"/>
      </w:pPr>
      <w:rPr>
        <w:rFonts w:hint="default" w:asciiTheme="minorHAnsi" w:hAnsiTheme="minorHAnsi" w:cstheme="minorHAnsi"/>
        <w:b w:val="0"/>
        <w:bCs/>
        <w:sz w:val="20"/>
        <w:szCs w:val="20"/>
      </w:rPr>
    </w:lvl>
    <w:lvl w:ilvl="1">
      <w:start w:val="1"/>
      <w:numFmt w:val="lowerLetter"/>
      <w:lvlText w:val="%2."/>
      <w:lvlJc w:val="left"/>
      <w:pPr>
        <w:ind w:left="2658" w:hanging="360"/>
      </w:pPr>
      <w:rPr>
        <w:rFonts w:hint="default"/>
      </w:rPr>
    </w:lvl>
    <w:lvl w:ilvl="2">
      <w:start w:val="1"/>
      <w:numFmt w:val="lowerRoman"/>
      <w:lvlText w:val="%3."/>
      <w:lvlJc w:val="right"/>
      <w:pPr>
        <w:ind w:left="3378" w:hanging="180"/>
      </w:pPr>
      <w:rPr>
        <w:rFonts w:hint="default"/>
      </w:rPr>
    </w:lvl>
    <w:lvl w:ilvl="3">
      <w:start w:val="1"/>
      <w:numFmt w:val="decimal"/>
      <w:lvlText w:val="%4."/>
      <w:lvlJc w:val="left"/>
      <w:pPr>
        <w:ind w:left="4098" w:hanging="360"/>
      </w:pPr>
      <w:rPr>
        <w:rFonts w:hint="default"/>
      </w:rPr>
    </w:lvl>
    <w:lvl w:ilvl="4">
      <w:start w:val="1"/>
      <w:numFmt w:val="lowerLetter"/>
      <w:lvlText w:val="%5."/>
      <w:lvlJc w:val="left"/>
      <w:pPr>
        <w:ind w:left="4818" w:hanging="360"/>
      </w:pPr>
      <w:rPr>
        <w:rFonts w:hint="default"/>
      </w:rPr>
    </w:lvl>
    <w:lvl w:ilvl="5">
      <w:start w:val="1"/>
      <w:numFmt w:val="lowerRoman"/>
      <w:lvlText w:val="%6."/>
      <w:lvlJc w:val="right"/>
      <w:pPr>
        <w:ind w:left="5538" w:hanging="180"/>
      </w:pPr>
      <w:rPr>
        <w:rFonts w:hint="default"/>
      </w:rPr>
    </w:lvl>
    <w:lvl w:ilvl="6">
      <w:start w:val="1"/>
      <w:numFmt w:val="decimal"/>
      <w:lvlText w:val="%7."/>
      <w:lvlJc w:val="left"/>
      <w:pPr>
        <w:ind w:left="6258" w:hanging="360"/>
      </w:pPr>
      <w:rPr>
        <w:rFonts w:hint="default"/>
      </w:rPr>
    </w:lvl>
    <w:lvl w:ilvl="7">
      <w:start w:val="1"/>
      <w:numFmt w:val="lowerLetter"/>
      <w:lvlText w:val="%8."/>
      <w:lvlJc w:val="left"/>
      <w:pPr>
        <w:ind w:left="6978" w:hanging="360"/>
      </w:pPr>
      <w:rPr>
        <w:rFonts w:hint="default"/>
      </w:rPr>
    </w:lvl>
    <w:lvl w:ilvl="8">
      <w:start w:val="1"/>
      <w:numFmt w:val="lowerRoman"/>
      <w:lvlText w:val="%9."/>
      <w:lvlJc w:val="right"/>
      <w:pPr>
        <w:ind w:left="7698" w:hanging="180"/>
      </w:pPr>
      <w:rPr>
        <w:rFonts w:hint="default"/>
      </w:rPr>
    </w:lvl>
  </w:abstractNum>
  <w:abstractNum w:abstractNumId="2" w15:restartNumberingAfterBreak="0">
    <w:nsid w:val="1597745C"/>
    <w:multiLevelType w:val="hybridMultilevel"/>
    <w:tmpl w:val="92681EBC"/>
    <w:lvl w:ilvl="0" w:tplc="40090005">
      <w:start w:val="1"/>
      <w:numFmt w:val="bullet"/>
      <w:lvlText w:val=""/>
      <w:lvlJc w:val="left"/>
      <w:pPr>
        <w:ind w:left="720" w:hanging="360"/>
      </w:pPr>
      <w:rPr>
        <w:rFonts w:hint="default" w:ascii="Wingdings" w:hAnsi="Wingdings"/>
      </w:rPr>
    </w:lvl>
    <w:lvl w:ilvl="1" w:tplc="40090001">
      <w:start w:val="1"/>
      <w:numFmt w:val="bullet"/>
      <w:lvlText w:val=""/>
      <w:lvlJc w:val="left"/>
      <w:pPr>
        <w:ind w:left="1440" w:hanging="360"/>
      </w:pPr>
      <w:rPr>
        <w:rFonts w:hint="default" w:ascii="Symbol" w:hAnsi="Symbol"/>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6FF5D78"/>
    <w:multiLevelType w:val="hybridMultilevel"/>
    <w:tmpl w:val="8BA6EC1A"/>
    <w:lvl w:ilvl="0">
      <w:start w:val="1"/>
      <w:numFmt w:val="decimal"/>
      <w:lvlText w:val="[ZMX-MOLD-HW-%1]"/>
      <w:lvlJc w:val="left"/>
      <w:pPr>
        <w:ind w:left="1620" w:hanging="360"/>
      </w:pPr>
      <w:rPr>
        <w:b w:val="0"/>
        <w:bCs/>
        <w:sz w:val="20"/>
        <w:szCs w:val="20"/>
      </w:rPr>
    </w:lvl>
    <w:lvl w:ilvl="1">
      <w:start w:val="1"/>
      <w:numFmt w:val="lowerLetter"/>
      <w:lvlText w:val="%2."/>
      <w:lvlJc w:val="left"/>
      <w:pPr>
        <w:ind w:left="2748" w:hanging="360"/>
      </w:pPr>
      <w:rPr/>
    </w:lvl>
    <w:lvl w:ilvl="2">
      <w:start w:val="1"/>
      <w:numFmt w:val="lowerRoman"/>
      <w:lvlText w:val="%3."/>
      <w:lvlJc w:val="right"/>
      <w:pPr>
        <w:ind w:left="3468" w:hanging="180"/>
      </w:pPr>
      <w:rPr/>
    </w:lvl>
    <w:lvl w:ilvl="3">
      <w:start w:val="1"/>
      <w:numFmt w:val="decimal"/>
      <w:lvlText w:val="%4."/>
      <w:lvlJc w:val="left"/>
      <w:pPr>
        <w:ind w:left="4188" w:hanging="360"/>
      </w:pPr>
      <w:rPr/>
    </w:lvl>
    <w:lvl w:ilvl="4">
      <w:start w:val="1"/>
      <w:numFmt w:val="lowerLetter"/>
      <w:lvlText w:val="%5."/>
      <w:lvlJc w:val="left"/>
      <w:pPr>
        <w:ind w:left="4908" w:hanging="360"/>
      </w:pPr>
      <w:rPr/>
    </w:lvl>
    <w:lvl w:ilvl="5">
      <w:start w:val="1"/>
      <w:numFmt w:val="lowerRoman"/>
      <w:lvlText w:val="%6."/>
      <w:lvlJc w:val="right"/>
      <w:pPr>
        <w:ind w:left="5628" w:hanging="180"/>
      </w:pPr>
      <w:rPr/>
    </w:lvl>
    <w:lvl w:ilvl="6">
      <w:start w:val="1"/>
      <w:numFmt w:val="decimal"/>
      <w:lvlText w:val="%7."/>
      <w:lvlJc w:val="left"/>
      <w:pPr>
        <w:ind w:left="6348" w:hanging="360"/>
      </w:pPr>
      <w:rPr/>
    </w:lvl>
    <w:lvl w:ilvl="7">
      <w:start w:val="1"/>
      <w:numFmt w:val="lowerLetter"/>
      <w:lvlText w:val="%8."/>
      <w:lvlJc w:val="left"/>
      <w:pPr>
        <w:ind w:left="7068" w:hanging="360"/>
      </w:pPr>
      <w:rPr/>
    </w:lvl>
    <w:lvl w:ilvl="8">
      <w:start w:val="1"/>
      <w:numFmt w:val="lowerRoman"/>
      <w:lvlText w:val="%9."/>
      <w:lvlJc w:val="right"/>
      <w:pPr>
        <w:ind w:left="7788" w:hanging="180"/>
      </w:pPr>
      <w:rPr/>
    </w:lvl>
  </w:abstractNum>
  <w:abstractNum w:abstractNumId="4" w15:restartNumberingAfterBreak="0">
    <w:nsid w:val="202440BE"/>
    <w:multiLevelType w:val="multilevel"/>
    <w:tmpl w:val="80AE0562"/>
    <w:styleLink w:val="Style1"/>
    <w:lvl w:ilvl="0">
      <w:start w:val="1"/>
      <w:numFmt w:val="decimal"/>
      <w:lvlText w:val="[ZMX-MOLD-QC-000%1]"/>
      <w:lvlJc w:val="left"/>
      <w:pPr>
        <w:ind w:left="2748" w:hanging="360"/>
      </w:pPr>
      <w:rPr>
        <w:rFonts w:hint="default"/>
        <w:b/>
      </w:rPr>
    </w:lvl>
    <w:lvl w:ilvl="1">
      <w:start w:val="1"/>
      <w:numFmt w:val="lowerLetter"/>
      <w:lvlText w:val="%2."/>
      <w:lvlJc w:val="left"/>
      <w:pPr>
        <w:ind w:left="2748" w:hanging="360"/>
      </w:pPr>
      <w:rPr>
        <w:rFonts w:hint="default"/>
      </w:rPr>
    </w:lvl>
    <w:lvl w:ilvl="2">
      <w:start w:val="1"/>
      <w:numFmt w:val="lowerRoman"/>
      <w:lvlText w:val="%3."/>
      <w:lvlJc w:val="right"/>
      <w:pPr>
        <w:ind w:left="3468" w:hanging="180"/>
      </w:pPr>
      <w:rPr>
        <w:rFonts w:hint="default"/>
      </w:rPr>
    </w:lvl>
    <w:lvl w:ilvl="3">
      <w:start w:val="1"/>
      <w:numFmt w:val="decimal"/>
      <w:lvlText w:val="%4."/>
      <w:lvlJc w:val="left"/>
      <w:pPr>
        <w:ind w:left="4188" w:hanging="360"/>
      </w:pPr>
      <w:rPr>
        <w:rFonts w:hint="default"/>
      </w:rPr>
    </w:lvl>
    <w:lvl w:ilvl="4">
      <w:start w:val="1"/>
      <w:numFmt w:val="lowerLetter"/>
      <w:lvlText w:val="%5."/>
      <w:lvlJc w:val="left"/>
      <w:pPr>
        <w:ind w:left="4908" w:hanging="360"/>
      </w:pPr>
      <w:rPr>
        <w:rFonts w:hint="default"/>
      </w:rPr>
    </w:lvl>
    <w:lvl w:ilvl="5">
      <w:start w:val="1"/>
      <w:numFmt w:val="lowerRoman"/>
      <w:lvlText w:val="%6."/>
      <w:lvlJc w:val="right"/>
      <w:pPr>
        <w:ind w:left="5628" w:hanging="180"/>
      </w:pPr>
      <w:rPr>
        <w:rFonts w:hint="default"/>
      </w:rPr>
    </w:lvl>
    <w:lvl w:ilvl="6">
      <w:start w:val="1"/>
      <w:numFmt w:val="decimal"/>
      <w:lvlText w:val="%7."/>
      <w:lvlJc w:val="left"/>
      <w:pPr>
        <w:ind w:left="6348" w:hanging="360"/>
      </w:pPr>
      <w:rPr>
        <w:rFonts w:hint="default"/>
      </w:rPr>
    </w:lvl>
    <w:lvl w:ilvl="7">
      <w:start w:val="1"/>
      <w:numFmt w:val="lowerLetter"/>
      <w:lvlText w:val="%8."/>
      <w:lvlJc w:val="left"/>
      <w:pPr>
        <w:ind w:left="7068" w:hanging="360"/>
      </w:pPr>
      <w:rPr>
        <w:rFonts w:hint="default"/>
      </w:rPr>
    </w:lvl>
    <w:lvl w:ilvl="8">
      <w:start w:val="1"/>
      <w:numFmt w:val="lowerRoman"/>
      <w:lvlText w:val="%9."/>
      <w:lvlJc w:val="right"/>
      <w:pPr>
        <w:ind w:left="7788" w:hanging="180"/>
      </w:pPr>
      <w:rPr>
        <w:rFonts w:hint="default"/>
      </w:rPr>
    </w:lvl>
  </w:abstractNum>
  <w:abstractNum w:abstractNumId="5" w15:restartNumberingAfterBreak="0">
    <w:nsid w:val="21463CD7"/>
    <w:multiLevelType w:val="multilevel"/>
    <w:tmpl w:val="660A0942"/>
    <w:lvl w:ilvl="0">
      <w:start w:val="1"/>
      <w:numFmt w:val="lowerLetter"/>
      <w:lvlText w:val="%1."/>
      <w:lvlJc w:val="left"/>
      <w:pPr>
        <w:tabs>
          <w:tab w:val="num" w:pos="360"/>
        </w:tabs>
        <w:ind w:left="360" w:hanging="360"/>
      </w:pPr>
    </w:lvl>
    <w:lvl w:ilvl="1" w:tentative="1">
      <w:numFmt w:val="lowerLetter"/>
      <w:lvlText w:val="%2."/>
      <w:lvlJc w:val="left"/>
      <w:pPr>
        <w:tabs>
          <w:tab w:val="num" w:pos="1080"/>
        </w:tabs>
        <w:ind w:left="1080" w:hanging="360"/>
      </w:pPr>
    </w:lvl>
    <w:lvl w:ilvl="2" w:tentative="1">
      <w:numFmt w:val="lowerLetter"/>
      <w:lvlText w:val="%3."/>
      <w:lvlJc w:val="left"/>
      <w:pPr>
        <w:tabs>
          <w:tab w:val="num" w:pos="1800"/>
        </w:tabs>
        <w:ind w:left="1800" w:hanging="360"/>
      </w:pPr>
    </w:lvl>
    <w:lvl w:ilvl="3" w:tentative="1">
      <w:numFmt w:val="lowerLetter"/>
      <w:lvlText w:val="%4."/>
      <w:lvlJc w:val="left"/>
      <w:pPr>
        <w:tabs>
          <w:tab w:val="num" w:pos="2520"/>
        </w:tabs>
        <w:ind w:left="2520" w:hanging="360"/>
      </w:pPr>
    </w:lvl>
    <w:lvl w:ilvl="4" w:tentative="1">
      <w:numFmt w:val="lowerLetter"/>
      <w:lvlText w:val="%5."/>
      <w:lvlJc w:val="left"/>
      <w:pPr>
        <w:tabs>
          <w:tab w:val="num" w:pos="3240"/>
        </w:tabs>
        <w:ind w:left="3240" w:hanging="360"/>
      </w:pPr>
    </w:lvl>
    <w:lvl w:ilvl="5" w:tentative="1">
      <w:numFmt w:val="lowerLetter"/>
      <w:lvlText w:val="%6."/>
      <w:lvlJc w:val="left"/>
      <w:pPr>
        <w:tabs>
          <w:tab w:val="num" w:pos="3960"/>
        </w:tabs>
        <w:ind w:left="3960" w:hanging="360"/>
      </w:pPr>
    </w:lvl>
    <w:lvl w:ilvl="6" w:tentative="1">
      <w:numFmt w:val="lowerLetter"/>
      <w:lvlText w:val="%7."/>
      <w:lvlJc w:val="left"/>
      <w:pPr>
        <w:tabs>
          <w:tab w:val="num" w:pos="4680"/>
        </w:tabs>
        <w:ind w:left="4680" w:hanging="360"/>
      </w:pPr>
    </w:lvl>
    <w:lvl w:ilvl="7" w:tentative="1">
      <w:numFmt w:val="lowerLetter"/>
      <w:lvlText w:val="%8."/>
      <w:lvlJc w:val="left"/>
      <w:pPr>
        <w:tabs>
          <w:tab w:val="num" w:pos="5400"/>
        </w:tabs>
        <w:ind w:left="5400" w:hanging="360"/>
      </w:pPr>
    </w:lvl>
    <w:lvl w:ilvl="8" w:tentative="1">
      <w:numFmt w:val="lowerLetter"/>
      <w:lvlText w:val="%9."/>
      <w:lvlJc w:val="left"/>
      <w:pPr>
        <w:tabs>
          <w:tab w:val="num" w:pos="6120"/>
        </w:tabs>
        <w:ind w:left="6120" w:hanging="360"/>
      </w:pPr>
    </w:lvl>
  </w:abstractNum>
  <w:abstractNum w:abstractNumId="6" w15:restartNumberingAfterBreak="0">
    <w:nsid w:val="24A45297"/>
    <w:multiLevelType w:val="multilevel"/>
    <w:tmpl w:val="2B70D744"/>
    <w:lvl w:ilvl="0">
      <w:start w:val="1"/>
      <w:numFmt w:val="decimal"/>
      <w:lvlText w:val="[ZMX-MOLD-SW-%1]"/>
      <w:lvlJc w:val="left"/>
      <w:pPr>
        <w:ind w:left="1170" w:hanging="360"/>
      </w:pPr>
      <w:rPr>
        <w:rFonts w:hint="default" w:asciiTheme="minorHAnsi" w:hAnsiTheme="minorHAnsi" w:cstheme="minorHAnsi"/>
        <w:b w:val="0"/>
        <w:bCs/>
        <w:sz w:val="20"/>
        <w:szCs w:val="20"/>
      </w:rPr>
    </w:lvl>
    <w:lvl w:ilvl="1">
      <w:start w:val="1"/>
      <w:numFmt w:val="lowerLetter"/>
      <w:lvlText w:val="%2."/>
      <w:lvlJc w:val="left"/>
      <w:pPr>
        <w:ind w:left="2658" w:hanging="360"/>
      </w:pPr>
      <w:rPr>
        <w:rFonts w:hint="default"/>
      </w:rPr>
    </w:lvl>
    <w:lvl w:ilvl="2">
      <w:start w:val="1"/>
      <w:numFmt w:val="lowerRoman"/>
      <w:lvlText w:val="%3."/>
      <w:lvlJc w:val="right"/>
      <w:pPr>
        <w:ind w:left="3378" w:hanging="180"/>
      </w:pPr>
      <w:rPr>
        <w:rFonts w:hint="default"/>
      </w:rPr>
    </w:lvl>
    <w:lvl w:ilvl="3">
      <w:start w:val="1"/>
      <w:numFmt w:val="decimal"/>
      <w:lvlText w:val="%4."/>
      <w:lvlJc w:val="left"/>
      <w:pPr>
        <w:ind w:left="4098" w:hanging="360"/>
      </w:pPr>
      <w:rPr>
        <w:rFonts w:hint="default"/>
      </w:rPr>
    </w:lvl>
    <w:lvl w:ilvl="4">
      <w:start w:val="1"/>
      <w:numFmt w:val="lowerLetter"/>
      <w:lvlText w:val="%5."/>
      <w:lvlJc w:val="left"/>
      <w:pPr>
        <w:ind w:left="4818" w:hanging="360"/>
      </w:pPr>
      <w:rPr>
        <w:rFonts w:hint="default"/>
      </w:rPr>
    </w:lvl>
    <w:lvl w:ilvl="5">
      <w:start w:val="1"/>
      <w:numFmt w:val="lowerRoman"/>
      <w:lvlText w:val="%6."/>
      <w:lvlJc w:val="right"/>
      <w:pPr>
        <w:ind w:left="5538" w:hanging="180"/>
      </w:pPr>
      <w:rPr>
        <w:rFonts w:hint="default"/>
      </w:rPr>
    </w:lvl>
    <w:lvl w:ilvl="6">
      <w:start w:val="1"/>
      <w:numFmt w:val="decimal"/>
      <w:lvlText w:val="%7."/>
      <w:lvlJc w:val="left"/>
      <w:pPr>
        <w:ind w:left="6258" w:hanging="360"/>
      </w:pPr>
      <w:rPr>
        <w:rFonts w:hint="default"/>
      </w:rPr>
    </w:lvl>
    <w:lvl w:ilvl="7">
      <w:start w:val="1"/>
      <w:numFmt w:val="lowerLetter"/>
      <w:lvlText w:val="%8."/>
      <w:lvlJc w:val="left"/>
      <w:pPr>
        <w:ind w:left="6978" w:hanging="360"/>
      </w:pPr>
      <w:rPr>
        <w:rFonts w:hint="default"/>
      </w:rPr>
    </w:lvl>
    <w:lvl w:ilvl="8">
      <w:start w:val="1"/>
      <w:numFmt w:val="lowerRoman"/>
      <w:lvlText w:val="%9."/>
      <w:lvlJc w:val="right"/>
      <w:pPr>
        <w:ind w:left="7698" w:hanging="180"/>
      </w:pPr>
      <w:rPr>
        <w:rFonts w:hint="default"/>
      </w:rPr>
    </w:lvl>
  </w:abstractNum>
  <w:abstractNum w:abstractNumId="7" w15:restartNumberingAfterBreak="0">
    <w:nsid w:val="2CA57447"/>
    <w:multiLevelType w:val="multilevel"/>
    <w:tmpl w:val="0B3A2A42"/>
    <w:lvl w:ilvl="0">
      <w:start w:val="1"/>
      <w:numFmt w:val="decimal"/>
      <w:lvlText w:val="%1."/>
      <w:lvlJc w:val="left"/>
      <w:pPr>
        <w:ind w:left="720" w:hanging="360"/>
      </w:pPr>
      <w:rPr>
        <w:rFonts w:hint="default"/>
        <w:b/>
        <w:bCs w:val="0"/>
      </w:rPr>
    </w:lvl>
    <w:lvl w:ilvl="1">
      <w:start w:val="1"/>
      <w:numFmt w:val="decimal"/>
      <w:isLgl/>
      <w:lvlText w:val="%1.%2"/>
      <w:lvlJc w:val="left"/>
      <w:pPr>
        <w:ind w:left="780" w:hanging="420"/>
      </w:pPr>
      <w:rPr>
        <w:rFonts w:hint="default" w:asciiTheme="majorHAnsi" w:hAnsiTheme="majorHAnsi"/>
        <w:b/>
        <w:bCs/>
        <w:sz w:val="28"/>
        <w:szCs w:val="28"/>
      </w:rPr>
    </w:lvl>
    <w:lvl w:ilvl="2">
      <w:start w:val="1"/>
      <w:numFmt w:val="decimal"/>
      <w:lvlText w:val="%1.%2.%3"/>
      <w:lvlJc w:val="left"/>
      <w:pPr>
        <w:ind w:left="1080" w:hanging="720"/>
      </w:pPr>
      <w:rPr>
        <w:color w:val="auto"/>
        <w:sz w:val="24"/>
        <w:szCs w:val="24"/>
      </w:rPr>
    </w:lvl>
    <w:lvl w:ilvl="3">
      <w:start w:val="1"/>
      <w:numFmt w:val="decimal"/>
      <w:isLgl/>
      <w:lvlText w:val="%1.%2.%3.%4"/>
      <w:lvlJc w:val="left"/>
      <w:pPr>
        <w:ind w:left="1080" w:hanging="720"/>
      </w:pPr>
      <w:rPr>
        <w:rFonts w:hint="default" w:asciiTheme="majorHAnsi" w:hAnsiTheme="majorHAnsi"/>
        <w:color w:val="auto"/>
        <w:sz w:val="22"/>
        <w:szCs w:val="22"/>
      </w:rPr>
    </w:lvl>
    <w:lvl w:ilvl="4">
      <w:start w:val="1"/>
      <w:numFmt w:val="decimal"/>
      <w:isLgl/>
      <w:lvlText w:val="%1.%2.%3.%4.%5"/>
      <w:lvlJc w:val="left"/>
      <w:pPr>
        <w:ind w:left="1440" w:hanging="1080"/>
      </w:pPr>
      <w:rPr>
        <w:rFonts w:hint="default" w:asciiTheme="majorHAnsi" w:hAnsiTheme="majorHAnsi"/>
        <w:sz w:val="32"/>
      </w:rPr>
    </w:lvl>
    <w:lvl w:ilvl="5">
      <w:start w:val="1"/>
      <w:numFmt w:val="decimal"/>
      <w:isLgl/>
      <w:lvlText w:val="%1.%2.%3.%4.%5.%6"/>
      <w:lvlJc w:val="left"/>
      <w:pPr>
        <w:ind w:left="1440" w:hanging="1080"/>
      </w:pPr>
      <w:rPr>
        <w:rFonts w:hint="default" w:asciiTheme="majorHAnsi" w:hAnsiTheme="majorHAnsi"/>
        <w:sz w:val="32"/>
      </w:rPr>
    </w:lvl>
    <w:lvl w:ilvl="6">
      <w:start w:val="1"/>
      <w:numFmt w:val="decimal"/>
      <w:isLgl/>
      <w:lvlText w:val="%1.%2.%3.%4.%5.%6.%7"/>
      <w:lvlJc w:val="left"/>
      <w:pPr>
        <w:ind w:left="1800" w:hanging="1440"/>
      </w:pPr>
      <w:rPr>
        <w:rFonts w:hint="default" w:asciiTheme="majorHAnsi" w:hAnsiTheme="majorHAnsi"/>
        <w:sz w:val="32"/>
      </w:rPr>
    </w:lvl>
    <w:lvl w:ilvl="7">
      <w:start w:val="1"/>
      <w:numFmt w:val="decimal"/>
      <w:isLgl/>
      <w:lvlText w:val="%1.%2.%3.%4.%5.%6.%7.%8"/>
      <w:lvlJc w:val="left"/>
      <w:pPr>
        <w:ind w:left="1800" w:hanging="1440"/>
      </w:pPr>
      <w:rPr>
        <w:rFonts w:hint="default" w:asciiTheme="majorHAnsi" w:hAnsiTheme="majorHAnsi"/>
        <w:sz w:val="32"/>
      </w:rPr>
    </w:lvl>
    <w:lvl w:ilvl="8">
      <w:start w:val="1"/>
      <w:numFmt w:val="decimal"/>
      <w:isLgl/>
      <w:lvlText w:val="%1.%2.%3.%4.%5.%6.%7.%8.%9"/>
      <w:lvlJc w:val="left"/>
      <w:pPr>
        <w:ind w:left="1800" w:hanging="1440"/>
      </w:pPr>
      <w:rPr>
        <w:rFonts w:hint="default" w:asciiTheme="majorHAnsi" w:hAnsiTheme="majorHAnsi"/>
        <w:sz w:val="32"/>
      </w:rPr>
    </w:lvl>
  </w:abstractNum>
  <w:abstractNum w:abstractNumId="8" w15:restartNumberingAfterBreak="0">
    <w:nsid w:val="44D30F32"/>
    <w:multiLevelType w:val="hybridMultilevel"/>
    <w:tmpl w:val="68C25378"/>
    <w:lvl w:ilvl="0" w:tplc="40090003">
      <w:start w:val="1"/>
      <w:numFmt w:val="bullet"/>
      <w:lvlText w:val="o"/>
      <w:lvlJc w:val="left"/>
      <w:pPr>
        <w:ind w:left="1353" w:hanging="360"/>
      </w:pPr>
      <w:rPr>
        <w:rFonts w:hint="default" w:ascii="Courier New" w:hAnsi="Courier New" w:cs="Courier New"/>
        <w:b/>
        <w:bCs w:val="0"/>
      </w:rPr>
    </w:lvl>
    <w:lvl w:ilvl="1" w:tplc="40090019">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9" w15:restartNumberingAfterBreak="0">
    <w:nsid w:val="487C7701"/>
    <w:multiLevelType w:val="multilevel"/>
    <w:tmpl w:val="B1F2FEC6"/>
    <w:lvl w:ilvl="0">
      <w:start w:val="1"/>
      <w:numFmt w:val="decimal"/>
      <w:lvlText w:val="[ZMX-MOLD-SR-%1]"/>
      <w:lvlJc w:val="left"/>
      <w:pPr>
        <w:ind w:left="1980" w:hanging="360"/>
      </w:pPr>
      <w:rPr>
        <w:rFonts w:hint="default"/>
        <w:b w:val="0"/>
        <w:bCs/>
        <w:sz w:val="20"/>
        <w:szCs w:val="20"/>
      </w:rPr>
    </w:lvl>
    <w:lvl w:ilvl="1">
      <w:start w:val="1"/>
      <w:numFmt w:val="lowerLetter"/>
      <w:lvlText w:val="%2."/>
      <w:lvlJc w:val="left"/>
      <w:pPr>
        <w:ind w:left="2478" w:hanging="360"/>
      </w:pPr>
      <w:rPr>
        <w:rFonts w:hint="default"/>
      </w:rPr>
    </w:lvl>
    <w:lvl w:ilvl="2">
      <w:start w:val="1"/>
      <w:numFmt w:val="lowerRoman"/>
      <w:lvlText w:val="%3."/>
      <w:lvlJc w:val="right"/>
      <w:pPr>
        <w:ind w:left="3198" w:hanging="180"/>
      </w:pPr>
      <w:rPr>
        <w:rFonts w:hint="default"/>
      </w:rPr>
    </w:lvl>
    <w:lvl w:ilvl="3">
      <w:start w:val="1"/>
      <w:numFmt w:val="decimal"/>
      <w:lvlText w:val="%4."/>
      <w:lvlJc w:val="left"/>
      <w:pPr>
        <w:ind w:left="3918" w:hanging="360"/>
      </w:pPr>
      <w:rPr>
        <w:rFonts w:hint="default"/>
      </w:rPr>
    </w:lvl>
    <w:lvl w:ilvl="4">
      <w:start w:val="1"/>
      <w:numFmt w:val="lowerLetter"/>
      <w:lvlText w:val="%5."/>
      <w:lvlJc w:val="left"/>
      <w:pPr>
        <w:ind w:left="4638" w:hanging="360"/>
      </w:pPr>
      <w:rPr>
        <w:rFonts w:hint="default"/>
      </w:rPr>
    </w:lvl>
    <w:lvl w:ilvl="5">
      <w:start w:val="1"/>
      <w:numFmt w:val="lowerRoman"/>
      <w:lvlText w:val="%6."/>
      <w:lvlJc w:val="right"/>
      <w:pPr>
        <w:ind w:left="5358" w:hanging="180"/>
      </w:pPr>
      <w:rPr>
        <w:rFonts w:hint="default"/>
      </w:rPr>
    </w:lvl>
    <w:lvl w:ilvl="6">
      <w:start w:val="1"/>
      <w:numFmt w:val="decimal"/>
      <w:lvlText w:val="%7."/>
      <w:lvlJc w:val="left"/>
      <w:pPr>
        <w:ind w:left="6078" w:hanging="360"/>
      </w:pPr>
      <w:rPr>
        <w:rFonts w:hint="default"/>
      </w:rPr>
    </w:lvl>
    <w:lvl w:ilvl="7">
      <w:start w:val="1"/>
      <w:numFmt w:val="lowerLetter"/>
      <w:lvlText w:val="%8."/>
      <w:lvlJc w:val="left"/>
      <w:pPr>
        <w:ind w:left="6798" w:hanging="360"/>
      </w:pPr>
      <w:rPr>
        <w:rFonts w:hint="default"/>
      </w:rPr>
    </w:lvl>
    <w:lvl w:ilvl="8">
      <w:start w:val="1"/>
      <w:numFmt w:val="lowerRoman"/>
      <w:lvlText w:val="%9."/>
      <w:lvlJc w:val="right"/>
      <w:pPr>
        <w:ind w:left="7518" w:hanging="180"/>
      </w:pPr>
      <w:rPr>
        <w:rFonts w:hint="default"/>
      </w:rPr>
    </w:lvl>
  </w:abstractNum>
  <w:abstractNum w:abstractNumId="10" w15:restartNumberingAfterBreak="0">
    <w:nsid w:val="5A33265C"/>
    <w:multiLevelType w:val="multilevel"/>
    <w:tmpl w:val="2B70D744"/>
    <w:lvl w:ilvl="0">
      <w:start w:val="1"/>
      <w:numFmt w:val="decimal"/>
      <w:lvlText w:val="[ZMX-MOLD-SW-%1]"/>
      <w:lvlJc w:val="left"/>
      <w:pPr>
        <w:ind w:left="1170" w:hanging="360"/>
      </w:pPr>
      <w:rPr>
        <w:rFonts w:hint="default" w:asciiTheme="minorHAnsi" w:hAnsiTheme="minorHAnsi" w:cstheme="minorHAnsi"/>
        <w:b w:val="0"/>
        <w:bCs/>
        <w:sz w:val="20"/>
        <w:szCs w:val="20"/>
      </w:rPr>
    </w:lvl>
    <w:lvl w:ilvl="1">
      <w:start w:val="1"/>
      <w:numFmt w:val="lowerLetter"/>
      <w:lvlText w:val="%2."/>
      <w:lvlJc w:val="left"/>
      <w:pPr>
        <w:ind w:left="2658" w:hanging="360"/>
      </w:pPr>
      <w:rPr>
        <w:rFonts w:hint="default"/>
      </w:rPr>
    </w:lvl>
    <w:lvl w:ilvl="2">
      <w:start w:val="1"/>
      <w:numFmt w:val="lowerRoman"/>
      <w:lvlText w:val="%3."/>
      <w:lvlJc w:val="right"/>
      <w:pPr>
        <w:ind w:left="3378" w:hanging="180"/>
      </w:pPr>
      <w:rPr>
        <w:rFonts w:hint="default"/>
      </w:rPr>
    </w:lvl>
    <w:lvl w:ilvl="3">
      <w:start w:val="1"/>
      <w:numFmt w:val="decimal"/>
      <w:lvlText w:val="%4."/>
      <w:lvlJc w:val="left"/>
      <w:pPr>
        <w:ind w:left="4098" w:hanging="360"/>
      </w:pPr>
      <w:rPr>
        <w:rFonts w:hint="default"/>
      </w:rPr>
    </w:lvl>
    <w:lvl w:ilvl="4">
      <w:start w:val="1"/>
      <w:numFmt w:val="lowerLetter"/>
      <w:lvlText w:val="%5."/>
      <w:lvlJc w:val="left"/>
      <w:pPr>
        <w:ind w:left="4818" w:hanging="360"/>
      </w:pPr>
      <w:rPr>
        <w:rFonts w:hint="default"/>
      </w:rPr>
    </w:lvl>
    <w:lvl w:ilvl="5">
      <w:start w:val="1"/>
      <w:numFmt w:val="lowerRoman"/>
      <w:lvlText w:val="%6."/>
      <w:lvlJc w:val="right"/>
      <w:pPr>
        <w:ind w:left="5538" w:hanging="180"/>
      </w:pPr>
      <w:rPr>
        <w:rFonts w:hint="default"/>
      </w:rPr>
    </w:lvl>
    <w:lvl w:ilvl="6">
      <w:start w:val="1"/>
      <w:numFmt w:val="decimal"/>
      <w:lvlText w:val="%7."/>
      <w:lvlJc w:val="left"/>
      <w:pPr>
        <w:ind w:left="6258" w:hanging="360"/>
      </w:pPr>
      <w:rPr>
        <w:rFonts w:hint="default"/>
      </w:rPr>
    </w:lvl>
    <w:lvl w:ilvl="7">
      <w:start w:val="1"/>
      <w:numFmt w:val="lowerLetter"/>
      <w:lvlText w:val="%8."/>
      <w:lvlJc w:val="left"/>
      <w:pPr>
        <w:ind w:left="6978" w:hanging="360"/>
      </w:pPr>
      <w:rPr>
        <w:rFonts w:hint="default"/>
      </w:rPr>
    </w:lvl>
    <w:lvl w:ilvl="8">
      <w:start w:val="1"/>
      <w:numFmt w:val="lowerRoman"/>
      <w:lvlText w:val="%9."/>
      <w:lvlJc w:val="right"/>
      <w:pPr>
        <w:ind w:left="7698" w:hanging="180"/>
      </w:pPr>
      <w:rPr>
        <w:rFonts w:hint="default"/>
      </w:rPr>
    </w:lvl>
  </w:abstractNum>
  <w:abstractNum w:abstractNumId="11" w15:restartNumberingAfterBreak="0">
    <w:nsid w:val="650F48BD"/>
    <w:multiLevelType w:val="hybridMultilevel"/>
    <w:tmpl w:val="F416AD9A"/>
    <w:lvl w:ilvl="0" w:tplc="40090001">
      <w:start w:val="1"/>
      <w:numFmt w:val="bullet"/>
      <w:lvlText w:val=""/>
      <w:lvlJc w:val="left"/>
      <w:pPr>
        <w:ind w:left="1353" w:hanging="360"/>
      </w:pPr>
      <w:rPr>
        <w:rFonts w:hint="default" w:ascii="Symbol" w:hAnsi="Symbol"/>
        <w:b/>
        <w:bCs w:val="0"/>
      </w:rPr>
    </w:lvl>
    <w:lvl w:ilvl="1" w:tplc="40090019">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2" w15:restartNumberingAfterBreak="0">
    <w:nsid w:val="6BF03102"/>
    <w:multiLevelType w:val="multilevel"/>
    <w:tmpl w:val="770A34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1A93A53"/>
    <w:multiLevelType w:val="multilevel"/>
    <w:tmpl w:val="361C5F66"/>
    <w:lvl w:ilvl="0">
      <w:start w:val="1"/>
      <w:numFmt w:val="decimal"/>
      <w:lvlText w:val="[ZMX-MOLD-ASR-%1]"/>
      <w:lvlJc w:val="left"/>
      <w:pPr>
        <w:ind w:left="1140" w:hanging="360"/>
      </w:pPr>
      <w:rPr>
        <w:rFonts w:hint="default"/>
        <w:b w:val="0"/>
        <w:bCs/>
        <w:sz w:val="20"/>
        <w:szCs w:val="20"/>
      </w:rPr>
    </w:lvl>
    <w:lvl w:ilvl="1">
      <w:start w:val="1"/>
      <w:numFmt w:val="lowerLetter"/>
      <w:lvlText w:val="%2."/>
      <w:lvlJc w:val="left"/>
      <w:pPr>
        <w:ind w:left="2268" w:hanging="360"/>
      </w:pPr>
      <w:rPr>
        <w:rFonts w:hint="default"/>
      </w:rPr>
    </w:lvl>
    <w:lvl w:ilvl="2">
      <w:start w:val="1"/>
      <w:numFmt w:val="lowerRoman"/>
      <w:lvlText w:val="%3."/>
      <w:lvlJc w:val="right"/>
      <w:pPr>
        <w:ind w:left="2988" w:hanging="180"/>
      </w:pPr>
      <w:rPr>
        <w:rFonts w:hint="default"/>
      </w:rPr>
    </w:lvl>
    <w:lvl w:ilvl="3">
      <w:start w:val="1"/>
      <w:numFmt w:val="decimal"/>
      <w:lvlText w:val="%4."/>
      <w:lvlJc w:val="left"/>
      <w:pPr>
        <w:ind w:left="3708" w:hanging="360"/>
      </w:pPr>
      <w:rPr>
        <w:rFonts w:hint="default"/>
      </w:rPr>
    </w:lvl>
    <w:lvl w:ilvl="4">
      <w:start w:val="1"/>
      <w:numFmt w:val="lowerLetter"/>
      <w:lvlText w:val="%5."/>
      <w:lvlJc w:val="left"/>
      <w:pPr>
        <w:ind w:left="4428" w:hanging="360"/>
      </w:pPr>
      <w:rPr>
        <w:rFonts w:hint="default"/>
      </w:rPr>
    </w:lvl>
    <w:lvl w:ilvl="5">
      <w:start w:val="1"/>
      <w:numFmt w:val="lowerRoman"/>
      <w:lvlText w:val="%6."/>
      <w:lvlJc w:val="right"/>
      <w:pPr>
        <w:ind w:left="5148" w:hanging="180"/>
      </w:pPr>
      <w:rPr>
        <w:rFonts w:hint="default"/>
      </w:rPr>
    </w:lvl>
    <w:lvl w:ilvl="6">
      <w:start w:val="1"/>
      <w:numFmt w:val="decimal"/>
      <w:lvlText w:val="%7."/>
      <w:lvlJc w:val="left"/>
      <w:pPr>
        <w:ind w:left="5868" w:hanging="360"/>
      </w:pPr>
      <w:rPr>
        <w:rFonts w:hint="default"/>
      </w:rPr>
    </w:lvl>
    <w:lvl w:ilvl="7">
      <w:start w:val="1"/>
      <w:numFmt w:val="lowerLetter"/>
      <w:lvlText w:val="%8."/>
      <w:lvlJc w:val="left"/>
      <w:pPr>
        <w:ind w:left="6588" w:hanging="360"/>
      </w:pPr>
      <w:rPr>
        <w:rFonts w:hint="default"/>
      </w:rPr>
    </w:lvl>
    <w:lvl w:ilvl="8">
      <w:start w:val="1"/>
      <w:numFmt w:val="lowerRoman"/>
      <w:lvlText w:val="%9."/>
      <w:lvlJc w:val="right"/>
      <w:pPr>
        <w:ind w:left="7308" w:hanging="180"/>
      </w:pPr>
      <w:rPr>
        <w:rFonts w:hint="default"/>
      </w:rPr>
    </w:lvl>
  </w:abstractNum>
  <w:abstractNum w:abstractNumId="14" w15:restartNumberingAfterBreak="0">
    <w:nsid w:val="720F711B"/>
    <w:multiLevelType w:val="hybridMultilevel"/>
    <w:tmpl w:val="AF5AB7D4"/>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5" w15:restartNumberingAfterBreak="0">
    <w:nsid w:val="72B97A12"/>
    <w:multiLevelType w:val="hybridMultilevel"/>
    <w:tmpl w:val="AC9C52F0"/>
    <w:lvl w:ilvl="0" w:tplc="B3FA0B10">
      <w:start w:val="1"/>
      <mc:AlternateContent>
        <mc:Choice Requires="w14">
          <w:numFmt w:val="custom" w:format="001, 002, 003, ..."/>
        </mc:Choice>
        <mc:Fallback>
          <w:numFmt w:val="decimal"/>
        </mc:Fallback>
      </mc:AlternateContent>
      <w:pStyle w:val="ListParagraph"/>
      <w:lvlText w:val="[OTA-NFUNC-LIB-%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62657D4"/>
    <w:multiLevelType w:val="hybridMultilevel"/>
    <w:tmpl w:val="4F30433C"/>
    <w:lvl w:ilvl="0" w:tplc="4009000F">
      <w:start w:val="1"/>
      <w:numFmt w:val="decimal"/>
      <w:lvlText w:val="%1."/>
      <w:lvlJc w:val="left"/>
      <w:pPr>
        <w:ind w:left="3621" w:hanging="360"/>
      </w:pPr>
      <w:rPr>
        <w:rFonts w:hint="default"/>
      </w:rPr>
    </w:lvl>
    <w:lvl w:ilvl="1" w:tplc="40090019" w:tentative="1">
      <w:start w:val="1"/>
      <w:numFmt w:val="lowerLetter"/>
      <w:lvlText w:val="%2."/>
      <w:lvlJc w:val="left"/>
      <w:pPr>
        <w:ind w:left="4341" w:hanging="360"/>
      </w:pPr>
    </w:lvl>
    <w:lvl w:ilvl="2" w:tplc="4009001B" w:tentative="1">
      <w:start w:val="1"/>
      <w:numFmt w:val="lowerRoman"/>
      <w:lvlText w:val="%3."/>
      <w:lvlJc w:val="right"/>
      <w:pPr>
        <w:ind w:left="5061" w:hanging="180"/>
      </w:pPr>
    </w:lvl>
    <w:lvl w:ilvl="3" w:tplc="4009000F" w:tentative="1">
      <w:start w:val="1"/>
      <w:numFmt w:val="decimal"/>
      <w:lvlText w:val="%4."/>
      <w:lvlJc w:val="left"/>
      <w:pPr>
        <w:ind w:left="5781" w:hanging="360"/>
      </w:pPr>
    </w:lvl>
    <w:lvl w:ilvl="4" w:tplc="40090019" w:tentative="1">
      <w:start w:val="1"/>
      <w:numFmt w:val="lowerLetter"/>
      <w:lvlText w:val="%5."/>
      <w:lvlJc w:val="left"/>
      <w:pPr>
        <w:ind w:left="6501" w:hanging="360"/>
      </w:pPr>
    </w:lvl>
    <w:lvl w:ilvl="5" w:tplc="4009001B" w:tentative="1">
      <w:start w:val="1"/>
      <w:numFmt w:val="lowerRoman"/>
      <w:lvlText w:val="%6."/>
      <w:lvlJc w:val="right"/>
      <w:pPr>
        <w:ind w:left="7221" w:hanging="180"/>
      </w:pPr>
    </w:lvl>
    <w:lvl w:ilvl="6" w:tplc="4009000F" w:tentative="1">
      <w:start w:val="1"/>
      <w:numFmt w:val="decimal"/>
      <w:lvlText w:val="%7."/>
      <w:lvlJc w:val="left"/>
      <w:pPr>
        <w:ind w:left="7941" w:hanging="360"/>
      </w:pPr>
    </w:lvl>
    <w:lvl w:ilvl="7" w:tplc="40090019" w:tentative="1">
      <w:start w:val="1"/>
      <w:numFmt w:val="lowerLetter"/>
      <w:lvlText w:val="%8."/>
      <w:lvlJc w:val="left"/>
      <w:pPr>
        <w:ind w:left="8661" w:hanging="360"/>
      </w:pPr>
    </w:lvl>
    <w:lvl w:ilvl="8" w:tplc="4009001B" w:tentative="1">
      <w:start w:val="1"/>
      <w:numFmt w:val="lowerRoman"/>
      <w:lvlText w:val="%9."/>
      <w:lvlJc w:val="right"/>
      <w:pPr>
        <w:ind w:left="9381" w:hanging="180"/>
      </w:pPr>
    </w:lvl>
  </w:abstractNum>
  <w:num w:numId="1" w16cid:durableId="1812750435">
    <w:abstractNumId w:val="7"/>
  </w:num>
  <w:num w:numId="2" w16cid:durableId="22903367">
    <w:abstractNumId w:val="15"/>
  </w:num>
  <w:num w:numId="3" w16cid:durableId="520776252">
    <w:abstractNumId w:val="2"/>
  </w:num>
  <w:num w:numId="4" w16cid:durableId="831486162">
    <w:abstractNumId w:val="14"/>
  </w:num>
  <w:num w:numId="5" w16cid:durableId="1826507098">
    <w:abstractNumId w:val="4"/>
  </w:num>
  <w:num w:numId="6" w16cid:durableId="1125663562">
    <w:abstractNumId w:val="6"/>
  </w:num>
  <w:num w:numId="7" w16cid:durableId="1773935225">
    <w:abstractNumId w:val="0"/>
  </w:num>
  <w:num w:numId="8" w16cid:durableId="1065713660">
    <w:abstractNumId w:val="5"/>
  </w:num>
  <w:num w:numId="9" w16cid:durableId="589244381">
    <w:abstractNumId w:val="3"/>
  </w:num>
  <w:num w:numId="10" w16cid:durableId="1489327782">
    <w:abstractNumId w:val="12"/>
  </w:num>
  <w:num w:numId="11" w16cid:durableId="1547328501">
    <w:abstractNumId w:val="9"/>
  </w:num>
  <w:num w:numId="12" w16cid:durableId="398871222">
    <w:abstractNumId w:val="13"/>
  </w:num>
  <w:num w:numId="13" w16cid:durableId="1777089992">
    <w:abstractNumId w:val="16"/>
  </w:num>
  <w:num w:numId="14" w16cid:durableId="2077195600">
    <w:abstractNumId w:val="11"/>
  </w:num>
  <w:num w:numId="15" w16cid:durableId="1291474480">
    <w:abstractNumId w:val="8"/>
  </w:num>
  <w:num w:numId="16" w16cid:durableId="1161316242">
    <w:abstractNumId w:val="12"/>
  </w:num>
  <w:num w:numId="17" w16cid:durableId="1249077547">
    <w:abstractNumId w:val="10"/>
  </w:num>
  <w:num w:numId="18" w16cid:durableId="1889951732">
    <w:abstractNumId w:val="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yanka Y">
    <w15:presenceInfo w15:providerId="Windows Live" w15:userId="4c3c7c7f7559ad58"/>
  </w15:person>
  <w15:person w15:author="Nitesh Kumar Srivastava">
    <w15:presenceInfo w15:providerId="None" w15:userId="Nitesh Kumar Srivastav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tru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S1MDUyNbI0NTU1tzRQ0lEKTi0uzszPAykwNKwFAPQw3CktAAAA"/>
  </w:docVars>
  <w:rsids>
    <w:rsidRoot w:val="00D56F9F"/>
    <w:rsid w:val="00000000"/>
    <w:rsid w:val="000002A4"/>
    <w:rsid w:val="00000F0D"/>
    <w:rsid w:val="00001A7C"/>
    <w:rsid w:val="00002AB2"/>
    <w:rsid w:val="00002BA0"/>
    <w:rsid w:val="00003563"/>
    <w:rsid w:val="00003DC9"/>
    <w:rsid w:val="00003E2E"/>
    <w:rsid w:val="0000437F"/>
    <w:rsid w:val="00005A6E"/>
    <w:rsid w:val="000060FE"/>
    <w:rsid w:val="000063CD"/>
    <w:rsid w:val="00006ACC"/>
    <w:rsid w:val="00007331"/>
    <w:rsid w:val="00010B2E"/>
    <w:rsid w:val="00011481"/>
    <w:rsid w:val="000122C2"/>
    <w:rsid w:val="00012B47"/>
    <w:rsid w:val="00012EB1"/>
    <w:rsid w:val="00013C44"/>
    <w:rsid w:val="00014380"/>
    <w:rsid w:val="00014D49"/>
    <w:rsid w:val="00015062"/>
    <w:rsid w:val="0001645A"/>
    <w:rsid w:val="00017CFC"/>
    <w:rsid w:val="00017F79"/>
    <w:rsid w:val="000203BF"/>
    <w:rsid w:val="00020503"/>
    <w:rsid w:val="00021643"/>
    <w:rsid w:val="000216DF"/>
    <w:rsid w:val="00021D08"/>
    <w:rsid w:val="00024420"/>
    <w:rsid w:val="00026729"/>
    <w:rsid w:val="00027BF1"/>
    <w:rsid w:val="00027D73"/>
    <w:rsid w:val="00031503"/>
    <w:rsid w:val="0003190E"/>
    <w:rsid w:val="00031E22"/>
    <w:rsid w:val="00032C74"/>
    <w:rsid w:val="00032D9B"/>
    <w:rsid w:val="00033CB3"/>
    <w:rsid w:val="0003533E"/>
    <w:rsid w:val="00035C01"/>
    <w:rsid w:val="000362D4"/>
    <w:rsid w:val="0003632B"/>
    <w:rsid w:val="000370DC"/>
    <w:rsid w:val="0004192F"/>
    <w:rsid w:val="000423A7"/>
    <w:rsid w:val="000427C9"/>
    <w:rsid w:val="00042987"/>
    <w:rsid w:val="00042EA7"/>
    <w:rsid w:val="0004557B"/>
    <w:rsid w:val="00045AAC"/>
    <w:rsid w:val="00047E1F"/>
    <w:rsid w:val="00052C21"/>
    <w:rsid w:val="000530BA"/>
    <w:rsid w:val="000531C2"/>
    <w:rsid w:val="00055C6D"/>
    <w:rsid w:val="00056031"/>
    <w:rsid w:val="00056D3A"/>
    <w:rsid w:val="00057608"/>
    <w:rsid w:val="0005CDA4"/>
    <w:rsid w:val="00060EA9"/>
    <w:rsid w:val="000640B4"/>
    <w:rsid w:val="0006783A"/>
    <w:rsid w:val="000705FE"/>
    <w:rsid w:val="00070C19"/>
    <w:rsid w:val="00071610"/>
    <w:rsid w:val="0007211D"/>
    <w:rsid w:val="000733B4"/>
    <w:rsid w:val="00074951"/>
    <w:rsid w:val="00074E4C"/>
    <w:rsid w:val="00077048"/>
    <w:rsid w:val="00077D39"/>
    <w:rsid w:val="0008167D"/>
    <w:rsid w:val="0008222D"/>
    <w:rsid w:val="00083110"/>
    <w:rsid w:val="000832E6"/>
    <w:rsid w:val="00083DE8"/>
    <w:rsid w:val="00086C58"/>
    <w:rsid w:val="00087D8A"/>
    <w:rsid w:val="00087FDE"/>
    <w:rsid w:val="00092240"/>
    <w:rsid w:val="00092C4E"/>
    <w:rsid w:val="000931ED"/>
    <w:rsid w:val="000945ED"/>
    <w:rsid w:val="0009550F"/>
    <w:rsid w:val="00096F5A"/>
    <w:rsid w:val="000A0603"/>
    <w:rsid w:val="000A2641"/>
    <w:rsid w:val="000A2B22"/>
    <w:rsid w:val="000A37ED"/>
    <w:rsid w:val="000A4231"/>
    <w:rsid w:val="000A4818"/>
    <w:rsid w:val="000A4C3E"/>
    <w:rsid w:val="000A5CCB"/>
    <w:rsid w:val="000A7D72"/>
    <w:rsid w:val="000B0CAB"/>
    <w:rsid w:val="000B1855"/>
    <w:rsid w:val="000B2595"/>
    <w:rsid w:val="000B36A1"/>
    <w:rsid w:val="000B685B"/>
    <w:rsid w:val="000B7324"/>
    <w:rsid w:val="000B752F"/>
    <w:rsid w:val="000B7EFB"/>
    <w:rsid w:val="000C2248"/>
    <w:rsid w:val="000C325F"/>
    <w:rsid w:val="000C329E"/>
    <w:rsid w:val="000C4070"/>
    <w:rsid w:val="000C42B2"/>
    <w:rsid w:val="000C5DF5"/>
    <w:rsid w:val="000C6FB4"/>
    <w:rsid w:val="000C6FC0"/>
    <w:rsid w:val="000C7A58"/>
    <w:rsid w:val="000C7E7E"/>
    <w:rsid w:val="000D02C8"/>
    <w:rsid w:val="000D0FE5"/>
    <w:rsid w:val="000D1A79"/>
    <w:rsid w:val="000D1D03"/>
    <w:rsid w:val="000D572B"/>
    <w:rsid w:val="000D5B78"/>
    <w:rsid w:val="000D5FC5"/>
    <w:rsid w:val="000D6881"/>
    <w:rsid w:val="000D7780"/>
    <w:rsid w:val="000E0556"/>
    <w:rsid w:val="000E1082"/>
    <w:rsid w:val="000E1A7C"/>
    <w:rsid w:val="000E22FB"/>
    <w:rsid w:val="000E2678"/>
    <w:rsid w:val="000E53F0"/>
    <w:rsid w:val="000E5EC0"/>
    <w:rsid w:val="000F0490"/>
    <w:rsid w:val="000F0904"/>
    <w:rsid w:val="000F34E3"/>
    <w:rsid w:val="000F3B64"/>
    <w:rsid w:val="000F414D"/>
    <w:rsid w:val="000F5D28"/>
    <w:rsid w:val="000F6635"/>
    <w:rsid w:val="000F6D22"/>
    <w:rsid w:val="000F7661"/>
    <w:rsid w:val="00100670"/>
    <w:rsid w:val="001008A4"/>
    <w:rsid w:val="00101180"/>
    <w:rsid w:val="00103A06"/>
    <w:rsid w:val="0010434F"/>
    <w:rsid w:val="001049BE"/>
    <w:rsid w:val="00104F6B"/>
    <w:rsid w:val="001052FB"/>
    <w:rsid w:val="00106D4E"/>
    <w:rsid w:val="0010751A"/>
    <w:rsid w:val="001109CC"/>
    <w:rsid w:val="00112981"/>
    <w:rsid w:val="00112A66"/>
    <w:rsid w:val="00112F1E"/>
    <w:rsid w:val="0011372B"/>
    <w:rsid w:val="00114560"/>
    <w:rsid w:val="00115C13"/>
    <w:rsid w:val="001168A2"/>
    <w:rsid w:val="00116E34"/>
    <w:rsid w:val="00122685"/>
    <w:rsid w:val="001231B7"/>
    <w:rsid w:val="001236F1"/>
    <w:rsid w:val="00123C24"/>
    <w:rsid w:val="00127457"/>
    <w:rsid w:val="001277A5"/>
    <w:rsid w:val="00127A78"/>
    <w:rsid w:val="00130CA8"/>
    <w:rsid w:val="00131131"/>
    <w:rsid w:val="00131F9D"/>
    <w:rsid w:val="00133D25"/>
    <w:rsid w:val="00135072"/>
    <w:rsid w:val="001350FF"/>
    <w:rsid w:val="00135297"/>
    <w:rsid w:val="00140A0B"/>
    <w:rsid w:val="001417E9"/>
    <w:rsid w:val="0014343A"/>
    <w:rsid w:val="00144796"/>
    <w:rsid w:val="00145D2C"/>
    <w:rsid w:val="00145E8B"/>
    <w:rsid w:val="0014670C"/>
    <w:rsid w:val="00150C4C"/>
    <w:rsid w:val="00151787"/>
    <w:rsid w:val="001519C3"/>
    <w:rsid w:val="001523F9"/>
    <w:rsid w:val="001533C6"/>
    <w:rsid w:val="001542D5"/>
    <w:rsid w:val="00156190"/>
    <w:rsid w:val="00156895"/>
    <w:rsid w:val="00162AAC"/>
    <w:rsid w:val="0016336E"/>
    <w:rsid w:val="001635BA"/>
    <w:rsid w:val="00166BF3"/>
    <w:rsid w:val="0016793D"/>
    <w:rsid w:val="00171F81"/>
    <w:rsid w:val="001726C0"/>
    <w:rsid w:val="00172D42"/>
    <w:rsid w:val="00173753"/>
    <w:rsid w:val="00173AEA"/>
    <w:rsid w:val="00176453"/>
    <w:rsid w:val="0017649A"/>
    <w:rsid w:val="00176B81"/>
    <w:rsid w:val="00176BA5"/>
    <w:rsid w:val="0017739F"/>
    <w:rsid w:val="0017746C"/>
    <w:rsid w:val="001778FC"/>
    <w:rsid w:val="00180C1C"/>
    <w:rsid w:val="00180DF0"/>
    <w:rsid w:val="00181B17"/>
    <w:rsid w:val="00181D61"/>
    <w:rsid w:val="00182AFF"/>
    <w:rsid w:val="001855AF"/>
    <w:rsid w:val="00186B33"/>
    <w:rsid w:val="00186E6B"/>
    <w:rsid w:val="0019046A"/>
    <w:rsid w:val="00190D9D"/>
    <w:rsid w:val="001921EB"/>
    <w:rsid w:val="00193062"/>
    <w:rsid w:val="001934CC"/>
    <w:rsid w:val="001941C9"/>
    <w:rsid w:val="0019432F"/>
    <w:rsid w:val="0019486C"/>
    <w:rsid w:val="001954EE"/>
    <w:rsid w:val="001962B1"/>
    <w:rsid w:val="001964DB"/>
    <w:rsid w:val="00197760"/>
    <w:rsid w:val="001A31DE"/>
    <w:rsid w:val="001A34B7"/>
    <w:rsid w:val="001A4202"/>
    <w:rsid w:val="001A4593"/>
    <w:rsid w:val="001A4BCA"/>
    <w:rsid w:val="001A50AA"/>
    <w:rsid w:val="001A64B5"/>
    <w:rsid w:val="001A6F4D"/>
    <w:rsid w:val="001B077C"/>
    <w:rsid w:val="001B08E9"/>
    <w:rsid w:val="001B0B7F"/>
    <w:rsid w:val="001B116C"/>
    <w:rsid w:val="001B1816"/>
    <w:rsid w:val="001B25AA"/>
    <w:rsid w:val="001B2F25"/>
    <w:rsid w:val="001B4C21"/>
    <w:rsid w:val="001B4E8E"/>
    <w:rsid w:val="001B5428"/>
    <w:rsid w:val="001B5565"/>
    <w:rsid w:val="001B5C14"/>
    <w:rsid w:val="001B5CBC"/>
    <w:rsid w:val="001B7B2D"/>
    <w:rsid w:val="001C2298"/>
    <w:rsid w:val="001C2835"/>
    <w:rsid w:val="001C3044"/>
    <w:rsid w:val="001C3963"/>
    <w:rsid w:val="001C4CE9"/>
    <w:rsid w:val="001C59AC"/>
    <w:rsid w:val="001C5BF7"/>
    <w:rsid w:val="001C61EE"/>
    <w:rsid w:val="001C6734"/>
    <w:rsid w:val="001C6BAC"/>
    <w:rsid w:val="001C72BB"/>
    <w:rsid w:val="001C748C"/>
    <w:rsid w:val="001D1514"/>
    <w:rsid w:val="001D1932"/>
    <w:rsid w:val="001D211B"/>
    <w:rsid w:val="001D238F"/>
    <w:rsid w:val="001D37CB"/>
    <w:rsid w:val="001D3D04"/>
    <w:rsid w:val="001D45C7"/>
    <w:rsid w:val="001D5E5E"/>
    <w:rsid w:val="001D5F32"/>
    <w:rsid w:val="001D63BC"/>
    <w:rsid w:val="001D6EAB"/>
    <w:rsid w:val="001E3F91"/>
    <w:rsid w:val="001E4BA8"/>
    <w:rsid w:val="001E52E0"/>
    <w:rsid w:val="001E6C1B"/>
    <w:rsid w:val="001E6E86"/>
    <w:rsid w:val="001F049D"/>
    <w:rsid w:val="001F3B9C"/>
    <w:rsid w:val="001F4A54"/>
    <w:rsid w:val="001F65A8"/>
    <w:rsid w:val="001F6994"/>
    <w:rsid w:val="002003E0"/>
    <w:rsid w:val="0020054E"/>
    <w:rsid w:val="00200D55"/>
    <w:rsid w:val="00201A4D"/>
    <w:rsid w:val="00202694"/>
    <w:rsid w:val="00203A00"/>
    <w:rsid w:val="00204046"/>
    <w:rsid w:val="00204B80"/>
    <w:rsid w:val="0020634C"/>
    <w:rsid w:val="002070B4"/>
    <w:rsid w:val="00207103"/>
    <w:rsid w:val="00207FB4"/>
    <w:rsid w:val="002102CC"/>
    <w:rsid w:val="00210478"/>
    <w:rsid w:val="00211AF6"/>
    <w:rsid w:val="0021383E"/>
    <w:rsid w:val="00213C8A"/>
    <w:rsid w:val="00213D46"/>
    <w:rsid w:val="00215F83"/>
    <w:rsid w:val="0022040B"/>
    <w:rsid w:val="002231E0"/>
    <w:rsid w:val="002244D4"/>
    <w:rsid w:val="00226411"/>
    <w:rsid w:val="0022705A"/>
    <w:rsid w:val="00231784"/>
    <w:rsid w:val="00231E35"/>
    <w:rsid w:val="00232046"/>
    <w:rsid w:val="00233483"/>
    <w:rsid w:val="00234925"/>
    <w:rsid w:val="00234B3B"/>
    <w:rsid w:val="00235E40"/>
    <w:rsid w:val="002363FF"/>
    <w:rsid w:val="002371AD"/>
    <w:rsid w:val="00237CDC"/>
    <w:rsid w:val="00240423"/>
    <w:rsid w:val="00240F8C"/>
    <w:rsid w:val="0024317B"/>
    <w:rsid w:val="002436FB"/>
    <w:rsid w:val="00244F28"/>
    <w:rsid w:val="00247A2C"/>
    <w:rsid w:val="0025020A"/>
    <w:rsid w:val="002503ED"/>
    <w:rsid w:val="00250C71"/>
    <w:rsid w:val="00250E43"/>
    <w:rsid w:val="002511DA"/>
    <w:rsid w:val="0025139A"/>
    <w:rsid w:val="002534FC"/>
    <w:rsid w:val="00253582"/>
    <w:rsid w:val="00253CC6"/>
    <w:rsid w:val="00254B1A"/>
    <w:rsid w:val="00255EDD"/>
    <w:rsid w:val="00256F3E"/>
    <w:rsid w:val="00257755"/>
    <w:rsid w:val="002600AA"/>
    <w:rsid w:val="00261491"/>
    <w:rsid w:val="00262EDC"/>
    <w:rsid w:val="00263B57"/>
    <w:rsid w:val="0026509F"/>
    <w:rsid w:val="0026513D"/>
    <w:rsid w:val="002713D5"/>
    <w:rsid w:val="00273964"/>
    <w:rsid w:val="002739FE"/>
    <w:rsid w:val="00273E70"/>
    <w:rsid w:val="00273EA0"/>
    <w:rsid w:val="00275AC4"/>
    <w:rsid w:val="002806B4"/>
    <w:rsid w:val="0028072A"/>
    <w:rsid w:val="002812F2"/>
    <w:rsid w:val="00282F59"/>
    <w:rsid w:val="0028417B"/>
    <w:rsid w:val="00285134"/>
    <w:rsid w:val="00285747"/>
    <w:rsid w:val="0028592A"/>
    <w:rsid w:val="00286276"/>
    <w:rsid w:val="002863BC"/>
    <w:rsid w:val="00286A41"/>
    <w:rsid w:val="00286F1F"/>
    <w:rsid w:val="0028747D"/>
    <w:rsid w:val="002879EF"/>
    <w:rsid w:val="00287ECE"/>
    <w:rsid w:val="00287FDA"/>
    <w:rsid w:val="0029039E"/>
    <w:rsid w:val="0029050F"/>
    <w:rsid w:val="00290A02"/>
    <w:rsid w:val="0029218D"/>
    <w:rsid w:val="00295145"/>
    <w:rsid w:val="002956DD"/>
    <w:rsid w:val="002973E0"/>
    <w:rsid w:val="002A037B"/>
    <w:rsid w:val="002A06DC"/>
    <w:rsid w:val="002A08C8"/>
    <w:rsid w:val="002A0AF8"/>
    <w:rsid w:val="002A0DE2"/>
    <w:rsid w:val="002A1621"/>
    <w:rsid w:val="002A2C0D"/>
    <w:rsid w:val="002A4516"/>
    <w:rsid w:val="002A5614"/>
    <w:rsid w:val="002A63BB"/>
    <w:rsid w:val="002A6728"/>
    <w:rsid w:val="002A6CFC"/>
    <w:rsid w:val="002A7753"/>
    <w:rsid w:val="002B0A5B"/>
    <w:rsid w:val="002B0E02"/>
    <w:rsid w:val="002B15E9"/>
    <w:rsid w:val="002B2A78"/>
    <w:rsid w:val="002B2F0B"/>
    <w:rsid w:val="002B46EB"/>
    <w:rsid w:val="002B4D5F"/>
    <w:rsid w:val="002B5551"/>
    <w:rsid w:val="002B5982"/>
    <w:rsid w:val="002B62CE"/>
    <w:rsid w:val="002B6C4F"/>
    <w:rsid w:val="002B6DBD"/>
    <w:rsid w:val="002B7EFE"/>
    <w:rsid w:val="002B7F86"/>
    <w:rsid w:val="002C03D3"/>
    <w:rsid w:val="002C0993"/>
    <w:rsid w:val="002C1C2C"/>
    <w:rsid w:val="002C43C2"/>
    <w:rsid w:val="002D115F"/>
    <w:rsid w:val="002D2480"/>
    <w:rsid w:val="002D2A94"/>
    <w:rsid w:val="002D506C"/>
    <w:rsid w:val="002D507A"/>
    <w:rsid w:val="002D5F8C"/>
    <w:rsid w:val="002D646E"/>
    <w:rsid w:val="002D6FC1"/>
    <w:rsid w:val="002D7076"/>
    <w:rsid w:val="002D7208"/>
    <w:rsid w:val="002E1643"/>
    <w:rsid w:val="002E4368"/>
    <w:rsid w:val="002E4A0A"/>
    <w:rsid w:val="002E66AD"/>
    <w:rsid w:val="002E756A"/>
    <w:rsid w:val="002F1433"/>
    <w:rsid w:val="002F1782"/>
    <w:rsid w:val="002F454B"/>
    <w:rsid w:val="002F46D1"/>
    <w:rsid w:val="002F528A"/>
    <w:rsid w:val="002F581F"/>
    <w:rsid w:val="002F5D09"/>
    <w:rsid w:val="002F673D"/>
    <w:rsid w:val="002F715C"/>
    <w:rsid w:val="002F7814"/>
    <w:rsid w:val="0030053F"/>
    <w:rsid w:val="0030160D"/>
    <w:rsid w:val="0030258E"/>
    <w:rsid w:val="0030365D"/>
    <w:rsid w:val="00304187"/>
    <w:rsid w:val="003044F6"/>
    <w:rsid w:val="00305428"/>
    <w:rsid w:val="003063CF"/>
    <w:rsid w:val="003066B5"/>
    <w:rsid w:val="003109A4"/>
    <w:rsid w:val="00311D89"/>
    <w:rsid w:val="003127FB"/>
    <w:rsid w:val="00313199"/>
    <w:rsid w:val="00314F5E"/>
    <w:rsid w:val="003155C8"/>
    <w:rsid w:val="003168F7"/>
    <w:rsid w:val="00316D06"/>
    <w:rsid w:val="0031784A"/>
    <w:rsid w:val="00320517"/>
    <w:rsid w:val="00322FA3"/>
    <w:rsid w:val="003233A9"/>
    <w:rsid w:val="0032473D"/>
    <w:rsid w:val="00324911"/>
    <w:rsid w:val="00324C47"/>
    <w:rsid w:val="00325AB1"/>
    <w:rsid w:val="00325F4F"/>
    <w:rsid w:val="00327F45"/>
    <w:rsid w:val="003304CA"/>
    <w:rsid w:val="00330B7E"/>
    <w:rsid w:val="00332171"/>
    <w:rsid w:val="00333AA1"/>
    <w:rsid w:val="003359A7"/>
    <w:rsid w:val="00337326"/>
    <w:rsid w:val="00340065"/>
    <w:rsid w:val="00341720"/>
    <w:rsid w:val="003420F3"/>
    <w:rsid w:val="00342479"/>
    <w:rsid w:val="0034333C"/>
    <w:rsid w:val="00343D19"/>
    <w:rsid w:val="00343E8A"/>
    <w:rsid w:val="003444C9"/>
    <w:rsid w:val="0034489D"/>
    <w:rsid w:val="003462C6"/>
    <w:rsid w:val="003468F1"/>
    <w:rsid w:val="00346935"/>
    <w:rsid w:val="003469DD"/>
    <w:rsid w:val="003513C3"/>
    <w:rsid w:val="00353C49"/>
    <w:rsid w:val="00354259"/>
    <w:rsid w:val="00355629"/>
    <w:rsid w:val="00355E7E"/>
    <w:rsid w:val="0035729E"/>
    <w:rsid w:val="003617CE"/>
    <w:rsid w:val="00361DA9"/>
    <w:rsid w:val="00361E68"/>
    <w:rsid w:val="0036201C"/>
    <w:rsid w:val="0036302D"/>
    <w:rsid w:val="00363E04"/>
    <w:rsid w:val="00363E11"/>
    <w:rsid w:val="0036404C"/>
    <w:rsid w:val="003658EE"/>
    <w:rsid w:val="003670AA"/>
    <w:rsid w:val="0036759B"/>
    <w:rsid w:val="00371F35"/>
    <w:rsid w:val="003741C0"/>
    <w:rsid w:val="00375AA3"/>
    <w:rsid w:val="00376746"/>
    <w:rsid w:val="00376909"/>
    <w:rsid w:val="0038026E"/>
    <w:rsid w:val="00381299"/>
    <w:rsid w:val="003840A1"/>
    <w:rsid w:val="00385526"/>
    <w:rsid w:val="00385569"/>
    <w:rsid w:val="00385BE5"/>
    <w:rsid w:val="003863B2"/>
    <w:rsid w:val="003865C3"/>
    <w:rsid w:val="003870B5"/>
    <w:rsid w:val="003878DB"/>
    <w:rsid w:val="00387FFC"/>
    <w:rsid w:val="0039264F"/>
    <w:rsid w:val="00392D72"/>
    <w:rsid w:val="003937B1"/>
    <w:rsid w:val="00393840"/>
    <w:rsid w:val="00395441"/>
    <w:rsid w:val="003955AB"/>
    <w:rsid w:val="00395B77"/>
    <w:rsid w:val="003A03E2"/>
    <w:rsid w:val="003A0559"/>
    <w:rsid w:val="003A179F"/>
    <w:rsid w:val="003A2A01"/>
    <w:rsid w:val="003A2D89"/>
    <w:rsid w:val="003A344B"/>
    <w:rsid w:val="003A37D0"/>
    <w:rsid w:val="003A4C3E"/>
    <w:rsid w:val="003A5CE8"/>
    <w:rsid w:val="003A5F9C"/>
    <w:rsid w:val="003A7119"/>
    <w:rsid w:val="003B02E3"/>
    <w:rsid w:val="003B05A9"/>
    <w:rsid w:val="003B087C"/>
    <w:rsid w:val="003B10C8"/>
    <w:rsid w:val="003B2E8F"/>
    <w:rsid w:val="003B3894"/>
    <w:rsid w:val="003B4625"/>
    <w:rsid w:val="003B48F1"/>
    <w:rsid w:val="003C06B3"/>
    <w:rsid w:val="003C06DA"/>
    <w:rsid w:val="003C0B1A"/>
    <w:rsid w:val="003C0C63"/>
    <w:rsid w:val="003C0D0F"/>
    <w:rsid w:val="003C0D87"/>
    <w:rsid w:val="003C1977"/>
    <w:rsid w:val="003C1E39"/>
    <w:rsid w:val="003C2051"/>
    <w:rsid w:val="003C2585"/>
    <w:rsid w:val="003C4813"/>
    <w:rsid w:val="003C53C1"/>
    <w:rsid w:val="003C5860"/>
    <w:rsid w:val="003C609A"/>
    <w:rsid w:val="003C6563"/>
    <w:rsid w:val="003C6758"/>
    <w:rsid w:val="003C6EB6"/>
    <w:rsid w:val="003C77BA"/>
    <w:rsid w:val="003D0940"/>
    <w:rsid w:val="003D4406"/>
    <w:rsid w:val="003D5E7D"/>
    <w:rsid w:val="003D6946"/>
    <w:rsid w:val="003D7F4C"/>
    <w:rsid w:val="003E0265"/>
    <w:rsid w:val="003E0973"/>
    <w:rsid w:val="003E0A25"/>
    <w:rsid w:val="003E19E1"/>
    <w:rsid w:val="003E228F"/>
    <w:rsid w:val="003E2B1C"/>
    <w:rsid w:val="003E2DD6"/>
    <w:rsid w:val="003E3A7B"/>
    <w:rsid w:val="003E4281"/>
    <w:rsid w:val="003E45BE"/>
    <w:rsid w:val="003E50F6"/>
    <w:rsid w:val="003E52A2"/>
    <w:rsid w:val="003E7243"/>
    <w:rsid w:val="003E72BC"/>
    <w:rsid w:val="003E79C5"/>
    <w:rsid w:val="003F0167"/>
    <w:rsid w:val="003F1FD8"/>
    <w:rsid w:val="003F2246"/>
    <w:rsid w:val="003F22E4"/>
    <w:rsid w:val="003F3643"/>
    <w:rsid w:val="003F642E"/>
    <w:rsid w:val="003F735A"/>
    <w:rsid w:val="003F75ED"/>
    <w:rsid w:val="00400C88"/>
    <w:rsid w:val="004010E7"/>
    <w:rsid w:val="00405FA6"/>
    <w:rsid w:val="00406D73"/>
    <w:rsid w:val="004117A4"/>
    <w:rsid w:val="00411DC5"/>
    <w:rsid w:val="00414871"/>
    <w:rsid w:val="004171EE"/>
    <w:rsid w:val="00420F07"/>
    <w:rsid w:val="0042256D"/>
    <w:rsid w:val="00422C83"/>
    <w:rsid w:val="00424323"/>
    <w:rsid w:val="004243EF"/>
    <w:rsid w:val="00424DD7"/>
    <w:rsid w:val="0042797F"/>
    <w:rsid w:val="004305CF"/>
    <w:rsid w:val="00430C71"/>
    <w:rsid w:val="004317CD"/>
    <w:rsid w:val="004323B2"/>
    <w:rsid w:val="004326C5"/>
    <w:rsid w:val="00432BD4"/>
    <w:rsid w:val="00434363"/>
    <w:rsid w:val="00434B30"/>
    <w:rsid w:val="00435036"/>
    <w:rsid w:val="00436DCD"/>
    <w:rsid w:val="00440997"/>
    <w:rsid w:val="00441579"/>
    <w:rsid w:val="00444A48"/>
    <w:rsid w:val="004454BA"/>
    <w:rsid w:val="004459DE"/>
    <w:rsid w:val="004525A3"/>
    <w:rsid w:val="0045300B"/>
    <w:rsid w:val="004545C4"/>
    <w:rsid w:val="0045461B"/>
    <w:rsid w:val="00457A36"/>
    <w:rsid w:val="00460374"/>
    <w:rsid w:val="00461FC2"/>
    <w:rsid w:val="00462CD2"/>
    <w:rsid w:val="0046423A"/>
    <w:rsid w:val="0046434A"/>
    <w:rsid w:val="0046542C"/>
    <w:rsid w:val="00465885"/>
    <w:rsid w:val="0046605D"/>
    <w:rsid w:val="00467EE4"/>
    <w:rsid w:val="004702E5"/>
    <w:rsid w:val="00472908"/>
    <w:rsid w:val="00472AB5"/>
    <w:rsid w:val="00472FB5"/>
    <w:rsid w:val="00473A11"/>
    <w:rsid w:val="00476211"/>
    <w:rsid w:val="004762E9"/>
    <w:rsid w:val="00476338"/>
    <w:rsid w:val="0047754A"/>
    <w:rsid w:val="00477B0B"/>
    <w:rsid w:val="004803E0"/>
    <w:rsid w:val="00480920"/>
    <w:rsid w:val="004818EF"/>
    <w:rsid w:val="004827B2"/>
    <w:rsid w:val="00482A48"/>
    <w:rsid w:val="004839F6"/>
    <w:rsid w:val="00485084"/>
    <w:rsid w:val="00485830"/>
    <w:rsid w:val="00486075"/>
    <w:rsid w:val="004861F2"/>
    <w:rsid w:val="00486E07"/>
    <w:rsid w:val="00487434"/>
    <w:rsid w:val="00490638"/>
    <w:rsid w:val="004906C2"/>
    <w:rsid w:val="00490A26"/>
    <w:rsid w:val="00493BA8"/>
    <w:rsid w:val="004947E8"/>
    <w:rsid w:val="00494C4C"/>
    <w:rsid w:val="00494F39"/>
    <w:rsid w:val="00495C00"/>
    <w:rsid w:val="00496155"/>
    <w:rsid w:val="00496E05"/>
    <w:rsid w:val="004A1159"/>
    <w:rsid w:val="004A11C7"/>
    <w:rsid w:val="004A1487"/>
    <w:rsid w:val="004A1C6B"/>
    <w:rsid w:val="004A272F"/>
    <w:rsid w:val="004A3635"/>
    <w:rsid w:val="004A4096"/>
    <w:rsid w:val="004A4330"/>
    <w:rsid w:val="004A438F"/>
    <w:rsid w:val="004A497F"/>
    <w:rsid w:val="004A4CAA"/>
    <w:rsid w:val="004A54A4"/>
    <w:rsid w:val="004A7432"/>
    <w:rsid w:val="004AE744"/>
    <w:rsid w:val="004B00B3"/>
    <w:rsid w:val="004B1EF2"/>
    <w:rsid w:val="004B2973"/>
    <w:rsid w:val="004B2B57"/>
    <w:rsid w:val="004B3219"/>
    <w:rsid w:val="004B47D6"/>
    <w:rsid w:val="004B5B75"/>
    <w:rsid w:val="004B5D4A"/>
    <w:rsid w:val="004B6094"/>
    <w:rsid w:val="004B739B"/>
    <w:rsid w:val="004B797B"/>
    <w:rsid w:val="004C0790"/>
    <w:rsid w:val="004C1580"/>
    <w:rsid w:val="004C1ECC"/>
    <w:rsid w:val="004C25CB"/>
    <w:rsid w:val="004C345B"/>
    <w:rsid w:val="004C4604"/>
    <w:rsid w:val="004C481C"/>
    <w:rsid w:val="004C54DD"/>
    <w:rsid w:val="004C58BC"/>
    <w:rsid w:val="004C6CE7"/>
    <w:rsid w:val="004C7119"/>
    <w:rsid w:val="004C757F"/>
    <w:rsid w:val="004C7844"/>
    <w:rsid w:val="004D012F"/>
    <w:rsid w:val="004D0417"/>
    <w:rsid w:val="004D04D8"/>
    <w:rsid w:val="004D111C"/>
    <w:rsid w:val="004D19C1"/>
    <w:rsid w:val="004D232A"/>
    <w:rsid w:val="004D266D"/>
    <w:rsid w:val="004D35A5"/>
    <w:rsid w:val="004D3C04"/>
    <w:rsid w:val="004D4F6E"/>
    <w:rsid w:val="004D64D5"/>
    <w:rsid w:val="004D6549"/>
    <w:rsid w:val="004D719F"/>
    <w:rsid w:val="004D728F"/>
    <w:rsid w:val="004E08D4"/>
    <w:rsid w:val="004E11AF"/>
    <w:rsid w:val="004E2B76"/>
    <w:rsid w:val="004E3BDF"/>
    <w:rsid w:val="004E3BE6"/>
    <w:rsid w:val="004E4534"/>
    <w:rsid w:val="004E7CEA"/>
    <w:rsid w:val="004F28C4"/>
    <w:rsid w:val="004F5E7F"/>
    <w:rsid w:val="004F5F94"/>
    <w:rsid w:val="00502CD5"/>
    <w:rsid w:val="00503092"/>
    <w:rsid w:val="00504584"/>
    <w:rsid w:val="00504957"/>
    <w:rsid w:val="005052E5"/>
    <w:rsid w:val="0050565E"/>
    <w:rsid w:val="005120E0"/>
    <w:rsid w:val="00513144"/>
    <w:rsid w:val="00514A6E"/>
    <w:rsid w:val="00515C01"/>
    <w:rsid w:val="0051799E"/>
    <w:rsid w:val="00520164"/>
    <w:rsid w:val="005206FA"/>
    <w:rsid w:val="0052147E"/>
    <w:rsid w:val="0052156D"/>
    <w:rsid w:val="00521F79"/>
    <w:rsid w:val="00522576"/>
    <w:rsid w:val="00523705"/>
    <w:rsid w:val="005254A0"/>
    <w:rsid w:val="0052572D"/>
    <w:rsid w:val="00527528"/>
    <w:rsid w:val="00527656"/>
    <w:rsid w:val="0052786B"/>
    <w:rsid w:val="005333AC"/>
    <w:rsid w:val="005342B1"/>
    <w:rsid w:val="005343E6"/>
    <w:rsid w:val="00534CA9"/>
    <w:rsid w:val="005359B6"/>
    <w:rsid w:val="00535E81"/>
    <w:rsid w:val="00535F5B"/>
    <w:rsid w:val="00536357"/>
    <w:rsid w:val="005363AE"/>
    <w:rsid w:val="00536742"/>
    <w:rsid w:val="00536B7E"/>
    <w:rsid w:val="005377E1"/>
    <w:rsid w:val="00540408"/>
    <w:rsid w:val="00540731"/>
    <w:rsid w:val="00540963"/>
    <w:rsid w:val="00541DB8"/>
    <w:rsid w:val="005437E6"/>
    <w:rsid w:val="00543B38"/>
    <w:rsid w:val="005445D4"/>
    <w:rsid w:val="00544863"/>
    <w:rsid w:val="00545024"/>
    <w:rsid w:val="005450BD"/>
    <w:rsid w:val="00545587"/>
    <w:rsid w:val="00545ACF"/>
    <w:rsid w:val="005461BF"/>
    <w:rsid w:val="00546D38"/>
    <w:rsid w:val="00546EF7"/>
    <w:rsid w:val="005470E5"/>
    <w:rsid w:val="005475C2"/>
    <w:rsid w:val="005506A9"/>
    <w:rsid w:val="0055167B"/>
    <w:rsid w:val="005520F8"/>
    <w:rsid w:val="00553387"/>
    <w:rsid w:val="005561DB"/>
    <w:rsid w:val="005613E8"/>
    <w:rsid w:val="00561D56"/>
    <w:rsid w:val="0056351D"/>
    <w:rsid w:val="00563B70"/>
    <w:rsid w:val="00563CD4"/>
    <w:rsid w:val="005643C3"/>
    <w:rsid w:val="0056490A"/>
    <w:rsid w:val="00564CBB"/>
    <w:rsid w:val="005650B8"/>
    <w:rsid w:val="0056548A"/>
    <w:rsid w:val="005664E0"/>
    <w:rsid w:val="005669AA"/>
    <w:rsid w:val="005675C1"/>
    <w:rsid w:val="005679DE"/>
    <w:rsid w:val="00570E1A"/>
    <w:rsid w:val="00570F99"/>
    <w:rsid w:val="0057122D"/>
    <w:rsid w:val="00571B2A"/>
    <w:rsid w:val="0057226B"/>
    <w:rsid w:val="00572CC8"/>
    <w:rsid w:val="00577785"/>
    <w:rsid w:val="00577FDB"/>
    <w:rsid w:val="00580391"/>
    <w:rsid w:val="005834D4"/>
    <w:rsid w:val="00584AFB"/>
    <w:rsid w:val="00585FFB"/>
    <w:rsid w:val="005902A7"/>
    <w:rsid w:val="00591691"/>
    <w:rsid w:val="00591AAA"/>
    <w:rsid w:val="005921A9"/>
    <w:rsid w:val="00592D4B"/>
    <w:rsid w:val="005935F4"/>
    <w:rsid w:val="005952FF"/>
    <w:rsid w:val="0059569D"/>
    <w:rsid w:val="00595966"/>
    <w:rsid w:val="0059699F"/>
    <w:rsid w:val="005A02B1"/>
    <w:rsid w:val="005A06D9"/>
    <w:rsid w:val="005A1196"/>
    <w:rsid w:val="005A28BE"/>
    <w:rsid w:val="005A2EA2"/>
    <w:rsid w:val="005A30B6"/>
    <w:rsid w:val="005A33DA"/>
    <w:rsid w:val="005A3929"/>
    <w:rsid w:val="005A4208"/>
    <w:rsid w:val="005A44DF"/>
    <w:rsid w:val="005A55E5"/>
    <w:rsid w:val="005A58A7"/>
    <w:rsid w:val="005A5E9C"/>
    <w:rsid w:val="005A64F1"/>
    <w:rsid w:val="005A7DE7"/>
    <w:rsid w:val="005B1929"/>
    <w:rsid w:val="005B4AEA"/>
    <w:rsid w:val="005B626A"/>
    <w:rsid w:val="005B6B23"/>
    <w:rsid w:val="005B7304"/>
    <w:rsid w:val="005B7523"/>
    <w:rsid w:val="005C0ED8"/>
    <w:rsid w:val="005C1AC6"/>
    <w:rsid w:val="005C2574"/>
    <w:rsid w:val="005C3280"/>
    <w:rsid w:val="005C3447"/>
    <w:rsid w:val="005C5C8F"/>
    <w:rsid w:val="005C5D6B"/>
    <w:rsid w:val="005C7187"/>
    <w:rsid w:val="005D09E0"/>
    <w:rsid w:val="005D0BD3"/>
    <w:rsid w:val="005D0E63"/>
    <w:rsid w:val="005D1194"/>
    <w:rsid w:val="005D130D"/>
    <w:rsid w:val="005D1345"/>
    <w:rsid w:val="005D29E4"/>
    <w:rsid w:val="005D2F55"/>
    <w:rsid w:val="005D3726"/>
    <w:rsid w:val="005D55F5"/>
    <w:rsid w:val="005D5AFC"/>
    <w:rsid w:val="005D6057"/>
    <w:rsid w:val="005D6834"/>
    <w:rsid w:val="005D69D0"/>
    <w:rsid w:val="005D6C35"/>
    <w:rsid w:val="005D7B6D"/>
    <w:rsid w:val="005E0EE1"/>
    <w:rsid w:val="005E1AC7"/>
    <w:rsid w:val="005E7539"/>
    <w:rsid w:val="005F01FB"/>
    <w:rsid w:val="005F2BC4"/>
    <w:rsid w:val="005F43CC"/>
    <w:rsid w:val="005F4BE0"/>
    <w:rsid w:val="005F4DCE"/>
    <w:rsid w:val="005F5987"/>
    <w:rsid w:val="005F60B7"/>
    <w:rsid w:val="005F7256"/>
    <w:rsid w:val="005F7804"/>
    <w:rsid w:val="005F7AEC"/>
    <w:rsid w:val="00600E8E"/>
    <w:rsid w:val="006022C8"/>
    <w:rsid w:val="006022DF"/>
    <w:rsid w:val="00602A43"/>
    <w:rsid w:val="00602C59"/>
    <w:rsid w:val="00603105"/>
    <w:rsid w:val="006043FE"/>
    <w:rsid w:val="0060444C"/>
    <w:rsid w:val="00606F8C"/>
    <w:rsid w:val="00607CDE"/>
    <w:rsid w:val="00607FFE"/>
    <w:rsid w:val="00612E7D"/>
    <w:rsid w:val="006144E8"/>
    <w:rsid w:val="00615F1D"/>
    <w:rsid w:val="00616E56"/>
    <w:rsid w:val="006203BF"/>
    <w:rsid w:val="006205AA"/>
    <w:rsid w:val="006250FA"/>
    <w:rsid w:val="00625E44"/>
    <w:rsid w:val="00626292"/>
    <w:rsid w:val="006268C8"/>
    <w:rsid w:val="00630003"/>
    <w:rsid w:val="00630D09"/>
    <w:rsid w:val="00631DFE"/>
    <w:rsid w:val="0063281C"/>
    <w:rsid w:val="0063338E"/>
    <w:rsid w:val="0063374E"/>
    <w:rsid w:val="00634B83"/>
    <w:rsid w:val="006352DA"/>
    <w:rsid w:val="00636BBB"/>
    <w:rsid w:val="0064060F"/>
    <w:rsid w:val="00641A29"/>
    <w:rsid w:val="00641F58"/>
    <w:rsid w:val="0064504D"/>
    <w:rsid w:val="006458AF"/>
    <w:rsid w:val="00645A98"/>
    <w:rsid w:val="00646A25"/>
    <w:rsid w:val="006475B0"/>
    <w:rsid w:val="00650523"/>
    <w:rsid w:val="00650D0B"/>
    <w:rsid w:val="006514D1"/>
    <w:rsid w:val="006518E3"/>
    <w:rsid w:val="00652E5E"/>
    <w:rsid w:val="00655721"/>
    <w:rsid w:val="00656823"/>
    <w:rsid w:val="00656AA0"/>
    <w:rsid w:val="00657C9A"/>
    <w:rsid w:val="00657DF7"/>
    <w:rsid w:val="00660A88"/>
    <w:rsid w:val="00660EFC"/>
    <w:rsid w:val="0066307B"/>
    <w:rsid w:val="00663FB6"/>
    <w:rsid w:val="00665512"/>
    <w:rsid w:val="006662A0"/>
    <w:rsid w:val="00667564"/>
    <w:rsid w:val="006700CC"/>
    <w:rsid w:val="006722B3"/>
    <w:rsid w:val="006730B6"/>
    <w:rsid w:val="00675B1B"/>
    <w:rsid w:val="0067652B"/>
    <w:rsid w:val="006845F5"/>
    <w:rsid w:val="0068546D"/>
    <w:rsid w:val="006857C5"/>
    <w:rsid w:val="00686B01"/>
    <w:rsid w:val="00686CC1"/>
    <w:rsid w:val="006878F2"/>
    <w:rsid w:val="0069046C"/>
    <w:rsid w:val="00691F0E"/>
    <w:rsid w:val="00693ECC"/>
    <w:rsid w:val="006945A7"/>
    <w:rsid w:val="00695C0C"/>
    <w:rsid w:val="006A069B"/>
    <w:rsid w:val="006A0A6B"/>
    <w:rsid w:val="006A1222"/>
    <w:rsid w:val="006A1FDC"/>
    <w:rsid w:val="006A344F"/>
    <w:rsid w:val="006A38E1"/>
    <w:rsid w:val="006A4C7B"/>
    <w:rsid w:val="006A4D24"/>
    <w:rsid w:val="006A5336"/>
    <w:rsid w:val="006A5AD5"/>
    <w:rsid w:val="006A5D57"/>
    <w:rsid w:val="006A6079"/>
    <w:rsid w:val="006A643D"/>
    <w:rsid w:val="006A6A70"/>
    <w:rsid w:val="006A740F"/>
    <w:rsid w:val="006A7891"/>
    <w:rsid w:val="006A7AFA"/>
    <w:rsid w:val="006B01C0"/>
    <w:rsid w:val="006B0902"/>
    <w:rsid w:val="006B11CF"/>
    <w:rsid w:val="006B13A4"/>
    <w:rsid w:val="006B19FE"/>
    <w:rsid w:val="006B2ADE"/>
    <w:rsid w:val="006B302D"/>
    <w:rsid w:val="006B31A5"/>
    <w:rsid w:val="006B3F0F"/>
    <w:rsid w:val="006B55C7"/>
    <w:rsid w:val="006B77FA"/>
    <w:rsid w:val="006C09E8"/>
    <w:rsid w:val="006C1129"/>
    <w:rsid w:val="006C2482"/>
    <w:rsid w:val="006C3CDD"/>
    <w:rsid w:val="006C40C7"/>
    <w:rsid w:val="006C651C"/>
    <w:rsid w:val="006C7572"/>
    <w:rsid w:val="006D0E5D"/>
    <w:rsid w:val="006D2B34"/>
    <w:rsid w:val="006D303C"/>
    <w:rsid w:val="006D39FE"/>
    <w:rsid w:val="006D3B87"/>
    <w:rsid w:val="006D491B"/>
    <w:rsid w:val="006D5837"/>
    <w:rsid w:val="006D61F2"/>
    <w:rsid w:val="006D68AC"/>
    <w:rsid w:val="006D6CEA"/>
    <w:rsid w:val="006D73FA"/>
    <w:rsid w:val="006D7859"/>
    <w:rsid w:val="006E09A7"/>
    <w:rsid w:val="006E1792"/>
    <w:rsid w:val="006E3B63"/>
    <w:rsid w:val="006E5801"/>
    <w:rsid w:val="006E6270"/>
    <w:rsid w:val="006F25C7"/>
    <w:rsid w:val="006F2D1C"/>
    <w:rsid w:val="006F2FB4"/>
    <w:rsid w:val="006F3315"/>
    <w:rsid w:val="006F3FAF"/>
    <w:rsid w:val="006F4C84"/>
    <w:rsid w:val="006F72E6"/>
    <w:rsid w:val="00700950"/>
    <w:rsid w:val="00700A4B"/>
    <w:rsid w:val="00700ECE"/>
    <w:rsid w:val="00701C7C"/>
    <w:rsid w:val="0070389A"/>
    <w:rsid w:val="00704050"/>
    <w:rsid w:val="007044DD"/>
    <w:rsid w:val="00706DC9"/>
    <w:rsid w:val="007104AB"/>
    <w:rsid w:val="00713B24"/>
    <w:rsid w:val="0071409A"/>
    <w:rsid w:val="0071572B"/>
    <w:rsid w:val="0071596E"/>
    <w:rsid w:val="007204B3"/>
    <w:rsid w:val="00720688"/>
    <w:rsid w:val="00720CDE"/>
    <w:rsid w:val="00722BA4"/>
    <w:rsid w:val="0072484B"/>
    <w:rsid w:val="00724A11"/>
    <w:rsid w:val="00724A2D"/>
    <w:rsid w:val="00725568"/>
    <w:rsid w:val="0072563F"/>
    <w:rsid w:val="0072799E"/>
    <w:rsid w:val="00727BBE"/>
    <w:rsid w:val="0072F835"/>
    <w:rsid w:val="00730A34"/>
    <w:rsid w:val="00730B7C"/>
    <w:rsid w:val="007327E4"/>
    <w:rsid w:val="0073671D"/>
    <w:rsid w:val="0073708E"/>
    <w:rsid w:val="007375C8"/>
    <w:rsid w:val="0073780F"/>
    <w:rsid w:val="00740831"/>
    <w:rsid w:val="00741030"/>
    <w:rsid w:val="007432C3"/>
    <w:rsid w:val="00743B2C"/>
    <w:rsid w:val="00744B3D"/>
    <w:rsid w:val="00745533"/>
    <w:rsid w:val="00745640"/>
    <w:rsid w:val="00745F37"/>
    <w:rsid w:val="0074602D"/>
    <w:rsid w:val="00747023"/>
    <w:rsid w:val="00747BA1"/>
    <w:rsid w:val="007491B7"/>
    <w:rsid w:val="007504AD"/>
    <w:rsid w:val="0075078B"/>
    <w:rsid w:val="00750BE7"/>
    <w:rsid w:val="00750CA6"/>
    <w:rsid w:val="00752720"/>
    <w:rsid w:val="0075303C"/>
    <w:rsid w:val="007532C9"/>
    <w:rsid w:val="007562EF"/>
    <w:rsid w:val="007565A0"/>
    <w:rsid w:val="0075681C"/>
    <w:rsid w:val="00756E5C"/>
    <w:rsid w:val="00757737"/>
    <w:rsid w:val="00757C34"/>
    <w:rsid w:val="007610F7"/>
    <w:rsid w:val="007611C2"/>
    <w:rsid w:val="00761737"/>
    <w:rsid w:val="0076373D"/>
    <w:rsid w:val="0076454F"/>
    <w:rsid w:val="00764FA7"/>
    <w:rsid w:val="00765114"/>
    <w:rsid w:val="007656EE"/>
    <w:rsid w:val="00765BF8"/>
    <w:rsid w:val="00766849"/>
    <w:rsid w:val="007672EF"/>
    <w:rsid w:val="00767572"/>
    <w:rsid w:val="007676A2"/>
    <w:rsid w:val="0077010D"/>
    <w:rsid w:val="0077022B"/>
    <w:rsid w:val="00770DA1"/>
    <w:rsid w:val="00773CCD"/>
    <w:rsid w:val="00774300"/>
    <w:rsid w:val="00774AED"/>
    <w:rsid w:val="0077701A"/>
    <w:rsid w:val="007770A3"/>
    <w:rsid w:val="007775CE"/>
    <w:rsid w:val="00777682"/>
    <w:rsid w:val="0077781A"/>
    <w:rsid w:val="00777E19"/>
    <w:rsid w:val="0078138F"/>
    <w:rsid w:val="0078168D"/>
    <w:rsid w:val="007823B1"/>
    <w:rsid w:val="00783A9F"/>
    <w:rsid w:val="00783E5C"/>
    <w:rsid w:val="00784F8C"/>
    <w:rsid w:val="00785C5D"/>
    <w:rsid w:val="00786916"/>
    <w:rsid w:val="00787C93"/>
    <w:rsid w:val="0079052E"/>
    <w:rsid w:val="00790ADA"/>
    <w:rsid w:val="007912ED"/>
    <w:rsid w:val="00791F1C"/>
    <w:rsid w:val="00791FDC"/>
    <w:rsid w:val="00792062"/>
    <w:rsid w:val="007936CB"/>
    <w:rsid w:val="0079410F"/>
    <w:rsid w:val="00794665"/>
    <w:rsid w:val="00795166"/>
    <w:rsid w:val="007957E1"/>
    <w:rsid w:val="007957FA"/>
    <w:rsid w:val="00795922"/>
    <w:rsid w:val="00795E35"/>
    <w:rsid w:val="00795F1D"/>
    <w:rsid w:val="007A1D7A"/>
    <w:rsid w:val="007A1F1D"/>
    <w:rsid w:val="007A2515"/>
    <w:rsid w:val="007A2C2A"/>
    <w:rsid w:val="007A32DF"/>
    <w:rsid w:val="007A3AC0"/>
    <w:rsid w:val="007A4051"/>
    <w:rsid w:val="007A5718"/>
    <w:rsid w:val="007A5BD0"/>
    <w:rsid w:val="007A6A17"/>
    <w:rsid w:val="007A75C2"/>
    <w:rsid w:val="007B026C"/>
    <w:rsid w:val="007B0AD7"/>
    <w:rsid w:val="007B0E4D"/>
    <w:rsid w:val="007B0ED8"/>
    <w:rsid w:val="007B11DB"/>
    <w:rsid w:val="007B1553"/>
    <w:rsid w:val="007B3775"/>
    <w:rsid w:val="007B3D6E"/>
    <w:rsid w:val="007B60DC"/>
    <w:rsid w:val="007B6126"/>
    <w:rsid w:val="007B6797"/>
    <w:rsid w:val="007C0136"/>
    <w:rsid w:val="007C0BAD"/>
    <w:rsid w:val="007C1FA8"/>
    <w:rsid w:val="007C2B0B"/>
    <w:rsid w:val="007C3625"/>
    <w:rsid w:val="007C4B28"/>
    <w:rsid w:val="007C583D"/>
    <w:rsid w:val="007C6687"/>
    <w:rsid w:val="007D1735"/>
    <w:rsid w:val="007D3C2B"/>
    <w:rsid w:val="007D48E3"/>
    <w:rsid w:val="007D498E"/>
    <w:rsid w:val="007D4DEE"/>
    <w:rsid w:val="007D5E78"/>
    <w:rsid w:val="007D6145"/>
    <w:rsid w:val="007D662C"/>
    <w:rsid w:val="007D6E96"/>
    <w:rsid w:val="007D6EB7"/>
    <w:rsid w:val="007D79C8"/>
    <w:rsid w:val="007E08E3"/>
    <w:rsid w:val="007E1257"/>
    <w:rsid w:val="007E1C8B"/>
    <w:rsid w:val="007E1E42"/>
    <w:rsid w:val="007E20DC"/>
    <w:rsid w:val="007E219C"/>
    <w:rsid w:val="007E4C96"/>
    <w:rsid w:val="007E5BF4"/>
    <w:rsid w:val="007E673B"/>
    <w:rsid w:val="007E710B"/>
    <w:rsid w:val="007F0DE2"/>
    <w:rsid w:val="007F0FFC"/>
    <w:rsid w:val="007F1473"/>
    <w:rsid w:val="007F26E4"/>
    <w:rsid w:val="007F2B71"/>
    <w:rsid w:val="007F588A"/>
    <w:rsid w:val="007F5932"/>
    <w:rsid w:val="007F5BB0"/>
    <w:rsid w:val="007F5FB2"/>
    <w:rsid w:val="007F6363"/>
    <w:rsid w:val="007F6F37"/>
    <w:rsid w:val="00800375"/>
    <w:rsid w:val="00800965"/>
    <w:rsid w:val="00804351"/>
    <w:rsid w:val="0080604B"/>
    <w:rsid w:val="00806DED"/>
    <w:rsid w:val="0081192D"/>
    <w:rsid w:val="008131E4"/>
    <w:rsid w:val="00813317"/>
    <w:rsid w:val="00813982"/>
    <w:rsid w:val="00813B99"/>
    <w:rsid w:val="00814206"/>
    <w:rsid w:val="008146CF"/>
    <w:rsid w:val="0081553D"/>
    <w:rsid w:val="00815CFD"/>
    <w:rsid w:val="008162D2"/>
    <w:rsid w:val="0081681F"/>
    <w:rsid w:val="00820DB3"/>
    <w:rsid w:val="00820DD1"/>
    <w:rsid w:val="0082151F"/>
    <w:rsid w:val="008216B6"/>
    <w:rsid w:val="00821B00"/>
    <w:rsid w:val="00821E10"/>
    <w:rsid w:val="00822329"/>
    <w:rsid w:val="00823385"/>
    <w:rsid w:val="00824250"/>
    <w:rsid w:val="00825585"/>
    <w:rsid w:val="00825D73"/>
    <w:rsid w:val="00826D30"/>
    <w:rsid w:val="00830DD3"/>
    <w:rsid w:val="00831272"/>
    <w:rsid w:val="00831983"/>
    <w:rsid w:val="008319D3"/>
    <w:rsid w:val="00831F59"/>
    <w:rsid w:val="008321A8"/>
    <w:rsid w:val="00833BFF"/>
    <w:rsid w:val="00833D77"/>
    <w:rsid w:val="00834F31"/>
    <w:rsid w:val="00840176"/>
    <w:rsid w:val="008407B5"/>
    <w:rsid w:val="00840B2D"/>
    <w:rsid w:val="00840D39"/>
    <w:rsid w:val="00841E2C"/>
    <w:rsid w:val="00844476"/>
    <w:rsid w:val="00844C10"/>
    <w:rsid w:val="00845CDB"/>
    <w:rsid w:val="00845D8E"/>
    <w:rsid w:val="008462BF"/>
    <w:rsid w:val="008469FF"/>
    <w:rsid w:val="00846CFA"/>
    <w:rsid w:val="008502D7"/>
    <w:rsid w:val="00850374"/>
    <w:rsid w:val="00850A32"/>
    <w:rsid w:val="00850DF6"/>
    <w:rsid w:val="00851DC7"/>
    <w:rsid w:val="0085222E"/>
    <w:rsid w:val="00852D2C"/>
    <w:rsid w:val="008537E8"/>
    <w:rsid w:val="00853E06"/>
    <w:rsid w:val="0085451E"/>
    <w:rsid w:val="008559BF"/>
    <w:rsid w:val="00855CC9"/>
    <w:rsid w:val="008562FC"/>
    <w:rsid w:val="00860FA2"/>
    <w:rsid w:val="00862107"/>
    <w:rsid w:val="008622A6"/>
    <w:rsid w:val="0086359D"/>
    <w:rsid w:val="0086704E"/>
    <w:rsid w:val="008671D1"/>
    <w:rsid w:val="0087052C"/>
    <w:rsid w:val="00870AF2"/>
    <w:rsid w:val="00871962"/>
    <w:rsid w:val="00871D78"/>
    <w:rsid w:val="00871E0D"/>
    <w:rsid w:val="0087243C"/>
    <w:rsid w:val="00873515"/>
    <w:rsid w:val="008735BC"/>
    <w:rsid w:val="00873896"/>
    <w:rsid w:val="00874136"/>
    <w:rsid w:val="008745AB"/>
    <w:rsid w:val="00874A7C"/>
    <w:rsid w:val="00874E64"/>
    <w:rsid w:val="00875D18"/>
    <w:rsid w:val="0087651F"/>
    <w:rsid w:val="00880A1C"/>
    <w:rsid w:val="00882C0B"/>
    <w:rsid w:val="00882C3A"/>
    <w:rsid w:val="00882DBE"/>
    <w:rsid w:val="008830CB"/>
    <w:rsid w:val="00885154"/>
    <w:rsid w:val="0088704B"/>
    <w:rsid w:val="008875D7"/>
    <w:rsid w:val="00887814"/>
    <w:rsid w:val="00887F7E"/>
    <w:rsid w:val="00890F23"/>
    <w:rsid w:val="00891093"/>
    <w:rsid w:val="00891199"/>
    <w:rsid w:val="00891211"/>
    <w:rsid w:val="00891873"/>
    <w:rsid w:val="00892B17"/>
    <w:rsid w:val="00892BA4"/>
    <w:rsid w:val="0089309E"/>
    <w:rsid w:val="00896ED0"/>
    <w:rsid w:val="008A0988"/>
    <w:rsid w:val="008A2FD7"/>
    <w:rsid w:val="008A3960"/>
    <w:rsid w:val="008A3BBF"/>
    <w:rsid w:val="008A3F6F"/>
    <w:rsid w:val="008A4BBF"/>
    <w:rsid w:val="008A539B"/>
    <w:rsid w:val="008A5D16"/>
    <w:rsid w:val="008A684E"/>
    <w:rsid w:val="008A6DB7"/>
    <w:rsid w:val="008A7792"/>
    <w:rsid w:val="008A7E83"/>
    <w:rsid w:val="008B0242"/>
    <w:rsid w:val="008B02C7"/>
    <w:rsid w:val="008B06A2"/>
    <w:rsid w:val="008B0932"/>
    <w:rsid w:val="008B2115"/>
    <w:rsid w:val="008B21C2"/>
    <w:rsid w:val="008B3E84"/>
    <w:rsid w:val="008B3EE7"/>
    <w:rsid w:val="008B48B6"/>
    <w:rsid w:val="008B4D10"/>
    <w:rsid w:val="008B5002"/>
    <w:rsid w:val="008B55A8"/>
    <w:rsid w:val="008B740F"/>
    <w:rsid w:val="008C0193"/>
    <w:rsid w:val="008C0F66"/>
    <w:rsid w:val="008C1016"/>
    <w:rsid w:val="008C235B"/>
    <w:rsid w:val="008C6842"/>
    <w:rsid w:val="008C7BDC"/>
    <w:rsid w:val="008D0984"/>
    <w:rsid w:val="008D0B01"/>
    <w:rsid w:val="008D1D08"/>
    <w:rsid w:val="008D1F9F"/>
    <w:rsid w:val="008D3527"/>
    <w:rsid w:val="008D3F44"/>
    <w:rsid w:val="008D4A35"/>
    <w:rsid w:val="008D4E1D"/>
    <w:rsid w:val="008D700C"/>
    <w:rsid w:val="008D7413"/>
    <w:rsid w:val="008D7FAF"/>
    <w:rsid w:val="008E0AD6"/>
    <w:rsid w:val="008E0D31"/>
    <w:rsid w:val="008E17E9"/>
    <w:rsid w:val="008E2643"/>
    <w:rsid w:val="008E49B0"/>
    <w:rsid w:val="008E4C06"/>
    <w:rsid w:val="008E5F6D"/>
    <w:rsid w:val="008E6929"/>
    <w:rsid w:val="008EFF54"/>
    <w:rsid w:val="008F001B"/>
    <w:rsid w:val="008F277D"/>
    <w:rsid w:val="008F2DA3"/>
    <w:rsid w:val="008F33E8"/>
    <w:rsid w:val="008F3607"/>
    <w:rsid w:val="008F3BD6"/>
    <w:rsid w:val="008F4D0A"/>
    <w:rsid w:val="008F4E20"/>
    <w:rsid w:val="008F5B7C"/>
    <w:rsid w:val="008F5DD6"/>
    <w:rsid w:val="008F61CE"/>
    <w:rsid w:val="008F6FE6"/>
    <w:rsid w:val="009001B3"/>
    <w:rsid w:val="009003F2"/>
    <w:rsid w:val="00901345"/>
    <w:rsid w:val="00901CE8"/>
    <w:rsid w:val="009020FC"/>
    <w:rsid w:val="00902AFA"/>
    <w:rsid w:val="009030D3"/>
    <w:rsid w:val="00903C13"/>
    <w:rsid w:val="00903FBB"/>
    <w:rsid w:val="0090421E"/>
    <w:rsid w:val="009045D7"/>
    <w:rsid w:val="009046AA"/>
    <w:rsid w:val="009046F7"/>
    <w:rsid w:val="00904834"/>
    <w:rsid w:val="00904F5A"/>
    <w:rsid w:val="009064A8"/>
    <w:rsid w:val="009077BE"/>
    <w:rsid w:val="0091074C"/>
    <w:rsid w:val="00910B78"/>
    <w:rsid w:val="00910F28"/>
    <w:rsid w:val="00912209"/>
    <w:rsid w:val="00913245"/>
    <w:rsid w:val="00913426"/>
    <w:rsid w:val="009150D9"/>
    <w:rsid w:val="00915EB3"/>
    <w:rsid w:val="0091600E"/>
    <w:rsid w:val="00916275"/>
    <w:rsid w:val="009164C9"/>
    <w:rsid w:val="0092228C"/>
    <w:rsid w:val="00923E6A"/>
    <w:rsid w:val="00924730"/>
    <w:rsid w:val="0092758A"/>
    <w:rsid w:val="00927A63"/>
    <w:rsid w:val="00927DC5"/>
    <w:rsid w:val="00930566"/>
    <w:rsid w:val="00931228"/>
    <w:rsid w:val="00932ED6"/>
    <w:rsid w:val="00933E98"/>
    <w:rsid w:val="00934C36"/>
    <w:rsid w:val="009376D2"/>
    <w:rsid w:val="009428C6"/>
    <w:rsid w:val="00942937"/>
    <w:rsid w:val="009429FE"/>
    <w:rsid w:val="00942A14"/>
    <w:rsid w:val="00942F45"/>
    <w:rsid w:val="009437F6"/>
    <w:rsid w:val="00943893"/>
    <w:rsid w:val="0094451F"/>
    <w:rsid w:val="0094495C"/>
    <w:rsid w:val="00944B0C"/>
    <w:rsid w:val="00944F2D"/>
    <w:rsid w:val="00945840"/>
    <w:rsid w:val="009466A7"/>
    <w:rsid w:val="0094711D"/>
    <w:rsid w:val="00947DA8"/>
    <w:rsid w:val="00947F1E"/>
    <w:rsid w:val="009505B5"/>
    <w:rsid w:val="00950C34"/>
    <w:rsid w:val="00951092"/>
    <w:rsid w:val="009544E7"/>
    <w:rsid w:val="00954B2A"/>
    <w:rsid w:val="00955564"/>
    <w:rsid w:val="00955750"/>
    <w:rsid w:val="00955E6D"/>
    <w:rsid w:val="00955EF2"/>
    <w:rsid w:val="00957235"/>
    <w:rsid w:val="00961444"/>
    <w:rsid w:val="00962F0A"/>
    <w:rsid w:val="00963F43"/>
    <w:rsid w:val="009650A2"/>
    <w:rsid w:val="00965A34"/>
    <w:rsid w:val="009666F1"/>
    <w:rsid w:val="00967463"/>
    <w:rsid w:val="00967C4C"/>
    <w:rsid w:val="009709F0"/>
    <w:rsid w:val="009733A6"/>
    <w:rsid w:val="00973675"/>
    <w:rsid w:val="00973D77"/>
    <w:rsid w:val="00977415"/>
    <w:rsid w:val="0098205D"/>
    <w:rsid w:val="009829D3"/>
    <w:rsid w:val="00983850"/>
    <w:rsid w:val="0098397A"/>
    <w:rsid w:val="009846A8"/>
    <w:rsid w:val="00984C2E"/>
    <w:rsid w:val="00984EE7"/>
    <w:rsid w:val="00987672"/>
    <w:rsid w:val="009916D5"/>
    <w:rsid w:val="009918FB"/>
    <w:rsid w:val="00991B8D"/>
    <w:rsid w:val="00993282"/>
    <w:rsid w:val="00993A68"/>
    <w:rsid w:val="00994551"/>
    <w:rsid w:val="00994A6F"/>
    <w:rsid w:val="009955CB"/>
    <w:rsid w:val="00995611"/>
    <w:rsid w:val="00996157"/>
    <w:rsid w:val="00996500"/>
    <w:rsid w:val="00996D11"/>
    <w:rsid w:val="009A1F59"/>
    <w:rsid w:val="009A2109"/>
    <w:rsid w:val="009A3ED8"/>
    <w:rsid w:val="009A43FB"/>
    <w:rsid w:val="009A5A07"/>
    <w:rsid w:val="009A5D1A"/>
    <w:rsid w:val="009B070C"/>
    <w:rsid w:val="009B10AB"/>
    <w:rsid w:val="009B2168"/>
    <w:rsid w:val="009B2317"/>
    <w:rsid w:val="009B367B"/>
    <w:rsid w:val="009B3682"/>
    <w:rsid w:val="009B4FAB"/>
    <w:rsid w:val="009B5247"/>
    <w:rsid w:val="009B52A4"/>
    <w:rsid w:val="009B5A66"/>
    <w:rsid w:val="009B647E"/>
    <w:rsid w:val="009B69E7"/>
    <w:rsid w:val="009B7294"/>
    <w:rsid w:val="009B7492"/>
    <w:rsid w:val="009C048E"/>
    <w:rsid w:val="009C0687"/>
    <w:rsid w:val="009C0E50"/>
    <w:rsid w:val="009C1638"/>
    <w:rsid w:val="009C1666"/>
    <w:rsid w:val="009C2CF0"/>
    <w:rsid w:val="009C35E1"/>
    <w:rsid w:val="009C59A8"/>
    <w:rsid w:val="009C6116"/>
    <w:rsid w:val="009C77D8"/>
    <w:rsid w:val="009D0434"/>
    <w:rsid w:val="009D068A"/>
    <w:rsid w:val="009D0830"/>
    <w:rsid w:val="009D2308"/>
    <w:rsid w:val="009D266C"/>
    <w:rsid w:val="009D37C7"/>
    <w:rsid w:val="009D3AFD"/>
    <w:rsid w:val="009D3D04"/>
    <w:rsid w:val="009D530C"/>
    <w:rsid w:val="009D70A7"/>
    <w:rsid w:val="009E06CE"/>
    <w:rsid w:val="009E0766"/>
    <w:rsid w:val="009E1226"/>
    <w:rsid w:val="009E1D31"/>
    <w:rsid w:val="009E2AF7"/>
    <w:rsid w:val="009E30CC"/>
    <w:rsid w:val="009E32DE"/>
    <w:rsid w:val="009E4CC7"/>
    <w:rsid w:val="009E5007"/>
    <w:rsid w:val="009E5323"/>
    <w:rsid w:val="009E5E7A"/>
    <w:rsid w:val="009E6065"/>
    <w:rsid w:val="009E688C"/>
    <w:rsid w:val="009E6A92"/>
    <w:rsid w:val="009E700F"/>
    <w:rsid w:val="009E7C5F"/>
    <w:rsid w:val="009F221A"/>
    <w:rsid w:val="009F237D"/>
    <w:rsid w:val="009F25E0"/>
    <w:rsid w:val="009F2A5E"/>
    <w:rsid w:val="009F316E"/>
    <w:rsid w:val="009F46F1"/>
    <w:rsid w:val="009F53EB"/>
    <w:rsid w:val="009F6F97"/>
    <w:rsid w:val="00A008D0"/>
    <w:rsid w:val="00A029E6"/>
    <w:rsid w:val="00A0502D"/>
    <w:rsid w:val="00A056E7"/>
    <w:rsid w:val="00A06A8E"/>
    <w:rsid w:val="00A06CDB"/>
    <w:rsid w:val="00A107D7"/>
    <w:rsid w:val="00A10CE8"/>
    <w:rsid w:val="00A119EA"/>
    <w:rsid w:val="00A11C79"/>
    <w:rsid w:val="00A11D63"/>
    <w:rsid w:val="00A13C62"/>
    <w:rsid w:val="00A14A8D"/>
    <w:rsid w:val="00A15042"/>
    <w:rsid w:val="00A16CB0"/>
    <w:rsid w:val="00A1745F"/>
    <w:rsid w:val="00A17572"/>
    <w:rsid w:val="00A17E97"/>
    <w:rsid w:val="00A20A22"/>
    <w:rsid w:val="00A20D9A"/>
    <w:rsid w:val="00A20E42"/>
    <w:rsid w:val="00A2114E"/>
    <w:rsid w:val="00A22CFB"/>
    <w:rsid w:val="00A23EE3"/>
    <w:rsid w:val="00A23F8B"/>
    <w:rsid w:val="00A240CF"/>
    <w:rsid w:val="00A25C37"/>
    <w:rsid w:val="00A2727D"/>
    <w:rsid w:val="00A27EE4"/>
    <w:rsid w:val="00A30E13"/>
    <w:rsid w:val="00A31C60"/>
    <w:rsid w:val="00A3398B"/>
    <w:rsid w:val="00A345C6"/>
    <w:rsid w:val="00A35E9E"/>
    <w:rsid w:val="00A37108"/>
    <w:rsid w:val="00A4100C"/>
    <w:rsid w:val="00A4186D"/>
    <w:rsid w:val="00A42AB6"/>
    <w:rsid w:val="00A45154"/>
    <w:rsid w:val="00A454E3"/>
    <w:rsid w:val="00A45BCA"/>
    <w:rsid w:val="00A46604"/>
    <w:rsid w:val="00A477A1"/>
    <w:rsid w:val="00A50DFF"/>
    <w:rsid w:val="00A51BCD"/>
    <w:rsid w:val="00A52A27"/>
    <w:rsid w:val="00A52C1D"/>
    <w:rsid w:val="00A545DA"/>
    <w:rsid w:val="00A54696"/>
    <w:rsid w:val="00A54959"/>
    <w:rsid w:val="00A571B3"/>
    <w:rsid w:val="00A608E2"/>
    <w:rsid w:val="00A60A50"/>
    <w:rsid w:val="00A61244"/>
    <w:rsid w:val="00A62FDA"/>
    <w:rsid w:val="00A6341D"/>
    <w:rsid w:val="00A63C93"/>
    <w:rsid w:val="00A64DBA"/>
    <w:rsid w:val="00A64F81"/>
    <w:rsid w:val="00A651AD"/>
    <w:rsid w:val="00A660C6"/>
    <w:rsid w:val="00A66FCF"/>
    <w:rsid w:val="00A71D00"/>
    <w:rsid w:val="00A72601"/>
    <w:rsid w:val="00A72A9B"/>
    <w:rsid w:val="00A7306E"/>
    <w:rsid w:val="00A731EA"/>
    <w:rsid w:val="00A75F5F"/>
    <w:rsid w:val="00A764DF"/>
    <w:rsid w:val="00A76D43"/>
    <w:rsid w:val="00A80606"/>
    <w:rsid w:val="00A80AF7"/>
    <w:rsid w:val="00A81BD5"/>
    <w:rsid w:val="00A82914"/>
    <w:rsid w:val="00A8341E"/>
    <w:rsid w:val="00A83C03"/>
    <w:rsid w:val="00A8610C"/>
    <w:rsid w:val="00A90B78"/>
    <w:rsid w:val="00A91BC1"/>
    <w:rsid w:val="00A931BA"/>
    <w:rsid w:val="00A93322"/>
    <w:rsid w:val="00A93C22"/>
    <w:rsid w:val="00A942F4"/>
    <w:rsid w:val="00A95583"/>
    <w:rsid w:val="00A95696"/>
    <w:rsid w:val="00A9690D"/>
    <w:rsid w:val="00A96E22"/>
    <w:rsid w:val="00A97126"/>
    <w:rsid w:val="00AA07CD"/>
    <w:rsid w:val="00AA0F5B"/>
    <w:rsid w:val="00AA167D"/>
    <w:rsid w:val="00AA1894"/>
    <w:rsid w:val="00AA3863"/>
    <w:rsid w:val="00AA4106"/>
    <w:rsid w:val="00AA4BAF"/>
    <w:rsid w:val="00AA51EA"/>
    <w:rsid w:val="00AA5450"/>
    <w:rsid w:val="00AA6D59"/>
    <w:rsid w:val="00AB05BF"/>
    <w:rsid w:val="00AB1085"/>
    <w:rsid w:val="00AB30B9"/>
    <w:rsid w:val="00AB3BB2"/>
    <w:rsid w:val="00AB48AA"/>
    <w:rsid w:val="00AB4B30"/>
    <w:rsid w:val="00AB4DDD"/>
    <w:rsid w:val="00AB63D4"/>
    <w:rsid w:val="00AB6406"/>
    <w:rsid w:val="00AB7DEF"/>
    <w:rsid w:val="00AC20A6"/>
    <w:rsid w:val="00AC4455"/>
    <w:rsid w:val="00AC4D8B"/>
    <w:rsid w:val="00AC5029"/>
    <w:rsid w:val="00AC5353"/>
    <w:rsid w:val="00AC583A"/>
    <w:rsid w:val="00AC5B65"/>
    <w:rsid w:val="00AC5D9C"/>
    <w:rsid w:val="00AC7038"/>
    <w:rsid w:val="00AC7850"/>
    <w:rsid w:val="00AC7C5C"/>
    <w:rsid w:val="00AD0545"/>
    <w:rsid w:val="00AD071F"/>
    <w:rsid w:val="00AD07FC"/>
    <w:rsid w:val="00AD1EC5"/>
    <w:rsid w:val="00AD2436"/>
    <w:rsid w:val="00AD3B15"/>
    <w:rsid w:val="00AD41D5"/>
    <w:rsid w:val="00AD47EE"/>
    <w:rsid w:val="00AD4854"/>
    <w:rsid w:val="00AD5234"/>
    <w:rsid w:val="00AD65A3"/>
    <w:rsid w:val="00AD66EC"/>
    <w:rsid w:val="00AE0805"/>
    <w:rsid w:val="00AE14EC"/>
    <w:rsid w:val="00AE2298"/>
    <w:rsid w:val="00AE2A09"/>
    <w:rsid w:val="00AE3A7D"/>
    <w:rsid w:val="00AE40B2"/>
    <w:rsid w:val="00AE4A0A"/>
    <w:rsid w:val="00AE6DEF"/>
    <w:rsid w:val="00AE73CB"/>
    <w:rsid w:val="00AF04E5"/>
    <w:rsid w:val="00AF10AB"/>
    <w:rsid w:val="00AF16FF"/>
    <w:rsid w:val="00AF412F"/>
    <w:rsid w:val="00AF51FF"/>
    <w:rsid w:val="00AF5515"/>
    <w:rsid w:val="00AF5D9D"/>
    <w:rsid w:val="00AF6448"/>
    <w:rsid w:val="00B015BD"/>
    <w:rsid w:val="00B01E0E"/>
    <w:rsid w:val="00B033B6"/>
    <w:rsid w:val="00B03B08"/>
    <w:rsid w:val="00B03D2E"/>
    <w:rsid w:val="00B03F9E"/>
    <w:rsid w:val="00B045B5"/>
    <w:rsid w:val="00B07B6C"/>
    <w:rsid w:val="00B07F69"/>
    <w:rsid w:val="00B108B7"/>
    <w:rsid w:val="00B1172A"/>
    <w:rsid w:val="00B11790"/>
    <w:rsid w:val="00B11A85"/>
    <w:rsid w:val="00B11E97"/>
    <w:rsid w:val="00B12DC3"/>
    <w:rsid w:val="00B13565"/>
    <w:rsid w:val="00B14928"/>
    <w:rsid w:val="00B14A2C"/>
    <w:rsid w:val="00B158F5"/>
    <w:rsid w:val="00B1607B"/>
    <w:rsid w:val="00B16AFA"/>
    <w:rsid w:val="00B16C88"/>
    <w:rsid w:val="00B22966"/>
    <w:rsid w:val="00B22B01"/>
    <w:rsid w:val="00B24D34"/>
    <w:rsid w:val="00B266DF"/>
    <w:rsid w:val="00B26AF2"/>
    <w:rsid w:val="00B311E5"/>
    <w:rsid w:val="00B31398"/>
    <w:rsid w:val="00B32569"/>
    <w:rsid w:val="00B34A9A"/>
    <w:rsid w:val="00B34D46"/>
    <w:rsid w:val="00B35368"/>
    <w:rsid w:val="00B4128D"/>
    <w:rsid w:val="00B413AA"/>
    <w:rsid w:val="00B414AD"/>
    <w:rsid w:val="00B4198C"/>
    <w:rsid w:val="00B434B7"/>
    <w:rsid w:val="00B435D3"/>
    <w:rsid w:val="00B43FD1"/>
    <w:rsid w:val="00B442AC"/>
    <w:rsid w:val="00B444DE"/>
    <w:rsid w:val="00B446EF"/>
    <w:rsid w:val="00B4670F"/>
    <w:rsid w:val="00B467C3"/>
    <w:rsid w:val="00B46816"/>
    <w:rsid w:val="00B46993"/>
    <w:rsid w:val="00B47A11"/>
    <w:rsid w:val="00B47B30"/>
    <w:rsid w:val="00B50560"/>
    <w:rsid w:val="00B51673"/>
    <w:rsid w:val="00B51980"/>
    <w:rsid w:val="00B519D4"/>
    <w:rsid w:val="00B537CA"/>
    <w:rsid w:val="00B53AC9"/>
    <w:rsid w:val="00B55649"/>
    <w:rsid w:val="00B5671C"/>
    <w:rsid w:val="00B5703A"/>
    <w:rsid w:val="00B5A08E"/>
    <w:rsid w:val="00B609B1"/>
    <w:rsid w:val="00B60D9A"/>
    <w:rsid w:val="00B61175"/>
    <w:rsid w:val="00B6132D"/>
    <w:rsid w:val="00B61866"/>
    <w:rsid w:val="00B624C8"/>
    <w:rsid w:val="00B63399"/>
    <w:rsid w:val="00B64CE8"/>
    <w:rsid w:val="00B65D3B"/>
    <w:rsid w:val="00B6661F"/>
    <w:rsid w:val="00B6716E"/>
    <w:rsid w:val="00B707B3"/>
    <w:rsid w:val="00B7097E"/>
    <w:rsid w:val="00B733B8"/>
    <w:rsid w:val="00B7424F"/>
    <w:rsid w:val="00B747E0"/>
    <w:rsid w:val="00B74A46"/>
    <w:rsid w:val="00B74F59"/>
    <w:rsid w:val="00B752A4"/>
    <w:rsid w:val="00B77007"/>
    <w:rsid w:val="00B77DE7"/>
    <w:rsid w:val="00B80E80"/>
    <w:rsid w:val="00B80FEC"/>
    <w:rsid w:val="00B810C3"/>
    <w:rsid w:val="00B81EBE"/>
    <w:rsid w:val="00B8304F"/>
    <w:rsid w:val="00B841BC"/>
    <w:rsid w:val="00B849A9"/>
    <w:rsid w:val="00B84C31"/>
    <w:rsid w:val="00B84EDE"/>
    <w:rsid w:val="00B856C2"/>
    <w:rsid w:val="00B85E16"/>
    <w:rsid w:val="00B860F7"/>
    <w:rsid w:val="00B86FEC"/>
    <w:rsid w:val="00B87051"/>
    <w:rsid w:val="00B90B81"/>
    <w:rsid w:val="00B90E5E"/>
    <w:rsid w:val="00B9585B"/>
    <w:rsid w:val="00BA0056"/>
    <w:rsid w:val="00BA07A7"/>
    <w:rsid w:val="00BA0FEF"/>
    <w:rsid w:val="00BA2067"/>
    <w:rsid w:val="00BA2923"/>
    <w:rsid w:val="00BA53B3"/>
    <w:rsid w:val="00BA5AA9"/>
    <w:rsid w:val="00BB0D4E"/>
    <w:rsid w:val="00BB24B8"/>
    <w:rsid w:val="00BB2CDB"/>
    <w:rsid w:val="00BB40AA"/>
    <w:rsid w:val="00BB6953"/>
    <w:rsid w:val="00BB7D59"/>
    <w:rsid w:val="00BC039E"/>
    <w:rsid w:val="00BC0BCE"/>
    <w:rsid w:val="00BC1FA2"/>
    <w:rsid w:val="00BC47C5"/>
    <w:rsid w:val="00BC6EE1"/>
    <w:rsid w:val="00BC7B50"/>
    <w:rsid w:val="00BD25E5"/>
    <w:rsid w:val="00BD2B75"/>
    <w:rsid w:val="00BD41EF"/>
    <w:rsid w:val="00BD46C2"/>
    <w:rsid w:val="00BD54A3"/>
    <w:rsid w:val="00BD584F"/>
    <w:rsid w:val="00BE01CD"/>
    <w:rsid w:val="00BE0554"/>
    <w:rsid w:val="00BE201D"/>
    <w:rsid w:val="00BE25FE"/>
    <w:rsid w:val="00BE3096"/>
    <w:rsid w:val="00BE4400"/>
    <w:rsid w:val="00BE620B"/>
    <w:rsid w:val="00BE6F6E"/>
    <w:rsid w:val="00BE7739"/>
    <w:rsid w:val="00BE7F00"/>
    <w:rsid w:val="00BF0B4E"/>
    <w:rsid w:val="00BF146D"/>
    <w:rsid w:val="00BF2D25"/>
    <w:rsid w:val="00BF35A1"/>
    <w:rsid w:val="00BF5078"/>
    <w:rsid w:val="00BF5699"/>
    <w:rsid w:val="00BF631C"/>
    <w:rsid w:val="00BF6375"/>
    <w:rsid w:val="00BF6527"/>
    <w:rsid w:val="00BF657C"/>
    <w:rsid w:val="00BF707A"/>
    <w:rsid w:val="00C0019C"/>
    <w:rsid w:val="00C013EE"/>
    <w:rsid w:val="00C0238B"/>
    <w:rsid w:val="00C0304D"/>
    <w:rsid w:val="00C03483"/>
    <w:rsid w:val="00C0380E"/>
    <w:rsid w:val="00C03BF2"/>
    <w:rsid w:val="00C03E8D"/>
    <w:rsid w:val="00C04ECC"/>
    <w:rsid w:val="00C063AF"/>
    <w:rsid w:val="00C122C6"/>
    <w:rsid w:val="00C139A2"/>
    <w:rsid w:val="00C14753"/>
    <w:rsid w:val="00C15892"/>
    <w:rsid w:val="00C15CA1"/>
    <w:rsid w:val="00C16AF9"/>
    <w:rsid w:val="00C17096"/>
    <w:rsid w:val="00C174A8"/>
    <w:rsid w:val="00C17FFD"/>
    <w:rsid w:val="00C24361"/>
    <w:rsid w:val="00C267BD"/>
    <w:rsid w:val="00C27773"/>
    <w:rsid w:val="00C27EA8"/>
    <w:rsid w:val="00C30DAD"/>
    <w:rsid w:val="00C311C0"/>
    <w:rsid w:val="00C3166C"/>
    <w:rsid w:val="00C32FC9"/>
    <w:rsid w:val="00C348EB"/>
    <w:rsid w:val="00C3596D"/>
    <w:rsid w:val="00C35B00"/>
    <w:rsid w:val="00C37166"/>
    <w:rsid w:val="00C376FC"/>
    <w:rsid w:val="00C378E3"/>
    <w:rsid w:val="00C37D0A"/>
    <w:rsid w:val="00C40C9C"/>
    <w:rsid w:val="00C4169F"/>
    <w:rsid w:val="00C41C2F"/>
    <w:rsid w:val="00C42452"/>
    <w:rsid w:val="00C42D77"/>
    <w:rsid w:val="00C45D01"/>
    <w:rsid w:val="00C50A18"/>
    <w:rsid w:val="00C51923"/>
    <w:rsid w:val="00C51935"/>
    <w:rsid w:val="00C51A4F"/>
    <w:rsid w:val="00C51C89"/>
    <w:rsid w:val="00C53D6F"/>
    <w:rsid w:val="00C54178"/>
    <w:rsid w:val="00C54229"/>
    <w:rsid w:val="00C5439D"/>
    <w:rsid w:val="00C54697"/>
    <w:rsid w:val="00C54C33"/>
    <w:rsid w:val="00C5716E"/>
    <w:rsid w:val="00C600E2"/>
    <w:rsid w:val="00C618D6"/>
    <w:rsid w:val="00C61ADD"/>
    <w:rsid w:val="00C61B1A"/>
    <w:rsid w:val="00C61BF8"/>
    <w:rsid w:val="00C66119"/>
    <w:rsid w:val="00C73226"/>
    <w:rsid w:val="00C73E78"/>
    <w:rsid w:val="00C74323"/>
    <w:rsid w:val="00C768D5"/>
    <w:rsid w:val="00C777BE"/>
    <w:rsid w:val="00C80191"/>
    <w:rsid w:val="00C80C05"/>
    <w:rsid w:val="00C81251"/>
    <w:rsid w:val="00C824AD"/>
    <w:rsid w:val="00C831C4"/>
    <w:rsid w:val="00C851EF"/>
    <w:rsid w:val="00C859FD"/>
    <w:rsid w:val="00C85B17"/>
    <w:rsid w:val="00C86187"/>
    <w:rsid w:val="00C8653A"/>
    <w:rsid w:val="00C86A98"/>
    <w:rsid w:val="00C874FC"/>
    <w:rsid w:val="00C876DE"/>
    <w:rsid w:val="00C8787B"/>
    <w:rsid w:val="00C879DF"/>
    <w:rsid w:val="00C87AAC"/>
    <w:rsid w:val="00C908A0"/>
    <w:rsid w:val="00C91D19"/>
    <w:rsid w:val="00C93E68"/>
    <w:rsid w:val="00C96380"/>
    <w:rsid w:val="00C9687C"/>
    <w:rsid w:val="00C96FD9"/>
    <w:rsid w:val="00C979C0"/>
    <w:rsid w:val="00CA1349"/>
    <w:rsid w:val="00CA34C6"/>
    <w:rsid w:val="00CA368F"/>
    <w:rsid w:val="00CA4392"/>
    <w:rsid w:val="00CA4546"/>
    <w:rsid w:val="00CA495E"/>
    <w:rsid w:val="00CA6F32"/>
    <w:rsid w:val="00CA7009"/>
    <w:rsid w:val="00CB0296"/>
    <w:rsid w:val="00CB02D1"/>
    <w:rsid w:val="00CB24F6"/>
    <w:rsid w:val="00CB2739"/>
    <w:rsid w:val="00CB3D6D"/>
    <w:rsid w:val="00CB4AEB"/>
    <w:rsid w:val="00CB4E2F"/>
    <w:rsid w:val="00CB4EAD"/>
    <w:rsid w:val="00CB4FA4"/>
    <w:rsid w:val="00CB6BD9"/>
    <w:rsid w:val="00CB6F04"/>
    <w:rsid w:val="00CB725B"/>
    <w:rsid w:val="00CB7678"/>
    <w:rsid w:val="00CB7EBB"/>
    <w:rsid w:val="00CC0031"/>
    <w:rsid w:val="00CC0AF7"/>
    <w:rsid w:val="00CC0DE1"/>
    <w:rsid w:val="00CC48BE"/>
    <w:rsid w:val="00CC5DDC"/>
    <w:rsid w:val="00CC732C"/>
    <w:rsid w:val="00CC7A88"/>
    <w:rsid w:val="00CD10F7"/>
    <w:rsid w:val="00CD119F"/>
    <w:rsid w:val="00CD1A3B"/>
    <w:rsid w:val="00CD1AEC"/>
    <w:rsid w:val="00CD1B78"/>
    <w:rsid w:val="00CD1CBA"/>
    <w:rsid w:val="00CD2843"/>
    <w:rsid w:val="00CD3A5E"/>
    <w:rsid w:val="00CD47DE"/>
    <w:rsid w:val="00CD53A9"/>
    <w:rsid w:val="00CD57B3"/>
    <w:rsid w:val="00CD5CAD"/>
    <w:rsid w:val="00CD5DB5"/>
    <w:rsid w:val="00CD6124"/>
    <w:rsid w:val="00CD64C4"/>
    <w:rsid w:val="00CE08D7"/>
    <w:rsid w:val="00CE0BC6"/>
    <w:rsid w:val="00CE0CA2"/>
    <w:rsid w:val="00CE2180"/>
    <w:rsid w:val="00CE28F2"/>
    <w:rsid w:val="00CE3258"/>
    <w:rsid w:val="00CE336E"/>
    <w:rsid w:val="00CE3394"/>
    <w:rsid w:val="00CE33B6"/>
    <w:rsid w:val="00CE35C8"/>
    <w:rsid w:val="00CE3707"/>
    <w:rsid w:val="00CE4637"/>
    <w:rsid w:val="00CE5C62"/>
    <w:rsid w:val="00CE5FB4"/>
    <w:rsid w:val="00CE65FD"/>
    <w:rsid w:val="00CE7573"/>
    <w:rsid w:val="00CE7FE6"/>
    <w:rsid w:val="00CE7FF3"/>
    <w:rsid w:val="00CF0527"/>
    <w:rsid w:val="00CF123A"/>
    <w:rsid w:val="00CF271C"/>
    <w:rsid w:val="00CF2DB0"/>
    <w:rsid w:val="00CF503C"/>
    <w:rsid w:val="00CF547A"/>
    <w:rsid w:val="00CF5573"/>
    <w:rsid w:val="00CF6163"/>
    <w:rsid w:val="00CF63E1"/>
    <w:rsid w:val="00D007B2"/>
    <w:rsid w:val="00D007EB"/>
    <w:rsid w:val="00D0107F"/>
    <w:rsid w:val="00D01F63"/>
    <w:rsid w:val="00D02A2B"/>
    <w:rsid w:val="00D03A45"/>
    <w:rsid w:val="00D04A0D"/>
    <w:rsid w:val="00D051CB"/>
    <w:rsid w:val="00D05532"/>
    <w:rsid w:val="00D06284"/>
    <w:rsid w:val="00D06AF1"/>
    <w:rsid w:val="00D07CD5"/>
    <w:rsid w:val="00D11880"/>
    <w:rsid w:val="00D13E37"/>
    <w:rsid w:val="00D142B3"/>
    <w:rsid w:val="00D1460E"/>
    <w:rsid w:val="00D1476A"/>
    <w:rsid w:val="00D149EB"/>
    <w:rsid w:val="00D161F2"/>
    <w:rsid w:val="00D174F5"/>
    <w:rsid w:val="00D200F3"/>
    <w:rsid w:val="00D20112"/>
    <w:rsid w:val="00D207F1"/>
    <w:rsid w:val="00D20CE5"/>
    <w:rsid w:val="00D22F37"/>
    <w:rsid w:val="00D238BD"/>
    <w:rsid w:val="00D244D8"/>
    <w:rsid w:val="00D2539D"/>
    <w:rsid w:val="00D26EB8"/>
    <w:rsid w:val="00D2781D"/>
    <w:rsid w:val="00D32729"/>
    <w:rsid w:val="00D32A5F"/>
    <w:rsid w:val="00D33246"/>
    <w:rsid w:val="00D33E91"/>
    <w:rsid w:val="00D33FE5"/>
    <w:rsid w:val="00D34055"/>
    <w:rsid w:val="00D34822"/>
    <w:rsid w:val="00D35310"/>
    <w:rsid w:val="00D366E4"/>
    <w:rsid w:val="00D37504"/>
    <w:rsid w:val="00D3797E"/>
    <w:rsid w:val="00D42B34"/>
    <w:rsid w:val="00D42F6C"/>
    <w:rsid w:val="00D42F7D"/>
    <w:rsid w:val="00D44785"/>
    <w:rsid w:val="00D45B39"/>
    <w:rsid w:val="00D46502"/>
    <w:rsid w:val="00D46BA9"/>
    <w:rsid w:val="00D4755C"/>
    <w:rsid w:val="00D47DFA"/>
    <w:rsid w:val="00D51198"/>
    <w:rsid w:val="00D5156D"/>
    <w:rsid w:val="00D51710"/>
    <w:rsid w:val="00D52C97"/>
    <w:rsid w:val="00D540D4"/>
    <w:rsid w:val="00D541C9"/>
    <w:rsid w:val="00D56F9F"/>
    <w:rsid w:val="00D5738A"/>
    <w:rsid w:val="00D6025B"/>
    <w:rsid w:val="00D611C2"/>
    <w:rsid w:val="00D61BFD"/>
    <w:rsid w:val="00D648A7"/>
    <w:rsid w:val="00D667C1"/>
    <w:rsid w:val="00D67760"/>
    <w:rsid w:val="00D67A68"/>
    <w:rsid w:val="00D67BC5"/>
    <w:rsid w:val="00D7040D"/>
    <w:rsid w:val="00D706DE"/>
    <w:rsid w:val="00D70942"/>
    <w:rsid w:val="00D728EC"/>
    <w:rsid w:val="00D72AF3"/>
    <w:rsid w:val="00D737F7"/>
    <w:rsid w:val="00D73E7D"/>
    <w:rsid w:val="00D74569"/>
    <w:rsid w:val="00D74579"/>
    <w:rsid w:val="00D751B3"/>
    <w:rsid w:val="00D763B4"/>
    <w:rsid w:val="00D7644B"/>
    <w:rsid w:val="00D7645A"/>
    <w:rsid w:val="00D800FB"/>
    <w:rsid w:val="00D83C98"/>
    <w:rsid w:val="00D83FED"/>
    <w:rsid w:val="00D84054"/>
    <w:rsid w:val="00D84A2A"/>
    <w:rsid w:val="00D84D07"/>
    <w:rsid w:val="00D85AAB"/>
    <w:rsid w:val="00D85B74"/>
    <w:rsid w:val="00D86324"/>
    <w:rsid w:val="00D8799D"/>
    <w:rsid w:val="00D90602"/>
    <w:rsid w:val="00D918A3"/>
    <w:rsid w:val="00D91DF4"/>
    <w:rsid w:val="00D9242A"/>
    <w:rsid w:val="00D92BE8"/>
    <w:rsid w:val="00D93BE9"/>
    <w:rsid w:val="00D93D67"/>
    <w:rsid w:val="00D95E8A"/>
    <w:rsid w:val="00D97CE5"/>
    <w:rsid w:val="00DA09FD"/>
    <w:rsid w:val="00DA1338"/>
    <w:rsid w:val="00DA143C"/>
    <w:rsid w:val="00DA2FD0"/>
    <w:rsid w:val="00DA5C86"/>
    <w:rsid w:val="00DA60AF"/>
    <w:rsid w:val="00DB1B04"/>
    <w:rsid w:val="00DB42B0"/>
    <w:rsid w:val="00DB497D"/>
    <w:rsid w:val="00DB4BF1"/>
    <w:rsid w:val="00DB5867"/>
    <w:rsid w:val="00DB62BF"/>
    <w:rsid w:val="00DBB93C"/>
    <w:rsid w:val="00DC22A7"/>
    <w:rsid w:val="00DC3DDD"/>
    <w:rsid w:val="00DC3DFB"/>
    <w:rsid w:val="00DC4202"/>
    <w:rsid w:val="00DC4473"/>
    <w:rsid w:val="00DC504E"/>
    <w:rsid w:val="00DC5770"/>
    <w:rsid w:val="00DC5A95"/>
    <w:rsid w:val="00DC6769"/>
    <w:rsid w:val="00DC7562"/>
    <w:rsid w:val="00DD1D2F"/>
    <w:rsid w:val="00DD22E9"/>
    <w:rsid w:val="00DD27F5"/>
    <w:rsid w:val="00DD2E86"/>
    <w:rsid w:val="00DD3A26"/>
    <w:rsid w:val="00DD5212"/>
    <w:rsid w:val="00DD5486"/>
    <w:rsid w:val="00DD61FA"/>
    <w:rsid w:val="00DD6C84"/>
    <w:rsid w:val="00DD7361"/>
    <w:rsid w:val="00DD7EF3"/>
    <w:rsid w:val="00DE0767"/>
    <w:rsid w:val="00DE0830"/>
    <w:rsid w:val="00DE0938"/>
    <w:rsid w:val="00DE0D96"/>
    <w:rsid w:val="00DE1711"/>
    <w:rsid w:val="00DE35E9"/>
    <w:rsid w:val="00DE41C4"/>
    <w:rsid w:val="00DE4710"/>
    <w:rsid w:val="00DE4D85"/>
    <w:rsid w:val="00DE546A"/>
    <w:rsid w:val="00DE630E"/>
    <w:rsid w:val="00DE648C"/>
    <w:rsid w:val="00DE66CE"/>
    <w:rsid w:val="00DF0B85"/>
    <w:rsid w:val="00DF1D43"/>
    <w:rsid w:val="00DF267C"/>
    <w:rsid w:val="00DF2A56"/>
    <w:rsid w:val="00DF32EB"/>
    <w:rsid w:val="00DF48AE"/>
    <w:rsid w:val="00DF4E94"/>
    <w:rsid w:val="00DF521D"/>
    <w:rsid w:val="00DF523D"/>
    <w:rsid w:val="00DF6228"/>
    <w:rsid w:val="00DF6CA7"/>
    <w:rsid w:val="00DF77FA"/>
    <w:rsid w:val="00E0092B"/>
    <w:rsid w:val="00E0199B"/>
    <w:rsid w:val="00E01B67"/>
    <w:rsid w:val="00E01F67"/>
    <w:rsid w:val="00E02087"/>
    <w:rsid w:val="00E021A4"/>
    <w:rsid w:val="00E02611"/>
    <w:rsid w:val="00E02961"/>
    <w:rsid w:val="00E05DCC"/>
    <w:rsid w:val="00E06557"/>
    <w:rsid w:val="00E0678E"/>
    <w:rsid w:val="00E06859"/>
    <w:rsid w:val="00E07393"/>
    <w:rsid w:val="00E07450"/>
    <w:rsid w:val="00E07549"/>
    <w:rsid w:val="00E0773B"/>
    <w:rsid w:val="00E11244"/>
    <w:rsid w:val="00E119C3"/>
    <w:rsid w:val="00E11BFE"/>
    <w:rsid w:val="00E11CB6"/>
    <w:rsid w:val="00E126EB"/>
    <w:rsid w:val="00E15BB5"/>
    <w:rsid w:val="00E167A9"/>
    <w:rsid w:val="00E1699B"/>
    <w:rsid w:val="00E1794D"/>
    <w:rsid w:val="00E17B3E"/>
    <w:rsid w:val="00E210A5"/>
    <w:rsid w:val="00E2166C"/>
    <w:rsid w:val="00E2186C"/>
    <w:rsid w:val="00E218EA"/>
    <w:rsid w:val="00E22206"/>
    <w:rsid w:val="00E23B9E"/>
    <w:rsid w:val="00E25A5D"/>
    <w:rsid w:val="00E2665E"/>
    <w:rsid w:val="00E26807"/>
    <w:rsid w:val="00E27294"/>
    <w:rsid w:val="00E2750C"/>
    <w:rsid w:val="00E27E4D"/>
    <w:rsid w:val="00E30C44"/>
    <w:rsid w:val="00E30C8A"/>
    <w:rsid w:val="00E30DB1"/>
    <w:rsid w:val="00E31A44"/>
    <w:rsid w:val="00E31A83"/>
    <w:rsid w:val="00E31AD4"/>
    <w:rsid w:val="00E321B0"/>
    <w:rsid w:val="00E32CC6"/>
    <w:rsid w:val="00E32D5A"/>
    <w:rsid w:val="00E34983"/>
    <w:rsid w:val="00E3580F"/>
    <w:rsid w:val="00E368D7"/>
    <w:rsid w:val="00E40897"/>
    <w:rsid w:val="00E40F20"/>
    <w:rsid w:val="00E420E4"/>
    <w:rsid w:val="00E43008"/>
    <w:rsid w:val="00E432C8"/>
    <w:rsid w:val="00E44717"/>
    <w:rsid w:val="00E44E7F"/>
    <w:rsid w:val="00E45200"/>
    <w:rsid w:val="00E4597A"/>
    <w:rsid w:val="00E47410"/>
    <w:rsid w:val="00E477A3"/>
    <w:rsid w:val="00E510E2"/>
    <w:rsid w:val="00E52348"/>
    <w:rsid w:val="00E52AC3"/>
    <w:rsid w:val="00E5411C"/>
    <w:rsid w:val="00E54668"/>
    <w:rsid w:val="00E54AF8"/>
    <w:rsid w:val="00E5651C"/>
    <w:rsid w:val="00E566B2"/>
    <w:rsid w:val="00E56CB2"/>
    <w:rsid w:val="00E57A4D"/>
    <w:rsid w:val="00E60205"/>
    <w:rsid w:val="00E60E93"/>
    <w:rsid w:val="00E60F2E"/>
    <w:rsid w:val="00E61154"/>
    <w:rsid w:val="00E61880"/>
    <w:rsid w:val="00E61B54"/>
    <w:rsid w:val="00E6251C"/>
    <w:rsid w:val="00E635AF"/>
    <w:rsid w:val="00E63B78"/>
    <w:rsid w:val="00E655CA"/>
    <w:rsid w:val="00E65B80"/>
    <w:rsid w:val="00E661EE"/>
    <w:rsid w:val="00E7187C"/>
    <w:rsid w:val="00E71D3E"/>
    <w:rsid w:val="00E721E5"/>
    <w:rsid w:val="00E721F3"/>
    <w:rsid w:val="00E730C5"/>
    <w:rsid w:val="00E731AA"/>
    <w:rsid w:val="00E736F7"/>
    <w:rsid w:val="00E73B66"/>
    <w:rsid w:val="00E74E64"/>
    <w:rsid w:val="00E76832"/>
    <w:rsid w:val="00E770FD"/>
    <w:rsid w:val="00E77E71"/>
    <w:rsid w:val="00E77E99"/>
    <w:rsid w:val="00E8002A"/>
    <w:rsid w:val="00E800B1"/>
    <w:rsid w:val="00E80189"/>
    <w:rsid w:val="00E805A9"/>
    <w:rsid w:val="00E806E0"/>
    <w:rsid w:val="00E809B9"/>
    <w:rsid w:val="00E82C72"/>
    <w:rsid w:val="00E83FC2"/>
    <w:rsid w:val="00E84120"/>
    <w:rsid w:val="00E849E5"/>
    <w:rsid w:val="00E85033"/>
    <w:rsid w:val="00E85315"/>
    <w:rsid w:val="00E85A75"/>
    <w:rsid w:val="00E85B8D"/>
    <w:rsid w:val="00E87F26"/>
    <w:rsid w:val="00E910A5"/>
    <w:rsid w:val="00E91E53"/>
    <w:rsid w:val="00E92B1D"/>
    <w:rsid w:val="00E94621"/>
    <w:rsid w:val="00E9673C"/>
    <w:rsid w:val="00E9768B"/>
    <w:rsid w:val="00EA30DC"/>
    <w:rsid w:val="00EA4226"/>
    <w:rsid w:val="00EA492C"/>
    <w:rsid w:val="00EA5287"/>
    <w:rsid w:val="00EA5DF2"/>
    <w:rsid w:val="00EA5E47"/>
    <w:rsid w:val="00EA606C"/>
    <w:rsid w:val="00EA6363"/>
    <w:rsid w:val="00EB0B2C"/>
    <w:rsid w:val="00EB0F8A"/>
    <w:rsid w:val="00EB20CE"/>
    <w:rsid w:val="00EB229B"/>
    <w:rsid w:val="00EB3C61"/>
    <w:rsid w:val="00EB54CE"/>
    <w:rsid w:val="00EB6765"/>
    <w:rsid w:val="00EB7D69"/>
    <w:rsid w:val="00EC106A"/>
    <w:rsid w:val="00EC114F"/>
    <w:rsid w:val="00EC1466"/>
    <w:rsid w:val="00EC1DC5"/>
    <w:rsid w:val="00EC2C2D"/>
    <w:rsid w:val="00EC2C86"/>
    <w:rsid w:val="00EC32BA"/>
    <w:rsid w:val="00EC350E"/>
    <w:rsid w:val="00EC458A"/>
    <w:rsid w:val="00EC58B5"/>
    <w:rsid w:val="00EC73B6"/>
    <w:rsid w:val="00ED0226"/>
    <w:rsid w:val="00ED0F6E"/>
    <w:rsid w:val="00ED1257"/>
    <w:rsid w:val="00ED28DD"/>
    <w:rsid w:val="00ED2E0E"/>
    <w:rsid w:val="00ED48BF"/>
    <w:rsid w:val="00ED7914"/>
    <w:rsid w:val="00EE0618"/>
    <w:rsid w:val="00EE0FB0"/>
    <w:rsid w:val="00EE1CFD"/>
    <w:rsid w:val="00EE1DAB"/>
    <w:rsid w:val="00EE2B0B"/>
    <w:rsid w:val="00EE31CF"/>
    <w:rsid w:val="00EE3E13"/>
    <w:rsid w:val="00EE63CA"/>
    <w:rsid w:val="00EE740A"/>
    <w:rsid w:val="00EF0364"/>
    <w:rsid w:val="00EF0D59"/>
    <w:rsid w:val="00EF1175"/>
    <w:rsid w:val="00EF21FE"/>
    <w:rsid w:val="00EF3A01"/>
    <w:rsid w:val="00EF4F66"/>
    <w:rsid w:val="00EF57AE"/>
    <w:rsid w:val="00EF623D"/>
    <w:rsid w:val="00EF6A35"/>
    <w:rsid w:val="00EF6B12"/>
    <w:rsid w:val="00EF6E61"/>
    <w:rsid w:val="00EF7449"/>
    <w:rsid w:val="00EF7840"/>
    <w:rsid w:val="00EF7D69"/>
    <w:rsid w:val="00F01E98"/>
    <w:rsid w:val="00F02E25"/>
    <w:rsid w:val="00F03119"/>
    <w:rsid w:val="00F038F6"/>
    <w:rsid w:val="00F03DA2"/>
    <w:rsid w:val="00F04CBE"/>
    <w:rsid w:val="00F058A1"/>
    <w:rsid w:val="00F06283"/>
    <w:rsid w:val="00F069B0"/>
    <w:rsid w:val="00F06ADC"/>
    <w:rsid w:val="00F06E5E"/>
    <w:rsid w:val="00F0764E"/>
    <w:rsid w:val="00F101A3"/>
    <w:rsid w:val="00F1349D"/>
    <w:rsid w:val="00F1361C"/>
    <w:rsid w:val="00F16F04"/>
    <w:rsid w:val="00F17CAB"/>
    <w:rsid w:val="00F20365"/>
    <w:rsid w:val="00F20441"/>
    <w:rsid w:val="00F20802"/>
    <w:rsid w:val="00F218A0"/>
    <w:rsid w:val="00F22EFF"/>
    <w:rsid w:val="00F22F74"/>
    <w:rsid w:val="00F239F4"/>
    <w:rsid w:val="00F257DA"/>
    <w:rsid w:val="00F27938"/>
    <w:rsid w:val="00F27A27"/>
    <w:rsid w:val="00F30944"/>
    <w:rsid w:val="00F31443"/>
    <w:rsid w:val="00F32508"/>
    <w:rsid w:val="00F33138"/>
    <w:rsid w:val="00F3360D"/>
    <w:rsid w:val="00F34076"/>
    <w:rsid w:val="00F356F4"/>
    <w:rsid w:val="00F35EBA"/>
    <w:rsid w:val="00F362CF"/>
    <w:rsid w:val="00F3645C"/>
    <w:rsid w:val="00F36A67"/>
    <w:rsid w:val="00F36BE9"/>
    <w:rsid w:val="00F36CFE"/>
    <w:rsid w:val="00F36E85"/>
    <w:rsid w:val="00F3753F"/>
    <w:rsid w:val="00F378E4"/>
    <w:rsid w:val="00F4087B"/>
    <w:rsid w:val="00F40B20"/>
    <w:rsid w:val="00F42D7F"/>
    <w:rsid w:val="00F44805"/>
    <w:rsid w:val="00F44E7C"/>
    <w:rsid w:val="00F46963"/>
    <w:rsid w:val="00F50070"/>
    <w:rsid w:val="00F50875"/>
    <w:rsid w:val="00F512EC"/>
    <w:rsid w:val="00F554B0"/>
    <w:rsid w:val="00F56CDB"/>
    <w:rsid w:val="00F57034"/>
    <w:rsid w:val="00F60C44"/>
    <w:rsid w:val="00F62319"/>
    <w:rsid w:val="00F62D8D"/>
    <w:rsid w:val="00F62F03"/>
    <w:rsid w:val="00F638D3"/>
    <w:rsid w:val="00F65785"/>
    <w:rsid w:val="00F675AD"/>
    <w:rsid w:val="00F67D23"/>
    <w:rsid w:val="00F7115A"/>
    <w:rsid w:val="00F71DDF"/>
    <w:rsid w:val="00F72FDC"/>
    <w:rsid w:val="00F743D3"/>
    <w:rsid w:val="00F744B7"/>
    <w:rsid w:val="00F7476D"/>
    <w:rsid w:val="00F752BF"/>
    <w:rsid w:val="00F75433"/>
    <w:rsid w:val="00F75F2F"/>
    <w:rsid w:val="00F76E0B"/>
    <w:rsid w:val="00F77482"/>
    <w:rsid w:val="00F77492"/>
    <w:rsid w:val="00F8112A"/>
    <w:rsid w:val="00F81C8B"/>
    <w:rsid w:val="00F81EBF"/>
    <w:rsid w:val="00F85D3C"/>
    <w:rsid w:val="00F86868"/>
    <w:rsid w:val="00F8755B"/>
    <w:rsid w:val="00F9161E"/>
    <w:rsid w:val="00F9170F"/>
    <w:rsid w:val="00F921CA"/>
    <w:rsid w:val="00F932F5"/>
    <w:rsid w:val="00F93F09"/>
    <w:rsid w:val="00F94876"/>
    <w:rsid w:val="00F95091"/>
    <w:rsid w:val="00F957F0"/>
    <w:rsid w:val="00F965B8"/>
    <w:rsid w:val="00F97809"/>
    <w:rsid w:val="00FA0543"/>
    <w:rsid w:val="00FA2AF1"/>
    <w:rsid w:val="00FA2EC2"/>
    <w:rsid w:val="00FA3361"/>
    <w:rsid w:val="00FA35C0"/>
    <w:rsid w:val="00FA4FBC"/>
    <w:rsid w:val="00FA5F95"/>
    <w:rsid w:val="00FA6913"/>
    <w:rsid w:val="00FB1C1F"/>
    <w:rsid w:val="00FB1E18"/>
    <w:rsid w:val="00FB2282"/>
    <w:rsid w:val="00FB23FA"/>
    <w:rsid w:val="00FB27C9"/>
    <w:rsid w:val="00FB343D"/>
    <w:rsid w:val="00FB376E"/>
    <w:rsid w:val="00FB398F"/>
    <w:rsid w:val="00FB470A"/>
    <w:rsid w:val="00FB69DD"/>
    <w:rsid w:val="00FB6DF6"/>
    <w:rsid w:val="00FB7103"/>
    <w:rsid w:val="00FC2954"/>
    <w:rsid w:val="00FC3B1C"/>
    <w:rsid w:val="00FC4AE8"/>
    <w:rsid w:val="00FC5509"/>
    <w:rsid w:val="00FC6608"/>
    <w:rsid w:val="00FC7AD9"/>
    <w:rsid w:val="00FD024E"/>
    <w:rsid w:val="00FD0738"/>
    <w:rsid w:val="00FD07AD"/>
    <w:rsid w:val="00FD214C"/>
    <w:rsid w:val="00FD2B8E"/>
    <w:rsid w:val="00FD3184"/>
    <w:rsid w:val="00FD416D"/>
    <w:rsid w:val="00FD4808"/>
    <w:rsid w:val="00FD5EED"/>
    <w:rsid w:val="00FD5F2A"/>
    <w:rsid w:val="00FD6BFF"/>
    <w:rsid w:val="00FE08D8"/>
    <w:rsid w:val="00FE1926"/>
    <w:rsid w:val="00FE3175"/>
    <w:rsid w:val="00FE3B1A"/>
    <w:rsid w:val="00FE3C1B"/>
    <w:rsid w:val="00FE3DFC"/>
    <w:rsid w:val="00FE4123"/>
    <w:rsid w:val="00FE6374"/>
    <w:rsid w:val="00FE63B2"/>
    <w:rsid w:val="00FE64A5"/>
    <w:rsid w:val="00FE68B6"/>
    <w:rsid w:val="00FE6B67"/>
    <w:rsid w:val="00FE76F0"/>
    <w:rsid w:val="00FF00CD"/>
    <w:rsid w:val="00FF0885"/>
    <w:rsid w:val="00FF0E42"/>
    <w:rsid w:val="00FF1D7C"/>
    <w:rsid w:val="00FF1EF7"/>
    <w:rsid w:val="00FF221A"/>
    <w:rsid w:val="00FF249F"/>
    <w:rsid w:val="00FF281F"/>
    <w:rsid w:val="00FF2DBD"/>
    <w:rsid w:val="00FF5574"/>
    <w:rsid w:val="00FF6121"/>
    <w:rsid w:val="00FF6555"/>
    <w:rsid w:val="00FF680C"/>
    <w:rsid w:val="00FF76B0"/>
    <w:rsid w:val="0113B9E7"/>
    <w:rsid w:val="01534423"/>
    <w:rsid w:val="015D0FD9"/>
    <w:rsid w:val="01A0F1EC"/>
    <w:rsid w:val="01C56AA1"/>
    <w:rsid w:val="02145EF0"/>
    <w:rsid w:val="02272712"/>
    <w:rsid w:val="022CB1F2"/>
    <w:rsid w:val="0232446B"/>
    <w:rsid w:val="0241A3E9"/>
    <w:rsid w:val="025740A9"/>
    <w:rsid w:val="02711A4A"/>
    <w:rsid w:val="02AB65BF"/>
    <w:rsid w:val="02B9CD1B"/>
    <w:rsid w:val="02D48DBE"/>
    <w:rsid w:val="03098516"/>
    <w:rsid w:val="0318BDE5"/>
    <w:rsid w:val="0318E77B"/>
    <w:rsid w:val="03483F6F"/>
    <w:rsid w:val="0372CCE0"/>
    <w:rsid w:val="03A1D81E"/>
    <w:rsid w:val="03B6B769"/>
    <w:rsid w:val="03B91183"/>
    <w:rsid w:val="043C0CBD"/>
    <w:rsid w:val="0467EEA0"/>
    <w:rsid w:val="047EA096"/>
    <w:rsid w:val="04B174FC"/>
    <w:rsid w:val="04C14909"/>
    <w:rsid w:val="04D1C4EB"/>
    <w:rsid w:val="04EC338D"/>
    <w:rsid w:val="050064AF"/>
    <w:rsid w:val="05035419"/>
    <w:rsid w:val="050C4DC5"/>
    <w:rsid w:val="0532E828"/>
    <w:rsid w:val="054B2318"/>
    <w:rsid w:val="0554684D"/>
    <w:rsid w:val="057F7840"/>
    <w:rsid w:val="05DB68B8"/>
    <w:rsid w:val="05EF5EB5"/>
    <w:rsid w:val="061C00C5"/>
    <w:rsid w:val="061EAD21"/>
    <w:rsid w:val="067E9E4B"/>
    <w:rsid w:val="06C6F91F"/>
    <w:rsid w:val="06C95FC0"/>
    <w:rsid w:val="06EA44E5"/>
    <w:rsid w:val="06F9C84C"/>
    <w:rsid w:val="06FC2A4C"/>
    <w:rsid w:val="0702344F"/>
    <w:rsid w:val="0704357C"/>
    <w:rsid w:val="070D4A56"/>
    <w:rsid w:val="0725EB6D"/>
    <w:rsid w:val="0741EA70"/>
    <w:rsid w:val="0742762E"/>
    <w:rsid w:val="0766DBC1"/>
    <w:rsid w:val="07724DD0"/>
    <w:rsid w:val="0785121E"/>
    <w:rsid w:val="078B8EAD"/>
    <w:rsid w:val="07A15052"/>
    <w:rsid w:val="07A89E0B"/>
    <w:rsid w:val="07B4DF2A"/>
    <w:rsid w:val="07D45A90"/>
    <w:rsid w:val="07F0CA89"/>
    <w:rsid w:val="08057B26"/>
    <w:rsid w:val="08189A03"/>
    <w:rsid w:val="0828417E"/>
    <w:rsid w:val="082C5BEA"/>
    <w:rsid w:val="0884AC5A"/>
    <w:rsid w:val="088BB7F5"/>
    <w:rsid w:val="08B6F4B9"/>
    <w:rsid w:val="08CF21AF"/>
    <w:rsid w:val="08D6B2A7"/>
    <w:rsid w:val="08E4FB82"/>
    <w:rsid w:val="08F377E3"/>
    <w:rsid w:val="090B92E2"/>
    <w:rsid w:val="091AB09B"/>
    <w:rsid w:val="092BABB1"/>
    <w:rsid w:val="096E368C"/>
    <w:rsid w:val="0970AD51"/>
    <w:rsid w:val="09ADFC09"/>
    <w:rsid w:val="09B44440"/>
    <w:rsid w:val="09BA2315"/>
    <w:rsid w:val="09BC37D0"/>
    <w:rsid w:val="09C009AD"/>
    <w:rsid w:val="09F4ABC9"/>
    <w:rsid w:val="0A020842"/>
    <w:rsid w:val="0A1E855E"/>
    <w:rsid w:val="0A3E3025"/>
    <w:rsid w:val="0A6712E5"/>
    <w:rsid w:val="0A88848A"/>
    <w:rsid w:val="0AC48361"/>
    <w:rsid w:val="0AC6F28C"/>
    <w:rsid w:val="0AC79C45"/>
    <w:rsid w:val="0AE3ABA8"/>
    <w:rsid w:val="0B130194"/>
    <w:rsid w:val="0B328F7A"/>
    <w:rsid w:val="0BC06894"/>
    <w:rsid w:val="0BF72511"/>
    <w:rsid w:val="0BFB2D11"/>
    <w:rsid w:val="0C08ECC8"/>
    <w:rsid w:val="0C35EA4A"/>
    <w:rsid w:val="0C3A2B33"/>
    <w:rsid w:val="0C3E6DDC"/>
    <w:rsid w:val="0C459DB7"/>
    <w:rsid w:val="0C673B3E"/>
    <w:rsid w:val="0C6D4B5A"/>
    <w:rsid w:val="0C805A7D"/>
    <w:rsid w:val="0C846A8F"/>
    <w:rsid w:val="0C86FCA4"/>
    <w:rsid w:val="0C93D5CB"/>
    <w:rsid w:val="0CA275E2"/>
    <w:rsid w:val="0D0ECD4C"/>
    <w:rsid w:val="0D51A2C7"/>
    <w:rsid w:val="0DBCC633"/>
    <w:rsid w:val="0E30AF72"/>
    <w:rsid w:val="0E3664C1"/>
    <w:rsid w:val="0E395A19"/>
    <w:rsid w:val="0E52765E"/>
    <w:rsid w:val="0E600C0D"/>
    <w:rsid w:val="0E685039"/>
    <w:rsid w:val="0E713ED4"/>
    <w:rsid w:val="0E7FC72D"/>
    <w:rsid w:val="0EC72A58"/>
    <w:rsid w:val="0EDC0568"/>
    <w:rsid w:val="0EDD29AF"/>
    <w:rsid w:val="0EF69924"/>
    <w:rsid w:val="0F498C39"/>
    <w:rsid w:val="0F52FFD9"/>
    <w:rsid w:val="0F59E92F"/>
    <w:rsid w:val="0F8FF7D6"/>
    <w:rsid w:val="0FAE0B21"/>
    <w:rsid w:val="0FBE9D66"/>
    <w:rsid w:val="0FC30CD1"/>
    <w:rsid w:val="0FF85099"/>
    <w:rsid w:val="101406DC"/>
    <w:rsid w:val="101B82E3"/>
    <w:rsid w:val="10344047"/>
    <w:rsid w:val="107F597A"/>
    <w:rsid w:val="10922F41"/>
    <w:rsid w:val="10A4C689"/>
    <w:rsid w:val="10AAE78E"/>
    <w:rsid w:val="1120980D"/>
    <w:rsid w:val="1127BBC9"/>
    <w:rsid w:val="117D871A"/>
    <w:rsid w:val="117F6821"/>
    <w:rsid w:val="11979680"/>
    <w:rsid w:val="1197C155"/>
    <w:rsid w:val="11A1DABE"/>
    <w:rsid w:val="11BC8E5E"/>
    <w:rsid w:val="11D0FD0F"/>
    <w:rsid w:val="11ED1C2F"/>
    <w:rsid w:val="11FCC164"/>
    <w:rsid w:val="120583F7"/>
    <w:rsid w:val="121824BB"/>
    <w:rsid w:val="1243E178"/>
    <w:rsid w:val="12533759"/>
    <w:rsid w:val="12A93699"/>
    <w:rsid w:val="12AADBD3"/>
    <w:rsid w:val="12B0AD4A"/>
    <w:rsid w:val="12C3DD94"/>
    <w:rsid w:val="12F943FC"/>
    <w:rsid w:val="130AE473"/>
    <w:rsid w:val="131C9B45"/>
    <w:rsid w:val="131D7933"/>
    <w:rsid w:val="1365F1E8"/>
    <w:rsid w:val="1366E3DC"/>
    <w:rsid w:val="137EFFA0"/>
    <w:rsid w:val="138932CA"/>
    <w:rsid w:val="139AAA24"/>
    <w:rsid w:val="13F40895"/>
    <w:rsid w:val="13FE4730"/>
    <w:rsid w:val="141A8F29"/>
    <w:rsid w:val="14356444"/>
    <w:rsid w:val="144CDF87"/>
    <w:rsid w:val="1463ADCA"/>
    <w:rsid w:val="1464A936"/>
    <w:rsid w:val="147125F1"/>
    <w:rsid w:val="14855BA6"/>
    <w:rsid w:val="14DF2E8A"/>
    <w:rsid w:val="1538ABAE"/>
    <w:rsid w:val="153E99DC"/>
    <w:rsid w:val="15419FB1"/>
    <w:rsid w:val="15845D05"/>
    <w:rsid w:val="15883007"/>
    <w:rsid w:val="159DFF5B"/>
    <w:rsid w:val="15AA01FF"/>
    <w:rsid w:val="15B667E5"/>
    <w:rsid w:val="15FB6AE5"/>
    <w:rsid w:val="16132F66"/>
    <w:rsid w:val="166A4577"/>
    <w:rsid w:val="1681B0D2"/>
    <w:rsid w:val="16AC953B"/>
    <w:rsid w:val="16F26CEA"/>
    <w:rsid w:val="16FADDF2"/>
    <w:rsid w:val="17285440"/>
    <w:rsid w:val="17776E01"/>
    <w:rsid w:val="1796BC81"/>
    <w:rsid w:val="17A06B2D"/>
    <w:rsid w:val="17B49265"/>
    <w:rsid w:val="17C1133A"/>
    <w:rsid w:val="18323704"/>
    <w:rsid w:val="1868F974"/>
    <w:rsid w:val="18B330AD"/>
    <w:rsid w:val="18C1E599"/>
    <w:rsid w:val="18D9B46E"/>
    <w:rsid w:val="18E38127"/>
    <w:rsid w:val="18FC7219"/>
    <w:rsid w:val="19007F65"/>
    <w:rsid w:val="19110EF8"/>
    <w:rsid w:val="19474EA8"/>
    <w:rsid w:val="194DBBDE"/>
    <w:rsid w:val="19515A0F"/>
    <w:rsid w:val="19C3282E"/>
    <w:rsid w:val="19D6D00C"/>
    <w:rsid w:val="1A00FD78"/>
    <w:rsid w:val="1A027905"/>
    <w:rsid w:val="1A075B64"/>
    <w:rsid w:val="1A71824B"/>
    <w:rsid w:val="1A8F327B"/>
    <w:rsid w:val="1AB7E2C6"/>
    <w:rsid w:val="1B041503"/>
    <w:rsid w:val="1B0B602F"/>
    <w:rsid w:val="1B2E2556"/>
    <w:rsid w:val="1B6497F1"/>
    <w:rsid w:val="1B8AA0FB"/>
    <w:rsid w:val="1B92E9DD"/>
    <w:rsid w:val="1BCA4A2A"/>
    <w:rsid w:val="1BF12D10"/>
    <w:rsid w:val="1BF518BA"/>
    <w:rsid w:val="1BF7C467"/>
    <w:rsid w:val="1BFD057E"/>
    <w:rsid w:val="1C03ABFA"/>
    <w:rsid w:val="1C07D138"/>
    <w:rsid w:val="1C35CAEF"/>
    <w:rsid w:val="1C435740"/>
    <w:rsid w:val="1C441524"/>
    <w:rsid w:val="1C9D2A24"/>
    <w:rsid w:val="1CD0654A"/>
    <w:rsid w:val="1CD108A1"/>
    <w:rsid w:val="1D090F77"/>
    <w:rsid w:val="1D172C0F"/>
    <w:rsid w:val="1D25E8B8"/>
    <w:rsid w:val="1D661A8B"/>
    <w:rsid w:val="1D6643BE"/>
    <w:rsid w:val="1D701BFD"/>
    <w:rsid w:val="1D9B4319"/>
    <w:rsid w:val="1DCA958A"/>
    <w:rsid w:val="1DCE2269"/>
    <w:rsid w:val="1DE68B15"/>
    <w:rsid w:val="1E54AABF"/>
    <w:rsid w:val="1E583A7A"/>
    <w:rsid w:val="1E5E5698"/>
    <w:rsid w:val="1E9CE25E"/>
    <w:rsid w:val="1EED1B80"/>
    <w:rsid w:val="1EF28C5C"/>
    <w:rsid w:val="1F042366"/>
    <w:rsid w:val="1F83F6A5"/>
    <w:rsid w:val="1FC53431"/>
    <w:rsid w:val="1FF794BB"/>
    <w:rsid w:val="1FF8D958"/>
    <w:rsid w:val="2043D581"/>
    <w:rsid w:val="205CE449"/>
    <w:rsid w:val="206C3A1A"/>
    <w:rsid w:val="20738AEA"/>
    <w:rsid w:val="209B63D2"/>
    <w:rsid w:val="20BC037C"/>
    <w:rsid w:val="210F407F"/>
    <w:rsid w:val="212732BF"/>
    <w:rsid w:val="2127615E"/>
    <w:rsid w:val="213FD697"/>
    <w:rsid w:val="21509FA7"/>
    <w:rsid w:val="2154421F"/>
    <w:rsid w:val="21678604"/>
    <w:rsid w:val="21830A73"/>
    <w:rsid w:val="218E4E3D"/>
    <w:rsid w:val="21AA40FB"/>
    <w:rsid w:val="21BB56BE"/>
    <w:rsid w:val="21C1A8FC"/>
    <w:rsid w:val="21C74F5F"/>
    <w:rsid w:val="21C860A4"/>
    <w:rsid w:val="21E78B3A"/>
    <w:rsid w:val="21FE5AB6"/>
    <w:rsid w:val="22359B32"/>
    <w:rsid w:val="223FA834"/>
    <w:rsid w:val="22543D0A"/>
    <w:rsid w:val="22886B2F"/>
    <w:rsid w:val="22888C3F"/>
    <w:rsid w:val="22AD6F5C"/>
    <w:rsid w:val="22C4D8D6"/>
    <w:rsid w:val="22E57A0E"/>
    <w:rsid w:val="22FA0E40"/>
    <w:rsid w:val="2357E3AB"/>
    <w:rsid w:val="236A68D1"/>
    <w:rsid w:val="237787AD"/>
    <w:rsid w:val="2387BF23"/>
    <w:rsid w:val="23C28DA1"/>
    <w:rsid w:val="23CBA21B"/>
    <w:rsid w:val="23D55C0F"/>
    <w:rsid w:val="23DBAA6B"/>
    <w:rsid w:val="23DFB8D7"/>
    <w:rsid w:val="24172CFA"/>
    <w:rsid w:val="241A8DA1"/>
    <w:rsid w:val="241FB0CE"/>
    <w:rsid w:val="244E0A5C"/>
    <w:rsid w:val="247D27FA"/>
    <w:rsid w:val="24B77604"/>
    <w:rsid w:val="24BE220E"/>
    <w:rsid w:val="24BF25AF"/>
    <w:rsid w:val="24CD0043"/>
    <w:rsid w:val="24D929A3"/>
    <w:rsid w:val="24DA368E"/>
    <w:rsid w:val="24F8F60D"/>
    <w:rsid w:val="24FEB38B"/>
    <w:rsid w:val="2549C53A"/>
    <w:rsid w:val="2556C644"/>
    <w:rsid w:val="255B2F20"/>
    <w:rsid w:val="256A504C"/>
    <w:rsid w:val="256DA728"/>
    <w:rsid w:val="25D90D05"/>
    <w:rsid w:val="2609138C"/>
    <w:rsid w:val="2610CFF0"/>
    <w:rsid w:val="263C0E48"/>
    <w:rsid w:val="263F488B"/>
    <w:rsid w:val="26600362"/>
    <w:rsid w:val="2668D0A4"/>
    <w:rsid w:val="2682256B"/>
    <w:rsid w:val="269C494F"/>
    <w:rsid w:val="26E9C546"/>
    <w:rsid w:val="272A35D2"/>
    <w:rsid w:val="272B578F"/>
    <w:rsid w:val="2741C3E3"/>
    <w:rsid w:val="2758507D"/>
    <w:rsid w:val="276F4454"/>
    <w:rsid w:val="27A6A866"/>
    <w:rsid w:val="27B4AEF8"/>
    <w:rsid w:val="27BCF7C5"/>
    <w:rsid w:val="27C190F5"/>
    <w:rsid w:val="27E735F2"/>
    <w:rsid w:val="281E22F9"/>
    <w:rsid w:val="28479229"/>
    <w:rsid w:val="28645841"/>
    <w:rsid w:val="287B72D2"/>
    <w:rsid w:val="288595A7"/>
    <w:rsid w:val="28959454"/>
    <w:rsid w:val="289A9D8D"/>
    <w:rsid w:val="28A58AF3"/>
    <w:rsid w:val="28A9FDB7"/>
    <w:rsid w:val="28D2CA76"/>
    <w:rsid w:val="291767D3"/>
    <w:rsid w:val="291F1EF3"/>
    <w:rsid w:val="29393180"/>
    <w:rsid w:val="2967BCD5"/>
    <w:rsid w:val="296EC328"/>
    <w:rsid w:val="297A3C73"/>
    <w:rsid w:val="29A1054A"/>
    <w:rsid w:val="29BD98E0"/>
    <w:rsid w:val="29DB28EB"/>
    <w:rsid w:val="29FEAAB4"/>
    <w:rsid w:val="2A2DB450"/>
    <w:rsid w:val="2A505457"/>
    <w:rsid w:val="2A6B8C36"/>
    <w:rsid w:val="2A7EF807"/>
    <w:rsid w:val="2A9B0619"/>
    <w:rsid w:val="2AB9678F"/>
    <w:rsid w:val="2AE629E7"/>
    <w:rsid w:val="2AE7D074"/>
    <w:rsid w:val="2AED032D"/>
    <w:rsid w:val="2B02C95F"/>
    <w:rsid w:val="2B3BE700"/>
    <w:rsid w:val="2B3FEC33"/>
    <w:rsid w:val="2B4A8360"/>
    <w:rsid w:val="2B723906"/>
    <w:rsid w:val="2BB449C3"/>
    <w:rsid w:val="2BC607C8"/>
    <w:rsid w:val="2BD9A6D4"/>
    <w:rsid w:val="2BED78D5"/>
    <w:rsid w:val="2BF83CFC"/>
    <w:rsid w:val="2C098CAC"/>
    <w:rsid w:val="2C3FCD9D"/>
    <w:rsid w:val="2C64B850"/>
    <w:rsid w:val="2C73ECCA"/>
    <w:rsid w:val="2C82AA0C"/>
    <w:rsid w:val="2C8663E0"/>
    <w:rsid w:val="2C8D51D5"/>
    <w:rsid w:val="2CC2C358"/>
    <w:rsid w:val="2CC9DEB2"/>
    <w:rsid w:val="2CE88F1E"/>
    <w:rsid w:val="2D08749D"/>
    <w:rsid w:val="2D5B6AC9"/>
    <w:rsid w:val="2D662F99"/>
    <w:rsid w:val="2D9E1F23"/>
    <w:rsid w:val="2DC8E21F"/>
    <w:rsid w:val="2E120FD5"/>
    <w:rsid w:val="2E154966"/>
    <w:rsid w:val="2E1644A2"/>
    <w:rsid w:val="2E17EC31"/>
    <w:rsid w:val="2E4C0000"/>
    <w:rsid w:val="2E556D8D"/>
    <w:rsid w:val="2E8FDC71"/>
    <w:rsid w:val="2E92CCBE"/>
    <w:rsid w:val="2ED21BD7"/>
    <w:rsid w:val="2ED6D66D"/>
    <w:rsid w:val="2EE7BB42"/>
    <w:rsid w:val="2F075F05"/>
    <w:rsid w:val="2F417089"/>
    <w:rsid w:val="2F58F3A3"/>
    <w:rsid w:val="2F5B02CF"/>
    <w:rsid w:val="2F6E9BD4"/>
    <w:rsid w:val="2F7221F3"/>
    <w:rsid w:val="2F86AE03"/>
    <w:rsid w:val="2F8A2BD9"/>
    <w:rsid w:val="2FB9E779"/>
    <w:rsid w:val="2FEA4114"/>
    <w:rsid w:val="30D06173"/>
    <w:rsid w:val="30E6092D"/>
    <w:rsid w:val="30E9F01B"/>
    <w:rsid w:val="312F6C37"/>
    <w:rsid w:val="317A1C0A"/>
    <w:rsid w:val="31C19FE2"/>
    <w:rsid w:val="31C98BD3"/>
    <w:rsid w:val="31E62038"/>
    <w:rsid w:val="320E3B3F"/>
    <w:rsid w:val="3232EF32"/>
    <w:rsid w:val="323EB9DE"/>
    <w:rsid w:val="3240688F"/>
    <w:rsid w:val="32514C62"/>
    <w:rsid w:val="327A12AC"/>
    <w:rsid w:val="32BB0A9B"/>
    <w:rsid w:val="338C649D"/>
    <w:rsid w:val="339580FD"/>
    <w:rsid w:val="33992349"/>
    <w:rsid w:val="33BA0EC2"/>
    <w:rsid w:val="33D3DC34"/>
    <w:rsid w:val="33D4885F"/>
    <w:rsid w:val="343EA422"/>
    <w:rsid w:val="34411B22"/>
    <w:rsid w:val="344CC098"/>
    <w:rsid w:val="347748B6"/>
    <w:rsid w:val="348835A7"/>
    <w:rsid w:val="34999249"/>
    <w:rsid w:val="34AFEAAE"/>
    <w:rsid w:val="34B7CF3F"/>
    <w:rsid w:val="34C802B7"/>
    <w:rsid w:val="34E0F309"/>
    <w:rsid w:val="3505B4FA"/>
    <w:rsid w:val="350FD107"/>
    <w:rsid w:val="3514F9F0"/>
    <w:rsid w:val="353F3236"/>
    <w:rsid w:val="354F836C"/>
    <w:rsid w:val="355A1637"/>
    <w:rsid w:val="355DDCAC"/>
    <w:rsid w:val="35617107"/>
    <w:rsid w:val="35A063C8"/>
    <w:rsid w:val="35A2AD72"/>
    <w:rsid w:val="35A8CAC4"/>
    <w:rsid w:val="35BED590"/>
    <w:rsid w:val="35DD41A2"/>
    <w:rsid w:val="360D7345"/>
    <w:rsid w:val="36327E81"/>
    <w:rsid w:val="36594167"/>
    <w:rsid w:val="36607B82"/>
    <w:rsid w:val="3685CDD2"/>
    <w:rsid w:val="368C58B5"/>
    <w:rsid w:val="36AC4530"/>
    <w:rsid w:val="36C67B29"/>
    <w:rsid w:val="36D22B70"/>
    <w:rsid w:val="37049600"/>
    <w:rsid w:val="373CDDDC"/>
    <w:rsid w:val="378D3458"/>
    <w:rsid w:val="378FAB6E"/>
    <w:rsid w:val="37A46AA9"/>
    <w:rsid w:val="37AAB0C8"/>
    <w:rsid w:val="37B96641"/>
    <w:rsid w:val="37BAFCBC"/>
    <w:rsid w:val="37D597D1"/>
    <w:rsid w:val="37D771AD"/>
    <w:rsid w:val="37DDA363"/>
    <w:rsid w:val="37EE6368"/>
    <w:rsid w:val="380054C7"/>
    <w:rsid w:val="3822A6CB"/>
    <w:rsid w:val="384F172A"/>
    <w:rsid w:val="385DEC98"/>
    <w:rsid w:val="3865C30F"/>
    <w:rsid w:val="386F0021"/>
    <w:rsid w:val="387FCCCA"/>
    <w:rsid w:val="388000F1"/>
    <w:rsid w:val="388A882A"/>
    <w:rsid w:val="3896B106"/>
    <w:rsid w:val="38A590CA"/>
    <w:rsid w:val="38AFF82D"/>
    <w:rsid w:val="38CE240B"/>
    <w:rsid w:val="38DBCCF5"/>
    <w:rsid w:val="392B3BF4"/>
    <w:rsid w:val="3947A162"/>
    <w:rsid w:val="39A7EB9A"/>
    <w:rsid w:val="39C619D5"/>
    <w:rsid w:val="39CE03D6"/>
    <w:rsid w:val="39D9D9CA"/>
    <w:rsid w:val="39E110BB"/>
    <w:rsid w:val="3A06D13C"/>
    <w:rsid w:val="3A114DDB"/>
    <w:rsid w:val="3A19906F"/>
    <w:rsid w:val="3A1CE313"/>
    <w:rsid w:val="3A2B259D"/>
    <w:rsid w:val="3A41F8B0"/>
    <w:rsid w:val="3A51C81E"/>
    <w:rsid w:val="3A709338"/>
    <w:rsid w:val="3AABD54E"/>
    <w:rsid w:val="3AB322EB"/>
    <w:rsid w:val="3AE59EDE"/>
    <w:rsid w:val="3B1EC057"/>
    <w:rsid w:val="3B266F68"/>
    <w:rsid w:val="3BDFED2D"/>
    <w:rsid w:val="3BE02354"/>
    <w:rsid w:val="3BE0FF93"/>
    <w:rsid w:val="3BE1CB68"/>
    <w:rsid w:val="3C143ACF"/>
    <w:rsid w:val="3C44B2EE"/>
    <w:rsid w:val="3C578CB4"/>
    <w:rsid w:val="3C7C5D2D"/>
    <w:rsid w:val="3C807959"/>
    <w:rsid w:val="3CA1737D"/>
    <w:rsid w:val="3CB17B7F"/>
    <w:rsid w:val="3CB287E3"/>
    <w:rsid w:val="3CB6C628"/>
    <w:rsid w:val="3CC7FA05"/>
    <w:rsid w:val="3CED5636"/>
    <w:rsid w:val="3CF16BC3"/>
    <w:rsid w:val="3D11200F"/>
    <w:rsid w:val="3D1375EB"/>
    <w:rsid w:val="3D153F3D"/>
    <w:rsid w:val="3D1D0FF0"/>
    <w:rsid w:val="3D200BD5"/>
    <w:rsid w:val="3D3346E3"/>
    <w:rsid w:val="3D3E7ED0"/>
    <w:rsid w:val="3D77F8DA"/>
    <w:rsid w:val="3DA9B70E"/>
    <w:rsid w:val="3DBBB914"/>
    <w:rsid w:val="3DC7A089"/>
    <w:rsid w:val="3DEDBCAE"/>
    <w:rsid w:val="3DF35D15"/>
    <w:rsid w:val="3E0095BB"/>
    <w:rsid w:val="3E3E6C97"/>
    <w:rsid w:val="3E4453D5"/>
    <w:rsid w:val="3E8DACF6"/>
    <w:rsid w:val="3E9C8050"/>
    <w:rsid w:val="3EE8CC52"/>
    <w:rsid w:val="3F2BC9C9"/>
    <w:rsid w:val="3F38587B"/>
    <w:rsid w:val="3F6F9728"/>
    <w:rsid w:val="3FB824D3"/>
    <w:rsid w:val="3FC119AA"/>
    <w:rsid w:val="3FCD46E6"/>
    <w:rsid w:val="3FF14388"/>
    <w:rsid w:val="3FF9BEE3"/>
    <w:rsid w:val="4014F42D"/>
    <w:rsid w:val="4030EFAF"/>
    <w:rsid w:val="407ABAB8"/>
    <w:rsid w:val="407F2A72"/>
    <w:rsid w:val="40C755A8"/>
    <w:rsid w:val="40CDDB47"/>
    <w:rsid w:val="40D030FC"/>
    <w:rsid w:val="40DAC8F1"/>
    <w:rsid w:val="41142A54"/>
    <w:rsid w:val="4134E298"/>
    <w:rsid w:val="4194964E"/>
    <w:rsid w:val="41C27976"/>
    <w:rsid w:val="4202B7AB"/>
    <w:rsid w:val="421B5774"/>
    <w:rsid w:val="426EC64A"/>
    <w:rsid w:val="42869F13"/>
    <w:rsid w:val="42877FA2"/>
    <w:rsid w:val="42DCE2D8"/>
    <w:rsid w:val="433107DF"/>
    <w:rsid w:val="4335F6A0"/>
    <w:rsid w:val="437B4EC2"/>
    <w:rsid w:val="43C0EDA2"/>
    <w:rsid w:val="43C7B132"/>
    <w:rsid w:val="43E8D10E"/>
    <w:rsid w:val="43F5C69C"/>
    <w:rsid w:val="43FCDE46"/>
    <w:rsid w:val="440AE989"/>
    <w:rsid w:val="444CAF78"/>
    <w:rsid w:val="446014E3"/>
    <w:rsid w:val="448E5408"/>
    <w:rsid w:val="44B3D372"/>
    <w:rsid w:val="44F5D1C9"/>
    <w:rsid w:val="45004879"/>
    <w:rsid w:val="4521FAA1"/>
    <w:rsid w:val="4534BDBF"/>
    <w:rsid w:val="453BCE1F"/>
    <w:rsid w:val="454A370E"/>
    <w:rsid w:val="455726DF"/>
    <w:rsid w:val="457E16FC"/>
    <w:rsid w:val="45848DFE"/>
    <w:rsid w:val="45BE88EC"/>
    <w:rsid w:val="45D2288B"/>
    <w:rsid w:val="45D78CD9"/>
    <w:rsid w:val="45E46EC4"/>
    <w:rsid w:val="45ED9BCF"/>
    <w:rsid w:val="45F42274"/>
    <w:rsid w:val="461AE7EC"/>
    <w:rsid w:val="4625DDFB"/>
    <w:rsid w:val="46302E98"/>
    <w:rsid w:val="46340D5C"/>
    <w:rsid w:val="464041CC"/>
    <w:rsid w:val="468DF5BA"/>
    <w:rsid w:val="469290A3"/>
    <w:rsid w:val="46A86F4C"/>
    <w:rsid w:val="46D1A787"/>
    <w:rsid w:val="46D53DF4"/>
    <w:rsid w:val="46E81A37"/>
    <w:rsid w:val="46E84F3A"/>
    <w:rsid w:val="4722640C"/>
    <w:rsid w:val="474CF392"/>
    <w:rsid w:val="475DA111"/>
    <w:rsid w:val="47BD60ED"/>
    <w:rsid w:val="47F0A770"/>
    <w:rsid w:val="481B26BA"/>
    <w:rsid w:val="4851610A"/>
    <w:rsid w:val="486CA440"/>
    <w:rsid w:val="48841F9B"/>
    <w:rsid w:val="48876993"/>
    <w:rsid w:val="488993D0"/>
    <w:rsid w:val="48957014"/>
    <w:rsid w:val="48D99912"/>
    <w:rsid w:val="4909CF19"/>
    <w:rsid w:val="49154658"/>
    <w:rsid w:val="49281805"/>
    <w:rsid w:val="4933717B"/>
    <w:rsid w:val="494261D3"/>
    <w:rsid w:val="495A16A3"/>
    <w:rsid w:val="49704E5A"/>
    <w:rsid w:val="499BFD2E"/>
    <w:rsid w:val="49D83781"/>
    <w:rsid w:val="49E1141A"/>
    <w:rsid w:val="49EF65EC"/>
    <w:rsid w:val="4A17318B"/>
    <w:rsid w:val="4A1E1B0F"/>
    <w:rsid w:val="4A4D41C3"/>
    <w:rsid w:val="4A60C8AE"/>
    <w:rsid w:val="4A6C9E80"/>
    <w:rsid w:val="4A729B6F"/>
    <w:rsid w:val="4A7D22D4"/>
    <w:rsid w:val="4AE3E954"/>
    <w:rsid w:val="4AFE1440"/>
    <w:rsid w:val="4B5A0416"/>
    <w:rsid w:val="4B86C4B4"/>
    <w:rsid w:val="4B95A3D9"/>
    <w:rsid w:val="4B9B95F8"/>
    <w:rsid w:val="4BBFFAC5"/>
    <w:rsid w:val="4BC3251A"/>
    <w:rsid w:val="4C0F43FB"/>
    <w:rsid w:val="4C1A6C9B"/>
    <w:rsid w:val="4C64663E"/>
    <w:rsid w:val="4C93761D"/>
    <w:rsid w:val="4CA4BF7B"/>
    <w:rsid w:val="4CD579B8"/>
    <w:rsid w:val="4D165306"/>
    <w:rsid w:val="4D22C704"/>
    <w:rsid w:val="4D3BB01B"/>
    <w:rsid w:val="4D3E1D25"/>
    <w:rsid w:val="4D450B9A"/>
    <w:rsid w:val="4D4A1A0D"/>
    <w:rsid w:val="4D95E9F0"/>
    <w:rsid w:val="4DA29D2F"/>
    <w:rsid w:val="4DCC7882"/>
    <w:rsid w:val="4E324E1E"/>
    <w:rsid w:val="4E3A8EA7"/>
    <w:rsid w:val="4E8000DE"/>
    <w:rsid w:val="4E820599"/>
    <w:rsid w:val="4E8788CD"/>
    <w:rsid w:val="4E96A838"/>
    <w:rsid w:val="4E99901C"/>
    <w:rsid w:val="4E9F92BB"/>
    <w:rsid w:val="4EC6E616"/>
    <w:rsid w:val="4EDECA8A"/>
    <w:rsid w:val="4EFA3A4C"/>
    <w:rsid w:val="4F05B53A"/>
    <w:rsid w:val="4F1B77CE"/>
    <w:rsid w:val="4F22FA18"/>
    <w:rsid w:val="4F25D6AC"/>
    <w:rsid w:val="4F630184"/>
    <w:rsid w:val="4FCFD7BF"/>
    <w:rsid w:val="4FE000D5"/>
    <w:rsid w:val="5055FC50"/>
    <w:rsid w:val="505AA933"/>
    <w:rsid w:val="506B07E4"/>
    <w:rsid w:val="50777C96"/>
    <w:rsid w:val="50AA8182"/>
    <w:rsid w:val="50E2F793"/>
    <w:rsid w:val="50F81C8A"/>
    <w:rsid w:val="51048A41"/>
    <w:rsid w:val="51117604"/>
    <w:rsid w:val="513BD529"/>
    <w:rsid w:val="5173C38C"/>
    <w:rsid w:val="51AB65E0"/>
    <w:rsid w:val="51AE1E6F"/>
    <w:rsid w:val="51CC7FDA"/>
    <w:rsid w:val="51D253E1"/>
    <w:rsid w:val="51EF4777"/>
    <w:rsid w:val="521BA7C7"/>
    <w:rsid w:val="52531890"/>
    <w:rsid w:val="52A12E0B"/>
    <w:rsid w:val="52A2D1EE"/>
    <w:rsid w:val="52AD4665"/>
    <w:rsid w:val="52B99215"/>
    <w:rsid w:val="52DD0A76"/>
    <w:rsid w:val="52E8DEA8"/>
    <w:rsid w:val="52FFC95F"/>
    <w:rsid w:val="5302E079"/>
    <w:rsid w:val="530E8521"/>
    <w:rsid w:val="5332B708"/>
    <w:rsid w:val="53478F45"/>
    <w:rsid w:val="537FF375"/>
    <w:rsid w:val="53A24727"/>
    <w:rsid w:val="53B77E4B"/>
    <w:rsid w:val="53F251CF"/>
    <w:rsid w:val="54394A5E"/>
    <w:rsid w:val="54541239"/>
    <w:rsid w:val="546191FD"/>
    <w:rsid w:val="547313B9"/>
    <w:rsid w:val="549B35B3"/>
    <w:rsid w:val="54C1D797"/>
    <w:rsid w:val="54E07651"/>
    <w:rsid w:val="54F28A3C"/>
    <w:rsid w:val="54F815DA"/>
    <w:rsid w:val="55201AB0"/>
    <w:rsid w:val="5523CA6E"/>
    <w:rsid w:val="5533845F"/>
    <w:rsid w:val="55512DB2"/>
    <w:rsid w:val="5579A0FD"/>
    <w:rsid w:val="557C72D8"/>
    <w:rsid w:val="5589DF9E"/>
    <w:rsid w:val="559F2B31"/>
    <w:rsid w:val="55B2CBA5"/>
    <w:rsid w:val="55CA53C3"/>
    <w:rsid w:val="55D96DB7"/>
    <w:rsid w:val="55F33CAF"/>
    <w:rsid w:val="560A88D3"/>
    <w:rsid w:val="5621B87B"/>
    <w:rsid w:val="562939E6"/>
    <w:rsid w:val="562DAF5C"/>
    <w:rsid w:val="564224FE"/>
    <w:rsid w:val="565C57B3"/>
    <w:rsid w:val="566157D9"/>
    <w:rsid w:val="5661BD1F"/>
    <w:rsid w:val="5664E368"/>
    <w:rsid w:val="56B3339C"/>
    <w:rsid w:val="56C8486B"/>
    <w:rsid w:val="56D2B890"/>
    <w:rsid w:val="56DA80CC"/>
    <w:rsid w:val="56FD6B01"/>
    <w:rsid w:val="56FEE015"/>
    <w:rsid w:val="5711455E"/>
    <w:rsid w:val="5737AC7A"/>
    <w:rsid w:val="573C0278"/>
    <w:rsid w:val="5747984A"/>
    <w:rsid w:val="57771CB1"/>
    <w:rsid w:val="578211FD"/>
    <w:rsid w:val="57865856"/>
    <w:rsid w:val="57A545A0"/>
    <w:rsid w:val="57AE9643"/>
    <w:rsid w:val="57CA2BD2"/>
    <w:rsid w:val="5803D4EA"/>
    <w:rsid w:val="586EDDE1"/>
    <w:rsid w:val="58A307BC"/>
    <w:rsid w:val="58DEFA4A"/>
    <w:rsid w:val="58E3EE15"/>
    <w:rsid w:val="58FE7334"/>
    <w:rsid w:val="591DCB6B"/>
    <w:rsid w:val="59519131"/>
    <w:rsid w:val="596CD2AF"/>
    <w:rsid w:val="597492BF"/>
    <w:rsid w:val="5998F89B"/>
    <w:rsid w:val="59ACED20"/>
    <w:rsid w:val="59BA5AC6"/>
    <w:rsid w:val="59D947A9"/>
    <w:rsid w:val="59EC23C9"/>
    <w:rsid w:val="5A09D620"/>
    <w:rsid w:val="5A189130"/>
    <w:rsid w:val="5A3E014C"/>
    <w:rsid w:val="5A4FC534"/>
    <w:rsid w:val="5A5AA58D"/>
    <w:rsid w:val="5A611226"/>
    <w:rsid w:val="5A98C28D"/>
    <w:rsid w:val="5AC1DDAE"/>
    <w:rsid w:val="5AD65192"/>
    <w:rsid w:val="5B12534E"/>
    <w:rsid w:val="5B4E7609"/>
    <w:rsid w:val="5B523EC8"/>
    <w:rsid w:val="5BAB5246"/>
    <w:rsid w:val="5BB52BC4"/>
    <w:rsid w:val="5C16766F"/>
    <w:rsid w:val="5C1A7F48"/>
    <w:rsid w:val="5C5ED731"/>
    <w:rsid w:val="5C641E4D"/>
    <w:rsid w:val="5C87D8D4"/>
    <w:rsid w:val="5CB8C9F8"/>
    <w:rsid w:val="5CD29A5A"/>
    <w:rsid w:val="5CEB325A"/>
    <w:rsid w:val="5CFBAA71"/>
    <w:rsid w:val="5D2628B7"/>
    <w:rsid w:val="5D452D5E"/>
    <w:rsid w:val="5D4722A7"/>
    <w:rsid w:val="5D74837E"/>
    <w:rsid w:val="5D955EC7"/>
    <w:rsid w:val="5DBD45BE"/>
    <w:rsid w:val="5DF0FF7D"/>
    <w:rsid w:val="5E1E8FB4"/>
    <w:rsid w:val="5EBB31C7"/>
    <w:rsid w:val="5EC052A4"/>
    <w:rsid w:val="5EC1F918"/>
    <w:rsid w:val="5ED7B042"/>
    <w:rsid w:val="5EE31F5D"/>
    <w:rsid w:val="5F1D9E3A"/>
    <w:rsid w:val="5F305937"/>
    <w:rsid w:val="5F306CA8"/>
    <w:rsid w:val="5F323F07"/>
    <w:rsid w:val="5F3E5D97"/>
    <w:rsid w:val="5F7E8CD6"/>
    <w:rsid w:val="5F83A091"/>
    <w:rsid w:val="5F96012E"/>
    <w:rsid w:val="5FAAC0A9"/>
    <w:rsid w:val="5FB14902"/>
    <w:rsid w:val="5FBC58D4"/>
    <w:rsid w:val="5FDDE6F4"/>
    <w:rsid w:val="600973A7"/>
    <w:rsid w:val="601D248F"/>
    <w:rsid w:val="60357A4C"/>
    <w:rsid w:val="603998F6"/>
    <w:rsid w:val="60B99810"/>
    <w:rsid w:val="60C00239"/>
    <w:rsid w:val="60F4148A"/>
    <w:rsid w:val="61179CC6"/>
    <w:rsid w:val="616ACF97"/>
    <w:rsid w:val="61900375"/>
    <w:rsid w:val="61CC0F8E"/>
    <w:rsid w:val="61FAEC1A"/>
    <w:rsid w:val="623507ED"/>
    <w:rsid w:val="623B4CE3"/>
    <w:rsid w:val="6241CD83"/>
    <w:rsid w:val="626A8EF5"/>
    <w:rsid w:val="62B61983"/>
    <w:rsid w:val="630444E6"/>
    <w:rsid w:val="631480D0"/>
    <w:rsid w:val="63415632"/>
    <w:rsid w:val="63746B94"/>
    <w:rsid w:val="63888351"/>
    <w:rsid w:val="63D23492"/>
    <w:rsid w:val="63D3809E"/>
    <w:rsid w:val="63D9448C"/>
    <w:rsid w:val="63FD758C"/>
    <w:rsid w:val="64414CCC"/>
    <w:rsid w:val="645CE1F2"/>
    <w:rsid w:val="646B58C6"/>
    <w:rsid w:val="6493099F"/>
    <w:rsid w:val="64D4136B"/>
    <w:rsid w:val="64D62B76"/>
    <w:rsid w:val="64D8A685"/>
    <w:rsid w:val="650AB4FB"/>
    <w:rsid w:val="6574CBC6"/>
    <w:rsid w:val="6589F276"/>
    <w:rsid w:val="65B576C2"/>
    <w:rsid w:val="65D93458"/>
    <w:rsid w:val="65F6A0E8"/>
    <w:rsid w:val="66072927"/>
    <w:rsid w:val="6639CFFF"/>
    <w:rsid w:val="666367D2"/>
    <w:rsid w:val="6665325D"/>
    <w:rsid w:val="666FE3CC"/>
    <w:rsid w:val="6674653C"/>
    <w:rsid w:val="66AFBFAD"/>
    <w:rsid w:val="66B43D8E"/>
    <w:rsid w:val="67003BE3"/>
    <w:rsid w:val="67339649"/>
    <w:rsid w:val="674074C0"/>
    <w:rsid w:val="6749ECC2"/>
    <w:rsid w:val="67ACBA73"/>
    <w:rsid w:val="67AD6AF9"/>
    <w:rsid w:val="67F86E2D"/>
    <w:rsid w:val="6809240A"/>
    <w:rsid w:val="6811F4DF"/>
    <w:rsid w:val="6813FF83"/>
    <w:rsid w:val="6821224F"/>
    <w:rsid w:val="6833D96A"/>
    <w:rsid w:val="6855A6C6"/>
    <w:rsid w:val="6865A955"/>
    <w:rsid w:val="68798DB7"/>
    <w:rsid w:val="6885B8BF"/>
    <w:rsid w:val="68B131E5"/>
    <w:rsid w:val="68BAC128"/>
    <w:rsid w:val="69070EF7"/>
    <w:rsid w:val="69216801"/>
    <w:rsid w:val="69266A58"/>
    <w:rsid w:val="6964E313"/>
    <w:rsid w:val="69751733"/>
    <w:rsid w:val="69B49180"/>
    <w:rsid w:val="69B8140E"/>
    <w:rsid w:val="69DFF3FA"/>
    <w:rsid w:val="69FC0FB9"/>
    <w:rsid w:val="6A178C48"/>
    <w:rsid w:val="6A21F591"/>
    <w:rsid w:val="6A6730AC"/>
    <w:rsid w:val="6A757D53"/>
    <w:rsid w:val="6A95850E"/>
    <w:rsid w:val="6A9A12F8"/>
    <w:rsid w:val="6AB66E3B"/>
    <w:rsid w:val="6ACFF924"/>
    <w:rsid w:val="6AF61C51"/>
    <w:rsid w:val="6AFE4C16"/>
    <w:rsid w:val="6B00668D"/>
    <w:rsid w:val="6B10F3C1"/>
    <w:rsid w:val="6B185FDF"/>
    <w:rsid w:val="6B5316BA"/>
    <w:rsid w:val="6B56064A"/>
    <w:rsid w:val="6B82B0E6"/>
    <w:rsid w:val="6B8F149F"/>
    <w:rsid w:val="6BA3817A"/>
    <w:rsid w:val="6BBABB6A"/>
    <w:rsid w:val="6BD50DA9"/>
    <w:rsid w:val="6C07F93A"/>
    <w:rsid w:val="6C2C5F2A"/>
    <w:rsid w:val="6C3197D3"/>
    <w:rsid w:val="6C4B413A"/>
    <w:rsid w:val="6C59E79C"/>
    <w:rsid w:val="6C73C1A3"/>
    <w:rsid w:val="6C96A1D0"/>
    <w:rsid w:val="6C9BC80A"/>
    <w:rsid w:val="6CBC69FC"/>
    <w:rsid w:val="6CF76DCD"/>
    <w:rsid w:val="6CFCA78C"/>
    <w:rsid w:val="6D09A263"/>
    <w:rsid w:val="6D25557A"/>
    <w:rsid w:val="6D271F05"/>
    <w:rsid w:val="6D7AC112"/>
    <w:rsid w:val="6D83A6E9"/>
    <w:rsid w:val="6D89ED08"/>
    <w:rsid w:val="6DAFBD81"/>
    <w:rsid w:val="6DD62248"/>
    <w:rsid w:val="6DE61ED4"/>
    <w:rsid w:val="6E16D00F"/>
    <w:rsid w:val="6E4205F3"/>
    <w:rsid w:val="6E849C78"/>
    <w:rsid w:val="6E868997"/>
    <w:rsid w:val="6E8BB496"/>
    <w:rsid w:val="6E8D7F45"/>
    <w:rsid w:val="6E9F9995"/>
    <w:rsid w:val="6EB008FB"/>
    <w:rsid w:val="6ED63544"/>
    <w:rsid w:val="6EDB64E9"/>
    <w:rsid w:val="6F341C37"/>
    <w:rsid w:val="6F54EEA9"/>
    <w:rsid w:val="6F6B49AE"/>
    <w:rsid w:val="6F6D558B"/>
    <w:rsid w:val="6F8C9830"/>
    <w:rsid w:val="6FA1B750"/>
    <w:rsid w:val="6FC83165"/>
    <w:rsid w:val="6FF9E338"/>
    <w:rsid w:val="70094270"/>
    <w:rsid w:val="70265663"/>
    <w:rsid w:val="704C1798"/>
    <w:rsid w:val="7050FAE7"/>
    <w:rsid w:val="7057FDEE"/>
    <w:rsid w:val="705A7F44"/>
    <w:rsid w:val="70A64895"/>
    <w:rsid w:val="70BFCB8B"/>
    <w:rsid w:val="70C4D5B7"/>
    <w:rsid w:val="70F4B336"/>
    <w:rsid w:val="70F8F87F"/>
    <w:rsid w:val="7133459E"/>
    <w:rsid w:val="7138D6AB"/>
    <w:rsid w:val="713A45AD"/>
    <w:rsid w:val="71458F98"/>
    <w:rsid w:val="71783C8D"/>
    <w:rsid w:val="718AEFEA"/>
    <w:rsid w:val="71965E02"/>
    <w:rsid w:val="719E0130"/>
    <w:rsid w:val="71D0E2F3"/>
    <w:rsid w:val="71E294B5"/>
    <w:rsid w:val="71EC3CA3"/>
    <w:rsid w:val="71F75BCB"/>
    <w:rsid w:val="725D5364"/>
    <w:rsid w:val="72AE6A27"/>
    <w:rsid w:val="73152BA8"/>
    <w:rsid w:val="733DCC2A"/>
    <w:rsid w:val="736D76E6"/>
    <w:rsid w:val="7371F427"/>
    <w:rsid w:val="73F83810"/>
    <w:rsid w:val="7430AAB1"/>
    <w:rsid w:val="74372A48"/>
    <w:rsid w:val="744AFB26"/>
    <w:rsid w:val="746A673F"/>
    <w:rsid w:val="74704F62"/>
    <w:rsid w:val="749D1E3B"/>
    <w:rsid w:val="74A4BFA6"/>
    <w:rsid w:val="750294B5"/>
    <w:rsid w:val="756EDC9F"/>
    <w:rsid w:val="75871DBB"/>
    <w:rsid w:val="75CF004E"/>
    <w:rsid w:val="75E15F55"/>
    <w:rsid w:val="75E43B24"/>
    <w:rsid w:val="75F2F32D"/>
    <w:rsid w:val="762E7F1A"/>
    <w:rsid w:val="763DDB50"/>
    <w:rsid w:val="76754051"/>
    <w:rsid w:val="769A3CC4"/>
    <w:rsid w:val="7701915E"/>
    <w:rsid w:val="7736CA2F"/>
    <w:rsid w:val="7773D5B0"/>
    <w:rsid w:val="7776310D"/>
    <w:rsid w:val="779E2D20"/>
    <w:rsid w:val="77A6D6DE"/>
    <w:rsid w:val="77AD2A52"/>
    <w:rsid w:val="77ADFB58"/>
    <w:rsid w:val="77EB1F2F"/>
    <w:rsid w:val="77ECF1BF"/>
    <w:rsid w:val="77FA93B4"/>
    <w:rsid w:val="7829BC45"/>
    <w:rsid w:val="78378D11"/>
    <w:rsid w:val="7844DDA9"/>
    <w:rsid w:val="78547ACF"/>
    <w:rsid w:val="786E7155"/>
    <w:rsid w:val="78835A7C"/>
    <w:rsid w:val="78BDCE2B"/>
    <w:rsid w:val="78C222B4"/>
    <w:rsid w:val="78C6AFCD"/>
    <w:rsid w:val="78CA50DD"/>
    <w:rsid w:val="78E4771F"/>
    <w:rsid w:val="791E6C49"/>
    <w:rsid w:val="7928D215"/>
    <w:rsid w:val="794369E5"/>
    <w:rsid w:val="79480A76"/>
    <w:rsid w:val="7954E285"/>
    <w:rsid w:val="79570804"/>
    <w:rsid w:val="79616DC5"/>
    <w:rsid w:val="79999F60"/>
    <w:rsid w:val="79BD1BD3"/>
    <w:rsid w:val="79E9F0C9"/>
    <w:rsid w:val="7A174E4C"/>
    <w:rsid w:val="7A47488A"/>
    <w:rsid w:val="7A6E7CE9"/>
    <w:rsid w:val="7A991CD5"/>
    <w:rsid w:val="7ABE0A57"/>
    <w:rsid w:val="7AE08327"/>
    <w:rsid w:val="7B46E014"/>
    <w:rsid w:val="7B4FC282"/>
    <w:rsid w:val="7B63DDAF"/>
    <w:rsid w:val="7B7BA98D"/>
    <w:rsid w:val="7BC004CE"/>
    <w:rsid w:val="7BE35393"/>
    <w:rsid w:val="7BF525E2"/>
    <w:rsid w:val="7C06E3F7"/>
    <w:rsid w:val="7C0D1F4F"/>
    <w:rsid w:val="7C3CE4AE"/>
    <w:rsid w:val="7C582DA0"/>
    <w:rsid w:val="7C60DD02"/>
    <w:rsid w:val="7CA29E86"/>
    <w:rsid w:val="7CB41570"/>
    <w:rsid w:val="7CE8FABB"/>
    <w:rsid w:val="7CEDC4C5"/>
    <w:rsid w:val="7D0F52F2"/>
    <w:rsid w:val="7D19699B"/>
    <w:rsid w:val="7D87124D"/>
    <w:rsid w:val="7DACA7A5"/>
    <w:rsid w:val="7DBFE7BC"/>
    <w:rsid w:val="7DF60622"/>
    <w:rsid w:val="7E14311E"/>
    <w:rsid w:val="7E28C4F9"/>
    <w:rsid w:val="7E392A85"/>
    <w:rsid w:val="7E3E2D34"/>
    <w:rsid w:val="7E49E2D3"/>
    <w:rsid w:val="7E4C1C93"/>
    <w:rsid w:val="7E69D538"/>
    <w:rsid w:val="7E723B44"/>
    <w:rsid w:val="7E882AC2"/>
    <w:rsid w:val="7E8C6505"/>
    <w:rsid w:val="7EFCB35A"/>
    <w:rsid w:val="7EFD786A"/>
    <w:rsid w:val="7F2F2385"/>
    <w:rsid w:val="7FA7DC9B"/>
    <w:rsid w:val="7FBA8C55"/>
    <w:rsid w:val="7FD0F3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9D0B4"/>
  <w15:chartTrackingRefBased/>
  <w15:docId w15:val="{EC12514A-EE00-4F89-AE30-8BF8582BC0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D56F9F"/>
    <w:pPr>
      <w:spacing w:after="0" w:line="240" w:lineRule="auto"/>
      <w:jc w:val="both"/>
    </w:pPr>
    <w:rPr>
      <w:rFonts w:ascii="Calibri" w:hAnsi="Calibri" w:eastAsia="Calibri" w:cs="Calibri"/>
      <w:color w:val="000000"/>
      <w:sz w:val="20"/>
      <w:szCs w:val="20"/>
    </w:rPr>
  </w:style>
  <w:style w:type="paragraph" w:styleId="Heading1">
    <w:name w:val="heading 1"/>
    <w:basedOn w:val="Normal"/>
    <w:next w:val="Normal"/>
    <w:link w:val="Heading1Char"/>
    <w:qFormat/>
    <w:rsid w:val="00D56F9F"/>
    <w:pPr>
      <w:keepNext/>
      <w:keepLines/>
      <w:numPr>
        <w:numId w:val="10"/>
      </w:numPr>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rsid w:val="00D56F9F"/>
    <w:pPr>
      <w:keepNext/>
      <w:keepLines/>
      <w:numPr>
        <w:ilvl w:val="1"/>
        <w:numId w:val="10"/>
      </w:numPr>
      <w:spacing w:before="240" w:after="60"/>
      <w:outlineLvl w:val="1"/>
    </w:pPr>
    <w:rPr>
      <w:b/>
      <w:sz w:val="36"/>
      <w:szCs w:val="36"/>
    </w:rPr>
  </w:style>
  <w:style w:type="paragraph" w:styleId="Heading3">
    <w:name w:val="heading 3"/>
    <w:basedOn w:val="Normal"/>
    <w:next w:val="Normal"/>
    <w:link w:val="Heading3Char"/>
    <w:rsid w:val="00D56F9F"/>
    <w:pPr>
      <w:keepNext/>
      <w:keepLines/>
      <w:numPr>
        <w:ilvl w:val="2"/>
        <w:numId w:val="10"/>
      </w:numPr>
      <w:spacing w:before="240" w:after="60"/>
      <w:outlineLvl w:val="2"/>
    </w:pPr>
    <w:rPr>
      <w:b/>
      <w:sz w:val="32"/>
      <w:szCs w:val="32"/>
    </w:rPr>
  </w:style>
  <w:style w:type="paragraph" w:styleId="Heading4">
    <w:name w:val="heading 4"/>
    <w:basedOn w:val="Normal"/>
    <w:next w:val="Normal"/>
    <w:link w:val="Heading4Char"/>
    <w:autoRedefine/>
    <w:uiPriority w:val="9"/>
    <w:unhideWhenUsed/>
    <w:qFormat/>
    <w:rsid w:val="0052572D"/>
    <w:pPr>
      <w:keepNext/>
      <w:keepLines/>
      <w:numPr>
        <w:ilvl w:val="3"/>
        <w:numId w:val="10"/>
      </w:numPr>
      <w:spacing w:before="240" w:after="60"/>
      <w:outlineLvl w:val="3"/>
    </w:pPr>
    <w:rPr>
      <w:rFonts w:asciiTheme="majorHAnsi" w:hAnsiTheme="majorHAnsi" w:eastAsiaTheme="majorEastAsia" w:cstheme="majorBidi"/>
      <w:b/>
      <w:bCs/>
      <w:iCs/>
      <w:color w:val="auto"/>
      <w:sz w:val="24"/>
    </w:rPr>
  </w:style>
  <w:style w:type="paragraph" w:styleId="Heading5">
    <w:name w:val="heading 5"/>
    <w:basedOn w:val="Normal"/>
    <w:next w:val="Normal"/>
    <w:link w:val="Heading5Char"/>
    <w:uiPriority w:val="9"/>
    <w:semiHidden/>
    <w:unhideWhenUsed/>
    <w:qFormat/>
    <w:rsid w:val="009C0E50"/>
    <w:pPr>
      <w:keepNext/>
      <w:keepLines/>
      <w:numPr>
        <w:ilvl w:val="4"/>
        <w:numId w:val="10"/>
      </w:numPr>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C0E50"/>
    <w:pPr>
      <w:keepNext/>
      <w:keepLines/>
      <w:numPr>
        <w:ilvl w:val="5"/>
        <w:numId w:val="10"/>
      </w:numPr>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9C0E50"/>
    <w:pPr>
      <w:keepNext/>
      <w:keepLines/>
      <w:numPr>
        <w:ilvl w:val="6"/>
        <w:numId w:val="10"/>
      </w:numPr>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9C0E50"/>
    <w:pPr>
      <w:keepNext/>
      <w:keepLines/>
      <w:numPr>
        <w:ilvl w:val="7"/>
        <w:numId w:val="10"/>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0E50"/>
    <w:pPr>
      <w:keepNext/>
      <w:keepLines/>
      <w:numPr>
        <w:ilvl w:val="8"/>
        <w:numId w:val="10"/>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D56F9F"/>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D56F9F"/>
    <w:pPr>
      <w:outlineLvl w:val="9"/>
    </w:pPr>
  </w:style>
  <w:style w:type="paragraph" w:styleId="ListParagraph">
    <w:name w:val="List Paragraph"/>
    <w:basedOn w:val="Heading3"/>
    <w:uiPriority w:val="34"/>
    <w:qFormat/>
    <w:rsid w:val="004D111C"/>
    <w:pPr>
      <w:numPr>
        <w:ilvl w:val="0"/>
        <w:numId w:val="2"/>
      </w:numPr>
      <w:contextualSpacing/>
    </w:pPr>
    <w:rPr>
      <w:sz w:val="28"/>
    </w:rPr>
  </w:style>
  <w:style w:type="character" w:styleId="Heading2Char" w:customStyle="1">
    <w:name w:val="Heading 2 Char"/>
    <w:basedOn w:val="DefaultParagraphFont"/>
    <w:link w:val="Heading2"/>
    <w:rsid w:val="00D56F9F"/>
    <w:rPr>
      <w:rFonts w:ascii="Calibri" w:hAnsi="Calibri" w:eastAsia="Calibri" w:cs="Calibri"/>
      <w:b/>
      <w:color w:val="000000"/>
      <w:sz w:val="36"/>
      <w:szCs w:val="36"/>
    </w:rPr>
  </w:style>
  <w:style w:type="character" w:styleId="Heading3Char" w:customStyle="1">
    <w:name w:val="Heading 3 Char"/>
    <w:basedOn w:val="DefaultParagraphFont"/>
    <w:link w:val="Heading3"/>
    <w:rsid w:val="00D56F9F"/>
    <w:rPr>
      <w:rFonts w:ascii="Calibri" w:hAnsi="Calibri" w:eastAsia="Calibri" w:cs="Calibri"/>
      <w:b/>
      <w:color w:val="000000"/>
      <w:sz w:val="32"/>
      <w:szCs w:val="32"/>
    </w:rPr>
  </w:style>
  <w:style w:type="paragraph" w:styleId="TOC1">
    <w:name w:val="toc 1"/>
    <w:basedOn w:val="Normal"/>
    <w:next w:val="Normal"/>
    <w:autoRedefine/>
    <w:uiPriority w:val="39"/>
    <w:unhideWhenUsed/>
    <w:rsid w:val="00C979C0"/>
    <w:pPr>
      <w:tabs>
        <w:tab w:val="left" w:pos="400"/>
        <w:tab w:val="left" w:pos="880"/>
        <w:tab w:val="right" w:leader="dot" w:pos="9350"/>
      </w:tabs>
      <w:spacing w:after="100"/>
    </w:pPr>
    <w:rPr>
      <w:noProof/>
    </w:rPr>
  </w:style>
  <w:style w:type="paragraph" w:styleId="TOC2">
    <w:name w:val="toc 2"/>
    <w:basedOn w:val="Normal"/>
    <w:next w:val="Normal"/>
    <w:autoRedefine/>
    <w:uiPriority w:val="39"/>
    <w:unhideWhenUsed/>
    <w:rsid w:val="00D56F9F"/>
    <w:pPr>
      <w:spacing w:after="100"/>
      <w:ind w:left="200"/>
    </w:pPr>
  </w:style>
  <w:style w:type="paragraph" w:styleId="TOC3">
    <w:name w:val="toc 3"/>
    <w:basedOn w:val="Normal"/>
    <w:next w:val="Normal"/>
    <w:autoRedefine/>
    <w:uiPriority w:val="39"/>
    <w:unhideWhenUsed/>
    <w:rsid w:val="00D56F9F"/>
    <w:pPr>
      <w:spacing w:after="100"/>
      <w:ind w:left="400"/>
    </w:pPr>
  </w:style>
  <w:style w:type="character" w:styleId="Hyperlink">
    <w:name w:val="Hyperlink"/>
    <w:basedOn w:val="DefaultParagraphFont"/>
    <w:uiPriority w:val="99"/>
    <w:unhideWhenUsed/>
    <w:rsid w:val="00D56F9F"/>
    <w:rPr>
      <w:color w:val="0563C1" w:themeColor="hyperlink"/>
      <w:u w:val="single"/>
    </w:rPr>
  </w:style>
  <w:style w:type="paragraph" w:styleId="Header">
    <w:name w:val="header"/>
    <w:basedOn w:val="Normal"/>
    <w:link w:val="HeaderChar"/>
    <w:uiPriority w:val="99"/>
    <w:unhideWhenUsed/>
    <w:rsid w:val="00D56F9F"/>
    <w:pPr>
      <w:tabs>
        <w:tab w:val="center" w:pos="4680"/>
        <w:tab w:val="right" w:pos="9360"/>
      </w:tabs>
    </w:pPr>
  </w:style>
  <w:style w:type="character" w:styleId="HeaderChar" w:customStyle="1">
    <w:name w:val="Header Char"/>
    <w:basedOn w:val="DefaultParagraphFont"/>
    <w:link w:val="Header"/>
    <w:uiPriority w:val="99"/>
    <w:rsid w:val="00D56F9F"/>
    <w:rPr>
      <w:rFonts w:ascii="Calibri" w:hAnsi="Calibri" w:eastAsia="Calibri" w:cs="Calibri"/>
      <w:color w:val="000000"/>
      <w:sz w:val="20"/>
      <w:szCs w:val="20"/>
    </w:rPr>
  </w:style>
  <w:style w:type="paragraph" w:styleId="Footer">
    <w:name w:val="footer"/>
    <w:basedOn w:val="Normal"/>
    <w:link w:val="FooterChar"/>
    <w:uiPriority w:val="99"/>
    <w:unhideWhenUsed/>
    <w:rsid w:val="00D56F9F"/>
    <w:pPr>
      <w:tabs>
        <w:tab w:val="center" w:pos="4680"/>
        <w:tab w:val="right" w:pos="9360"/>
      </w:tabs>
    </w:pPr>
  </w:style>
  <w:style w:type="character" w:styleId="FooterChar" w:customStyle="1">
    <w:name w:val="Footer Char"/>
    <w:basedOn w:val="DefaultParagraphFont"/>
    <w:link w:val="Footer"/>
    <w:uiPriority w:val="99"/>
    <w:rsid w:val="00D56F9F"/>
    <w:rPr>
      <w:rFonts w:ascii="Calibri" w:hAnsi="Calibri" w:eastAsia="Calibri" w:cs="Calibri"/>
      <w:color w:val="000000"/>
      <w:sz w:val="20"/>
      <w:szCs w:val="20"/>
    </w:rPr>
  </w:style>
  <w:style w:type="paragraph" w:styleId="Default" w:customStyle="1">
    <w:name w:val="Default"/>
    <w:rsid w:val="0064504D"/>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C51935"/>
    <w:rPr>
      <w:sz w:val="16"/>
      <w:szCs w:val="16"/>
    </w:rPr>
  </w:style>
  <w:style w:type="paragraph" w:styleId="CommentText">
    <w:name w:val="annotation text"/>
    <w:basedOn w:val="Normal"/>
    <w:link w:val="CommentTextChar"/>
    <w:uiPriority w:val="99"/>
    <w:unhideWhenUsed/>
    <w:rsid w:val="00C51935"/>
  </w:style>
  <w:style w:type="character" w:styleId="CommentTextChar" w:customStyle="1">
    <w:name w:val="Comment Text Char"/>
    <w:basedOn w:val="DefaultParagraphFont"/>
    <w:link w:val="CommentText"/>
    <w:uiPriority w:val="99"/>
    <w:rsid w:val="00C51935"/>
    <w:rPr>
      <w:rFonts w:ascii="Calibri" w:hAnsi="Calibri" w:eastAsia="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51935"/>
    <w:rPr>
      <w:b/>
      <w:bCs/>
    </w:rPr>
  </w:style>
  <w:style w:type="character" w:styleId="CommentSubjectChar" w:customStyle="1">
    <w:name w:val="Comment Subject Char"/>
    <w:basedOn w:val="CommentTextChar"/>
    <w:link w:val="CommentSubject"/>
    <w:uiPriority w:val="99"/>
    <w:semiHidden/>
    <w:rsid w:val="00C51935"/>
    <w:rPr>
      <w:rFonts w:ascii="Calibri" w:hAnsi="Calibri" w:eastAsia="Calibri" w:cs="Calibri"/>
      <w:b/>
      <w:bCs/>
      <w:color w:val="000000"/>
      <w:sz w:val="20"/>
      <w:szCs w:val="20"/>
    </w:rPr>
  </w:style>
  <w:style w:type="paragraph" w:styleId="BalloonText">
    <w:name w:val="Balloon Text"/>
    <w:basedOn w:val="Normal"/>
    <w:link w:val="BalloonTextChar"/>
    <w:uiPriority w:val="99"/>
    <w:semiHidden/>
    <w:unhideWhenUsed/>
    <w:rsid w:val="00C5193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51935"/>
    <w:rPr>
      <w:rFonts w:ascii="Segoe UI" w:hAnsi="Segoe UI" w:eastAsia="Calibri" w:cs="Segoe UI"/>
      <w:color w:val="000000"/>
      <w:sz w:val="18"/>
      <w:szCs w:val="18"/>
    </w:rPr>
  </w:style>
  <w:style w:type="character" w:styleId="Heading4Char" w:customStyle="1">
    <w:name w:val="Heading 4 Char"/>
    <w:basedOn w:val="DefaultParagraphFont"/>
    <w:link w:val="Heading4"/>
    <w:uiPriority w:val="9"/>
    <w:rsid w:val="0052572D"/>
    <w:rPr>
      <w:rFonts w:asciiTheme="majorHAnsi" w:hAnsiTheme="majorHAnsi" w:eastAsiaTheme="majorEastAsia" w:cstheme="majorBidi"/>
      <w:b/>
      <w:bCs/>
      <w:iCs/>
      <w:sz w:val="24"/>
      <w:szCs w:val="20"/>
    </w:rPr>
  </w:style>
  <w:style w:type="character" w:styleId="Heading5Char" w:customStyle="1">
    <w:name w:val="Heading 5 Char"/>
    <w:basedOn w:val="DefaultParagraphFont"/>
    <w:link w:val="Heading5"/>
    <w:uiPriority w:val="9"/>
    <w:semiHidden/>
    <w:rsid w:val="009C0E50"/>
    <w:rPr>
      <w:rFonts w:asciiTheme="majorHAnsi" w:hAnsiTheme="majorHAnsi" w:eastAsiaTheme="majorEastAsia" w:cstheme="majorBidi"/>
      <w:color w:val="2E74B5" w:themeColor="accent1" w:themeShade="BF"/>
      <w:sz w:val="20"/>
      <w:szCs w:val="20"/>
    </w:rPr>
  </w:style>
  <w:style w:type="character" w:styleId="Heading6Char" w:customStyle="1">
    <w:name w:val="Heading 6 Char"/>
    <w:basedOn w:val="DefaultParagraphFont"/>
    <w:link w:val="Heading6"/>
    <w:uiPriority w:val="9"/>
    <w:semiHidden/>
    <w:rsid w:val="009C0E50"/>
    <w:rPr>
      <w:rFonts w:asciiTheme="majorHAnsi" w:hAnsiTheme="majorHAnsi" w:eastAsiaTheme="majorEastAsia" w:cstheme="majorBidi"/>
      <w:color w:val="1F4D78" w:themeColor="accent1" w:themeShade="7F"/>
      <w:sz w:val="20"/>
      <w:szCs w:val="20"/>
    </w:rPr>
  </w:style>
  <w:style w:type="character" w:styleId="Heading7Char" w:customStyle="1">
    <w:name w:val="Heading 7 Char"/>
    <w:basedOn w:val="DefaultParagraphFont"/>
    <w:link w:val="Heading7"/>
    <w:uiPriority w:val="9"/>
    <w:semiHidden/>
    <w:rsid w:val="009C0E50"/>
    <w:rPr>
      <w:rFonts w:asciiTheme="majorHAnsi" w:hAnsiTheme="majorHAnsi" w:eastAsiaTheme="majorEastAsia" w:cstheme="majorBidi"/>
      <w:i/>
      <w:iCs/>
      <w:color w:val="1F4D78" w:themeColor="accent1" w:themeShade="7F"/>
      <w:sz w:val="20"/>
      <w:szCs w:val="20"/>
    </w:rPr>
  </w:style>
  <w:style w:type="character" w:styleId="Heading8Char" w:customStyle="1">
    <w:name w:val="Heading 8 Char"/>
    <w:basedOn w:val="DefaultParagraphFont"/>
    <w:link w:val="Heading8"/>
    <w:uiPriority w:val="9"/>
    <w:semiHidden/>
    <w:rsid w:val="009C0E50"/>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9C0E50"/>
    <w:rPr>
      <w:rFonts w:asciiTheme="majorHAnsi" w:hAnsiTheme="majorHAnsi" w:eastAsiaTheme="majorEastAsia" w:cstheme="majorBidi"/>
      <w:i/>
      <w:iCs/>
      <w:color w:val="272727" w:themeColor="text1" w:themeTint="D8"/>
      <w:sz w:val="21"/>
      <w:szCs w:val="21"/>
    </w:rPr>
  </w:style>
  <w:style w:type="paragraph" w:styleId="TOC4">
    <w:name w:val="toc 4"/>
    <w:basedOn w:val="Normal"/>
    <w:next w:val="Normal"/>
    <w:autoRedefine/>
    <w:uiPriority w:val="39"/>
    <w:unhideWhenUsed/>
    <w:rsid w:val="00E730C5"/>
    <w:pPr>
      <w:tabs>
        <w:tab w:val="left" w:pos="1540"/>
        <w:tab w:val="right" w:leader="dot" w:pos="9350"/>
      </w:tabs>
      <w:spacing w:after="100"/>
      <w:ind w:left="600"/>
    </w:pPr>
    <w:rPr>
      <w:rFonts w:asciiTheme="majorHAnsi" w:hAnsiTheme="majorHAnsi"/>
      <w:noProof/>
    </w:rPr>
  </w:style>
  <w:style w:type="paragraph" w:styleId="Caption">
    <w:name w:val="caption"/>
    <w:basedOn w:val="Normal"/>
    <w:next w:val="Normal"/>
    <w:uiPriority w:val="35"/>
    <w:unhideWhenUsed/>
    <w:qFormat/>
    <w:rsid w:val="008D3527"/>
    <w:pPr>
      <w:spacing w:after="200"/>
    </w:pPr>
    <w:rPr>
      <w:i/>
      <w:iCs/>
      <w:color w:val="44546A" w:themeColor="text2"/>
      <w:sz w:val="18"/>
      <w:szCs w:val="18"/>
    </w:rPr>
  </w:style>
  <w:style w:type="paragraph" w:styleId="Revision">
    <w:name w:val="Revision"/>
    <w:hidden/>
    <w:uiPriority w:val="99"/>
    <w:semiHidden/>
    <w:rsid w:val="00CF5573"/>
    <w:pPr>
      <w:spacing w:after="0" w:line="240" w:lineRule="auto"/>
    </w:pPr>
    <w:rPr>
      <w:rFonts w:ascii="Calibri" w:hAnsi="Calibri" w:eastAsia="Calibri" w:cs="Calibri"/>
      <w:color w:val="000000"/>
      <w:sz w:val="20"/>
      <w:szCs w:val="20"/>
    </w:rPr>
  </w:style>
  <w:style w:type="character" w:styleId="FollowedHyperlink">
    <w:name w:val="FollowedHyperlink"/>
    <w:basedOn w:val="DefaultParagraphFont"/>
    <w:uiPriority w:val="99"/>
    <w:semiHidden/>
    <w:unhideWhenUsed/>
    <w:rsid w:val="00486075"/>
    <w:rPr>
      <w:color w:val="954F72" w:themeColor="followedHyperlink"/>
      <w:u w:val="single"/>
    </w:rPr>
  </w:style>
  <w:style w:type="character" w:styleId="BodyChar" w:customStyle="1">
    <w:name w:val="Body Char"/>
    <w:aliases w:val="Italic Char"/>
    <w:link w:val="Body"/>
    <w:uiPriority w:val="99"/>
    <w:locked/>
    <w:rsid w:val="00821B00"/>
    <w:rPr>
      <w:rFonts w:ascii="Times New Roman" w:hAnsi="Times New Roman" w:eastAsia="Times New Roman" w:cs="Times New Roman"/>
      <w:color w:val="000000"/>
      <w:szCs w:val="20"/>
    </w:rPr>
  </w:style>
  <w:style w:type="paragraph" w:styleId="Body" w:customStyle="1">
    <w:name w:val="Body"/>
    <w:aliases w:val="Italic"/>
    <w:basedOn w:val="Normal"/>
    <w:link w:val="BodyChar"/>
    <w:uiPriority w:val="99"/>
    <w:rsid w:val="00821B00"/>
    <w:pPr>
      <w:tabs>
        <w:tab w:val="left" w:pos="1440"/>
        <w:tab w:val="left" w:pos="3420"/>
      </w:tabs>
      <w:snapToGrid w:val="0"/>
      <w:spacing w:after="60" w:line="220" w:lineRule="atLeast"/>
      <w:jc w:val="left"/>
    </w:pPr>
    <w:rPr>
      <w:rFonts w:ascii="Times New Roman" w:hAnsi="Times New Roman" w:eastAsia="Times New Roman" w:cs="Times New Roman"/>
      <w:sz w:val="22"/>
    </w:rPr>
  </w:style>
  <w:style w:type="paragraph" w:styleId="NoSpacing">
    <w:name w:val="No Spacing"/>
    <w:uiPriority w:val="1"/>
    <w:qFormat/>
    <w:rsid w:val="008F6FE6"/>
    <w:pPr>
      <w:spacing w:after="0" w:line="240" w:lineRule="auto"/>
    </w:pPr>
  </w:style>
  <w:style w:type="paragraph" w:styleId="BodyText">
    <w:name w:val="Body Text"/>
    <w:basedOn w:val="Normal"/>
    <w:link w:val="BodyTextChar"/>
    <w:autoRedefine/>
    <w:rsid w:val="007F0DE2"/>
    <w:pPr>
      <w:jc w:val="left"/>
    </w:pPr>
    <w:rPr>
      <w:rFonts w:eastAsia="Times New Roman" w:cs="Times New Roman"/>
      <w:iCs/>
      <w:color w:val="auto"/>
      <w:sz w:val="22"/>
      <w:szCs w:val="22"/>
      <w:lang w:val="en-NZ" w:eastAsia="en-NZ"/>
    </w:rPr>
  </w:style>
  <w:style w:type="character" w:styleId="BodyTextChar" w:customStyle="1">
    <w:name w:val="Body Text Char"/>
    <w:basedOn w:val="DefaultParagraphFont"/>
    <w:link w:val="BodyText"/>
    <w:rsid w:val="007F0DE2"/>
    <w:rPr>
      <w:rFonts w:ascii="Calibri" w:hAnsi="Calibri" w:eastAsia="Times New Roman" w:cs="Times New Roman"/>
      <w:iCs/>
      <w:lang w:val="en-NZ" w:eastAsia="en-NZ"/>
    </w:rPr>
  </w:style>
  <w:style w:type="numbering" w:styleId="Style1" w:customStyle="1">
    <w:name w:val="Style1"/>
    <w:uiPriority w:val="99"/>
    <w:rsid w:val="000945ED"/>
    <w:pPr>
      <w:numPr>
        <w:numId w:val="5"/>
      </w:numPr>
    </w:pPr>
  </w:style>
  <w:style w:type="paragraph" w:styleId="NormalWeb">
    <w:name w:val="Normal (Web)"/>
    <w:basedOn w:val="Normal"/>
    <w:uiPriority w:val="99"/>
    <w:unhideWhenUsed/>
    <w:rsid w:val="009D2308"/>
    <w:pPr>
      <w:spacing w:before="100" w:beforeAutospacing="1" w:after="100" w:afterAutospacing="1"/>
      <w:jc w:val="left"/>
    </w:pPr>
    <w:rPr>
      <w:rFonts w:ascii="Times New Roman" w:hAnsi="Times New Roman" w:eastAsia="Times New Roman" w:cs="Times New Roman"/>
      <w:color w:val="auto"/>
      <w:sz w:val="24"/>
      <w:szCs w:val="24"/>
    </w:rPr>
  </w:style>
  <w:style w:type="character" w:styleId="smart-link-title-wrapper" w:customStyle="1">
    <w:name w:val="smart-link-title-wrapper"/>
    <w:basedOn w:val="DefaultParagraphFont"/>
    <w:rsid w:val="009D2308"/>
  </w:style>
  <w:style w:type="paragraph" w:styleId="MessageHeader">
    <w:name w:val="Message Header"/>
    <w:basedOn w:val="Normal"/>
    <w:link w:val="MessageHeaderChar"/>
    <w:rsid w:val="00D207F1"/>
    <w:pPr>
      <w:pBdr>
        <w:top w:val="single" w:color="auto" w:sz="6" w:space="1"/>
        <w:left w:val="single" w:color="auto" w:sz="6" w:space="1"/>
        <w:bottom w:val="single" w:color="auto" w:sz="6" w:space="1"/>
        <w:right w:val="single" w:color="auto" w:sz="6" w:space="1"/>
      </w:pBdr>
      <w:spacing w:before="120" w:after="120"/>
      <w:ind w:left="1080" w:hanging="1080"/>
      <w:jc w:val="center"/>
    </w:pPr>
    <w:rPr>
      <w:rFonts w:ascii="Arial Bold" w:hAnsi="Arial Bold" w:eastAsia="Times New Roman" w:cs="Arial"/>
      <w:b/>
      <w:color w:val="auto"/>
      <w:sz w:val="24"/>
      <w:szCs w:val="24"/>
    </w:rPr>
  </w:style>
  <w:style w:type="character" w:styleId="MessageHeaderChar" w:customStyle="1">
    <w:name w:val="Message Header Char"/>
    <w:basedOn w:val="DefaultParagraphFont"/>
    <w:link w:val="MessageHeader"/>
    <w:rsid w:val="00D207F1"/>
    <w:rPr>
      <w:rFonts w:ascii="Arial Bold" w:hAnsi="Arial Bold" w:eastAsia="Times New Roman" w:cs="Arial"/>
      <w:b/>
      <w:sz w:val="24"/>
      <w:szCs w:val="24"/>
    </w:rPr>
  </w:style>
  <w:style w:type="table" w:styleId="TableGrid">
    <w:name w:val="Table Grid"/>
    <w:basedOn w:val="TableNormal"/>
    <w:uiPriority w:val="39"/>
    <w:rsid w:val="00D207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tion">
    <w:name w:val="Mention"/>
    <w:basedOn w:val="DefaultParagraphFont"/>
    <w:uiPriority w:val="99"/>
    <w:unhideWhenUsed/>
    <w:rPr>
      <w:color w:val="2B579A"/>
      <w:shd w:val="clear" w:color="auto" w:fill="E6E6E6"/>
    </w:rPr>
  </w:style>
  <w:style w:type="character" w:styleId="normaltextrun" w:customStyle="1">
    <w:name w:val="normaltextrun"/>
    <w:basedOn w:val="DefaultParagraphFont"/>
    <w:rsid w:val="001F6994"/>
  </w:style>
  <w:style w:type="paragraph" w:styleId="Title">
    <w:name w:val="Title"/>
    <w:basedOn w:val="Normal"/>
    <w:next w:val="Normal"/>
    <w:link w:val="TitleChar"/>
    <w:uiPriority w:val="10"/>
    <w:qFormat/>
    <w:rsid w:val="00523705"/>
    <w:pPr>
      <w:contextualSpacing/>
    </w:pPr>
    <w:rPr>
      <w:rFonts w:asciiTheme="majorHAnsi" w:hAnsiTheme="majorHAnsi" w:eastAsiaTheme="majorEastAsia" w:cstheme="majorBidi"/>
      <w:color w:val="auto"/>
      <w:spacing w:val="-10"/>
      <w:kern w:val="28"/>
      <w:sz w:val="56"/>
      <w:szCs w:val="56"/>
    </w:rPr>
  </w:style>
  <w:style w:type="character" w:styleId="TitleChar" w:customStyle="1">
    <w:name w:val="Title Char"/>
    <w:basedOn w:val="DefaultParagraphFont"/>
    <w:link w:val="Title"/>
    <w:uiPriority w:val="10"/>
    <w:rsid w:val="0052370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23705"/>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523705"/>
    <w:rPr>
      <w:rFonts w:eastAsiaTheme="minorEastAsia"/>
      <w:color w:val="5A5A5A" w:themeColor="text1" w:themeTint="A5"/>
      <w:spacing w:val="15"/>
    </w:rPr>
  </w:style>
  <w:style w:type="paragraph" w:styleId="Style2" w:customStyle="1">
    <w:name w:val="Style2"/>
    <w:basedOn w:val="Heading2"/>
    <w:link w:val="Style2Char"/>
    <w:qFormat/>
    <w:rsid w:val="00D161F2"/>
    <w:rPr>
      <w:rFonts w:asciiTheme="majorHAnsi" w:hAnsiTheme="majorHAnsi" w:eastAsiaTheme="majorEastAsia" w:cstheme="majorBidi"/>
      <w:bCs/>
      <w:color w:val="auto"/>
    </w:rPr>
  </w:style>
  <w:style w:type="character" w:styleId="Style2Char" w:customStyle="1">
    <w:name w:val="Style2 Char"/>
    <w:basedOn w:val="Heading2Char"/>
    <w:link w:val="Style2"/>
    <w:rsid w:val="00D161F2"/>
    <w:rPr>
      <w:rFonts w:asciiTheme="majorHAnsi" w:hAnsiTheme="majorHAnsi" w:eastAsiaTheme="majorEastAsia" w:cstheme="majorBidi"/>
      <w:b/>
      <w:bCs/>
      <w:color w:val="000000"/>
      <w:sz w:val="36"/>
      <w:szCs w:val="36"/>
    </w:rPr>
  </w:style>
  <w:style w:type="table" w:styleId="TableGrid1" w:customStyle="1">
    <w:name w:val="Table Grid1"/>
    <w:basedOn w:val="TableNormal"/>
    <w:next w:val="TableGrid"/>
    <w:uiPriority w:val="39"/>
    <w:rsid w:val="003359A7"/>
    <w:pPr>
      <w:spacing w:after="0" w:line="240" w:lineRule="auto"/>
    </w:pPr>
    <w:rPr>
      <w:rFonts w:ascii="Calibri" w:hAnsi="Calibri" w:eastAsia="Calibri" w:cs="Arial"/>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8085">
      <w:bodyDiv w:val="1"/>
      <w:marLeft w:val="0"/>
      <w:marRight w:val="0"/>
      <w:marTop w:val="0"/>
      <w:marBottom w:val="0"/>
      <w:divBdr>
        <w:top w:val="none" w:sz="0" w:space="0" w:color="auto"/>
        <w:left w:val="none" w:sz="0" w:space="0" w:color="auto"/>
        <w:bottom w:val="none" w:sz="0" w:space="0" w:color="auto"/>
        <w:right w:val="none" w:sz="0" w:space="0" w:color="auto"/>
      </w:divBdr>
    </w:div>
    <w:div w:id="124740858">
      <w:bodyDiv w:val="1"/>
      <w:marLeft w:val="0"/>
      <w:marRight w:val="0"/>
      <w:marTop w:val="0"/>
      <w:marBottom w:val="0"/>
      <w:divBdr>
        <w:top w:val="none" w:sz="0" w:space="0" w:color="auto"/>
        <w:left w:val="none" w:sz="0" w:space="0" w:color="auto"/>
        <w:bottom w:val="none" w:sz="0" w:space="0" w:color="auto"/>
        <w:right w:val="none" w:sz="0" w:space="0" w:color="auto"/>
      </w:divBdr>
    </w:div>
    <w:div w:id="145824758">
      <w:bodyDiv w:val="1"/>
      <w:marLeft w:val="0"/>
      <w:marRight w:val="0"/>
      <w:marTop w:val="0"/>
      <w:marBottom w:val="0"/>
      <w:divBdr>
        <w:top w:val="none" w:sz="0" w:space="0" w:color="auto"/>
        <w:left w:val="none" w:sz="0" w:space="0" w:color="auto"/>
        <w:bottom w:val="none" w:sz="0" w:space="0" w:color="auto"/>
        <w:right w:val="none" w:sz="0" w:space="0" w:color="auto"/>
      </w:divBdr>
    </w:div>
    <w:div w:id="262810782">
      <w:bodyDiv w:val="1"/>
      <w:marLeft w:val="0"/>
      <w:marRight w:val="0"/>
      <w:marTop w:val="0"/>
      <w:marBottom w:val="0"/>
      <w:divBdr>
        <w:top w:val="none" w:sz="0" w:space="0" w:color="auto"/>
        <w:left w:val="none" w:sz="0" w:space="0" w:color="auto"/>
        <w:bottom w:val="none" w:sz="0" w:space="0" w:color="auto"/>
        <w:right w:val="none" w:sz="0" w:space="0" w:color="auto"/>
      </w:divBdr>
    </w:div>
    <w:div w:id="276764359">
      <w:bodyDiv w:val="1"/>
      <w:marLeft w:val="0"/>
      <w:marRight w:val="0"/>
      <w:marTop w:val="0"/>
      <w:marBottom w:val="0"/>
      <w:divBdr>
        <w:top w:val="none" w:sz="0" w:space="0" w:color="auto"/>
        <w:left w:val="none" w:sz="0" w:space="0" w:color="auto"/>
        <w:bottom w:val="none" w:sz="0" w:space="0" w:color="auto"/>
        <w:right w:val="none" w:sz="0" w:space="0" w:color="auto"/>
      </w:divBdr>
    </w:div>
    <w:div w:id="288363854">
      <w:bodyDiv w:val="1"/>
      <w:marLeft w:val="0"/>
      <w:marRight w:val="0"/>
      <w:marTop w:val="0"/>
      <w:marBottom w:val="0"/>
      <w:divBdr>
        <w:top w:val="none" w:sz="0" w:space="0" w:color="auto"/>
        <w:left w:val="none" w:sz="0" w:space="0" w:color="auto"/>
        <w:bottom w:val="none" w:sz="0" w:space="0" w:color="auto"/>
        <w:right w:val="none" w:sz="0" w:space="0" w:color="auto"/>
      </w:divBdr>
    </w:div>
    <w:div w:id="460732616">
      <w:bodyDiv w:val="1"/>
      <w:marLeft w:val="0"/>
      <w:marRight w:val="0"/>
      <w:marTop w:val="0"/>
      <w:marBottom w:val="0"/>
      <w:divBdr>
        <w:top w:val="none" w:sz="0" w:space="0" w:color="auto"/>
        <w:left w:val="none" w:sz="0" w:space="0" w:color="auto"/>
        <w:bottom w:val="none" w:sz="0" w:space="0" w:color="auto"/>
        <w:right w:val="none" w:sz="0" w:space="0" w:color="auto"/>
      </w:divBdr>
    </w:div>
    <w:div w:id="509880522">
      <w:bodyDiv w:val="1"/>
      <w:marLeft w:val="0"/>
      <w:marRight w:val="0"/>
      <w:marTop w:val="0"/>
      <w:marBottom w:val="0"/>
      <w:divBdr>
        <w:top w:val="none" w:sz="0" w:space="0" w:color="auto"/>
        <w:left w:val="none" w:sz="0" w:space="0" w:color="auto"/>
        <w:bottom w:val="none" w:sz="0" w:space="0" w:color="auto"/>
        <w:right w:val="none" w:sz="0" w:space="0" w:color="auto"/>
      </w:divBdr>
    </w:div>
    <w:div w:id="532770217">
      <w:bodyDiv w:val="1"/>
      <w:marLeft w:val="0"/>
      <w:marRight w:val="0"/>
      <w:marTop w:val="0"/>
      <w:marBottom w:val="0"/>
      <w:divBdr>
        <w:top w:val="none" w:sz="0" w:space="0" w:color="auto"/>
        <w:left w:val="none" w:sz="0" w:space="0" w:color="auto"/>
        <w:bottom w:val="none" w:sz="0" w:space="0" w:color="auto"/>
        <w:right w:val="none" w:sz="0" w:space="0" w:color="auto"/>
      </w:divBdr>
    </w:div>
    <w:div w:id="860241703">
      <w:bodyDiv w:val="1"/>
      <w:marLeft w:val="0"/>
      <w:marRight w:val="0"/>
      <w:marTop w:val="0"/>
      <w:marBottom w:val="0"/>
      <w:divBdr>
        <w:top w:val="none" w:sz="0" w:space="0" w:color="auto"/>
        <w:left w:val="none" w:sz="0" w:space="0" w:color="auto"/>
        <w:bottom w:val="none" w:sz="0" w:space="0" w:color="auto"/>
        <w:right w:val="none" w:sz="0" w:space="0" w:color="auto"/>
      </w:divBdr>
    </w:div>
    <w:div w:id="912199581">
      <w:bodyDiv w:val="1"/>
      <w:marLeft w:val="0"/>
      <w:marRight w:val="0"/>
      <w:marTop w:val="0"/>
      <w:marBottom w:val="0"/>
      <w:divBdr>
        <w:top w:val="none" w:sz="0" w:space="0" w:color="auto"/>
        <w:left w:val="none" w:sz="0" w:space="0" w:color="auto"/>
        <w:bottom w:val="none" w:sz="0" w:space="0" w:color="auto"/>
        <w:right w:val="none" w:sz="0" w:space="0" w:color="auto"/>
      </w:divBdr>
    </w:div>
    <w:div w:id="1009677111">
      <w:bodyDiv w:val="1"/>
      <w:marLeft w:val="0"/>
      <w:marRight w:val="0"/>
      <w:marTop w:val="0"/>
      <w:marBottom w:val="0"/>
      <w:divBdr>
        <w:top w:val="none" w:sz="0" w:space="0" w:color="auto"/>
        <w:left w:val="none" w:sz="0" w:space="0" w:color="auto"/>
        <w:bottom w:val="none" w:sz="0" w:space="0" w:color="auto"/>
        <w:right w:val="none" w:sz="0" w:space="0" w:color="auto"/>
      </w:divBdr>
    </w:div>
    <w:div w:id="1015035842">
      <w:bodyDiv w:val="1"/>
      <w:marLeft w:val="0"/>
      <w:marRight w:val="0"/>
      <w:marTop w:val="0"/>
      <w:marBottom w:val="0"/>
      <w:divBdr>
        <w:top w:val="none" w:sz="0" w:space="0" w:color="auto"/>
        <w:left w:val="none" w:sz="0" w:space="0" w:color="auto"/>
        <w:bottom w:val="none" w:sz="0" w:space="0" w:color="auto"/>
        <w:right w:val="none" w:sz="0" w:space="0" w:color="auto"/>
      </w:divBdr>
    </w:div>
    <w:div w:id="1077020576">
      <w:bodyDiv w:val="1"/>
      <w:marLeft w:val="0"/>
      <w:marRight w:val="0"/>
      <w:marTop w:val="0"/>
      <w:marBottom w:val="0"/>
      <w:divBdr>
        <w:top w:val="none" w:sz="0" w:space="0" w:color="auto"/>
        <w:left w:val="none" w:sz="0" w:space="0" w:color="auto"/>
        <w:bottom w:val="none" w:sz="0" w:space="0" w:color="auto"/>
        <w:right w:val="none" w:sz="0" w:space="0" w:color="auto"/>
      </w:divBdr>
    </w:div>
    <w:div w:id="1099375296">
      <w:bodyDiv w:val="1"/>
      <w:marLeft w:val="0"/>
      <w:marRight w:val="0"/>
      <w:marTop w:val="0"/>
      <w:marBottom w:val="0"/>
      <w:divBdr>
        <w:top w:val="none" w:sz="0" w:space="0" w:color="auto"/>
        <w:left w:val="none" w:sz="0" w:space="0" w:color="auto"/>
        <w:bottom w:val="none" w:sz="0" w:space="0" w:color="auto"/>
        <w:right w:val="none" w:sz="0" w:space="0" w:color="auto"/>
      </w:divBdr>
    </w:div>
    <w:div w:id="1193417465">
      <w:bodyDiv w:val="1"/>
      <w:marLeft w:val="0"/>
      <w:marRight w:val="0"/>
      <w:marTop w:val="0"/>
      <w:marBottom w:val="0"/>
      <w:divBdr>
        <w:top w:val="none" w:sz="0" w:space="0" w:color="auto"/>
        <w:left w:val="none" w:sz="0" w:space="0" w:color="auto"/>
        <w:bottom w:val="none" w:sz="0" w:space="0" w:color="auto"/>
        <w:right w:val="none" w:sz="0" w:space="0" w:color="auto"/>
      </w:divBdr>
      <w:divsChild>
        <w:div w:id="551307303">
          <w:marLeft w:val="0"/>
          <w:marRight w:val="0"/>
          <w:marTop w:val="30"/>
          <w:marBottom w:val="30"/>
          <w:divBdr>
            <w:top w:val="none" w:sz="0" w:space="0" w:color="auto"/>
            <w:left w:val="none" w:sz="0" w:space="0" w:color="auto"/>
            <w:bottom w:val="none" w:sz="0" w:space="0" w:color="auto"/>
            <w:right w:val="none" w:sz="0" w:space="0" w:color="auto"/>
          </w:divBdr>
        </w:div>
        <w:div w:id="907764368">
          <w:marLeft w:val="0"/>
          <w:marRight w:val="0"/>
          <w:marTop w:val="0"/>
          <w:marBottom w:val="0"/>
          <w:divBdr>
            <w:top w:val="none" w:sz="0" w:space="0" w:color="auto"/>
            <w:left w:val="none" w:sz="0" w:space="0" w:color="auto"/>
            <w:bottom w:val="none" w:sz="0" w:space="0" w:color="auto"/>
            <w:right w:val="none" w:sz="0" w:space="0" w:color="auto"/>
          </w:divBdr>
          <w:divsChild>
            <w:div w:id="39100194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9123381">
      <w:bodyDiv w:val="1"/>
      <w:marLeft w:val="0"/>
      <w:marRight w:val="0"/>
      <w:marTop w:val="0"/>
      <w:marBottom w:val="0"/>
      <w:divBdr>
        <w:top w:val="none" w:sz="0" w:space="0" w:color="auto"/>
        <w:left w:val="none" w:sz="0" w:space="0" w:color="auto"/>
        <w:bottom w:val="none" w:sz="0" w:space="0" w:color="auto"/>
        <w:right w:val="none" w:sz="0" w:space="0" w:color="auto"/>
      </w:divBdr>
    </w:div>
    <w:div w:id="1413431713">
      <w:bodyDiv w:val="1"/>
      <w:marLeft w:val="0"/>
      <w:marRight w:val="0"/>
      <w:marTop w:val="0"/>
      <w:marBottom w:val="0"/>
      <w:divBdr>
        <w:top w:val="none" w:sz="0" w:space="0" w:color="auto"/>
        <w:left w:val="none" w:sz="0" w:space="0" w:color="auto"/>
        <w:bottom w:val="none" w:sz="0" w:space="0" w:color="auto"/>
        <w:right w:val="none" w:sz="0" w:space="0" w:color="auto"/>
      </w:divBdr>
    </w:div>
    <w:div w:id="1437948486">
      <w:bodyDiv w:val="1"/>
      <w:marLeft w:val="0"/>
      <w:marRight w:val="0"/>
      <w:marTop w:val="0"/>
      <w:marBottom w:val="0"/>
      <w:divBdr>
        <w:top w:val="none" w:sz="0" w:space="0" w:color="auto"/>
        <w:left w:val="none" w:sz="0" w:space="0" w:color="auto"/>
        <w:bottom w:val="none" w:sz="0" w:space="0" w:color="auto"/>
        <w:right w:val="none" w:sz="0" w:space="0" w:color="auto"/>
      </w:divBdr>
    </w:div>
    <w:div w:id="1692680861">
      <w:bodyDiv w:val="1"/>
      <w:marLeft w:val="0"/>
      <w:marRight w:val="0"/>
      <w:marTop w:val="0"/>
      <w:marBottom w:val="0"/>
      <w:divBdr>
        <w:top w:val="none" w:sz="0" w:space="0" w:color="auto"/>
        <w:left w:val="none" w:sz="0" w:space="0" w:color="auto"/>
        <w:bottom w:val="none" w:sz="0" w:space="0" w:color="auto"/>
        <w:right w:val="none" w:sz="0" w:space="0" w:color="auto"/>
      </w:divBdr>
      <w:divsChild>
        <w:div w:id="875653677">
          <w:marLeft w:val="0"/>
          <w:marRight w:val="0"/>
          <w:marTop w:val="0"/>
          <w:marBottom w:val="0"/>
          <w:divBdr>
            <w:top w:val="none" w:sz="0" w:space="0" w:color="auto"/>
            <w:left w:val="none" w:sz="0" w:space="0" w:color="auto"/>
            <w:bottom w:val="none" w:sz="0" w:space="0" w:color="auto"/>
            <w:right w:val="none" w:sz="0" w:space="0" w:color="auto"/>
          </w:divBdr>
          <w:divsChild>
            <w:div w:id="1440224592">
              <w:marLeft w:val="0"/>
              <w:marRight w:val="0"/>
              <w:marTop w:val="30"/>
              <w:marBottom w:val="30"/>
              <w:divBdr>
                <w:top w:val="none" w:sz="0" w:space="0" w:color="auto"/>
                <w:left w:val="none" w:sz="0" w:space="0" w:color="auto"/>
                <w:bottom w:val="none" w:sz="0" w:space="0" w:color="auto"/>
                <w:right w:val="none" w:sz="0" w:space="0" w:color="auto"/>
              </w:divBdr>
            </w:div>
          </w:divsChild>
        </w:div>
        <w:div w:id="2034652198">
          <w:marLeft w:val="0"/>
          <w:marRight w:val="0"/>
          <w:marTop w:val="30"/>
          <w:marBottom w:val="30"/>
          <w:divBdr>
            <w:top w:val="none" w:sz="0" w:space="0" w:color="auto"/>
            <w:left w:val="none" w:sz="0" w:space="0" w:color="auto"/>
            <w:bottom w:val="none" w:sz="0" w:space="0" w:color="auto"/>
            <w:right w:val="none" w:sz="0" w:space="0" w:color="auto"/>
          </w:divBdr>
        </w:div>
      </w:divsChild>
    </w:div>
    <w:div w:id="1829007466">
      <w:bodyDiv w:val="1"/>
      <w:marLeft w:val="0"/>
      <w:marRight w:val="0"/>
      <w:marTop w:val="0"/>
      <w:marBottom w:val="0"/>
      <w:divBdr>
        <w:top w:val="none" w:sz="0" w:space="0" w:color="auto"/>
        <w:left w:val="none" w:sz="0" w:space="0" w:color="auto"/>
        <w:bottom w:val="none" w:sz="0" w:space="0" w:color="auto"/>
        <w:right w:val="none" w:sz="0" w:space="0" w:color="auto"/>
      </w:divBdr>
      <w:divsChild>
        <w:div w:id="758326928">
          <w:marLeft w:val="0"/>
          <w:marRight w:val="0"/>
          <w:marTop w:val="0"/>
          <w:marBottom w:val="0"/>
          <w:divBdr>
            <w:top w:val="none" w:sz="0" w:space="0" w:color="auto"/>
            <w:left w:val="none" w:sz="0" w:space="0" w:color="auto"/>
            <w:bottom w:val="none" w:sz="0" w:space="0" w:color="auto"/>
            <w:right w:val="none" w:sz="0" w:space="0" w:color="auto"/>
          </w:divBdr>
          <w:divsChild>
            <w:div w:id="1912806456">
              <w:marLeft w:val="0"/>
              <w:marRight w:val="0"/>
              <w:marTop w:val="30"/>
              <w:marBottom w:val="30"/>
              <w:divBdr>
                <w:top w:val="none" w:sz="0" w:space="0" w:color="auto"/>
                <w:left w:val="none" w:sz="0" w:space="0" w:color="auto"/>
                <w:bottom w:val="none" w:sz="0" w:space="0" w:color="auto"/>
                <w:right w:val="none" w:sz="0" w:space="0" w:color="auto"/>
              </w:divBdr>
            </w:div>
          </w:divsChild>
        </w:div>
        <w:div w:id="1834027292">
          <w:marLeft w:val="0"/>
          <w:marRight w:val="0"/>
          <w:marTop w:val="30"/>
          <w:marBottom w:val="30"/>
          <w:divBdr>
            <w:top w:val="none" w:sz="0" w:space="0" w:color="auto"/>
            <w:left w:val="none" w:sz="0" w:space="0" w:color="auto"/>
            <w:bottom w:val="none" w:sz="0" w:space="0" w:color="auto"/>
            <w:right w:val="none" w:sz="0" w:space="0" w:color="auto"/>
          </w:divBdr>
        </w:div>
      </w:divsChild>
    </w:div>
    <w:div w:id="1855456530">
      <w:bodyDiv w:val="1"/>
      <w:marLeft w:val="0"/>
      <w:marRight w:val="0"/>
      <w:marTop w:val="0"/>
      <w:marBottom w:val="0"/>
      <w:divBdr>
        <w:top w:val="none" w:sz="0" w:space="0" w:color="auto"/>
        <w:left w:val="none" w:sz="0" w:space="0" w:color="auto"/>
        <w:bottom w:val="none" w:sz="0" w:space="0" w:color="auto"/>
        <w:right w:val="none" w:sz="0" w:space="0" w:color="auto"/>
      </w:divBdr>
    </w:div>
    <w:div w:id="1967395244">
      <w:bodyDiv w:val="1"/>
      <w:marLeft w:val="0"/>
      <w:marRight w:val="0"/>
      <w:marTop w:val="0"/>
      <w:marBottom w:val="0"/>
      <w:divBdr>
        <w:top w:val="none" w:sz="0" w:space="0" w:color="auto"/>
        <w:left w:val="none" w:sz="0" w:space="0" w:color="auto"/>
        <w:bottom w:val="none" w:sz="0" w:space="0" w:color="auto"/>
        <w:right w:val="none" w:sz="0" w:space="0" w:color="auto"/>
      </w:divBdr>
    </w:div>
    <w:div w:id="2035567482">
      <w:bodyDiv w:val="1"/>
      <w:marLeft w:val="0"/>
      <w:marRight w:val="0"/>
      <w:marTop w:val="0"/>
      <w:marBottom w:val="0"/>
      <w:divBdr>
        <w:top w:val="none" w:sz="0" w:space="0" w:color="auto"/>
        <w:left w:val="none" w:sz="0" w:space="0" w:color="auto"/>
        <w:bottom w:val="none" w:sz="0" w:space="0" w:color="auto"/>
        <w:right w:val="none" w:sz="0" w:space="0" w:color="auto"/>
      </w:divBdr>
      <w:divsChild>
        <w:div w:id="1067993331">
          <w:marLeft w:val="0"/>
          <w:marRight w:val="0"/>
          <w:marTop w:val="0"/>
          <w:marBottom w:val="0"/>
          <w:divBdr>
            <w:top w:val="none" w:sz="0" w:space="0" w:color="auto"/>
            <w:left w:val="none" w:sz="0" w:space="0" w:color="auto"/>
            <w:bottom w:val="none" w:sz="0" w:space="0" w:color="auto"/>
            <w:right w:val="none" w:sz="0" w:space="0" w:color="auto"/>
          </w:divBdr>
          <w:divsChild>
            <w:div w:id="29039770">
              <w:marLeft w:val="0"/>
              <w:marRight w:val="0"/>
              <w:marTop w:val="0"/>
              <w:marBottom w:val="0"/>
              <w:divBdr>
                <w:top w:val="none" w:sz="0" w:space="0" w:color="auto"/>
                <w:left w:val="none" w:sz="0" w:space="0" w:color="auto"/>
                <w:bottom w:val="none" w:sz="0" w:space="0" w:color="auto"/>
                <w:right w:val="none" w:sz="0" w:space="0" w:color="auto"/>
              </w:divBdr>
            </w:div>
            <w:div w:id="190846529">
              <w:marLeft w:val="0"/>
              <w:marRight w:val="0"/>
              <w:marTop w:val="0"/>
              <w:marBottom w:val="0"/>
              <w:divBdr>
                <w:top w:val="none" w:sz="0" w:space="0" w:color="auto"/>
                <w:left w:val="none" w:sz="0" w:space="0" w:color="auto"/>
                <w:bottom w:val="none" w:sz="0" w:space="0" w:color="auto"/>
                <w:right w:val="none" w:sz="0" w:space="0" w:color="auto"/>
              </w:divBdr>
            </w:div>
            <w:div w:id="259484562">
              <w:marLeft w:val="0"/>
              <w:marRight w:val="0"/>
              <w:marTop w:val="0"/>
              <w:marBottom w:val="0"/>
              <w:divBdr>
                <w:top w:val="none" w:sz="0" w:space="0" w:color="auto"/>
                <w:left w:val="none" w:sz="0" w:space="0" w:color="auto"/>
                <w:bottom w:val="none" w:sz="0" w:space="0" w:color="auto"/>
                <w:right w:val="none" w:sz="0" w:space="0" w:color="auto"/>
              </w:divBdr>
            </w:div>
            <w:div w:id="267127108">
              <w:marLeft w:val="0"/>
              <w:marRight w:val="0"/>
              <w:marTop w:val="0"/>
              <w:marBottom w:val="0"/>
              <w:divBdr>
                <w:top w:val="none" w:sz="0" w:space="0" w:color="auto"/>
                <w:left w:val="none" w:sz="0" w:space="0" w:color="auto"/>
                <w:bottom w:val="none" w:sz="0" w:space="0" w:color="auto"/>
                <w:right w:val="none" w:sz="0" w:space="0" w:color="auto"/>
              </w:divBdr>
            </w:div>
            <w:div w:id="327711590">
              <w:marLeft w:val="0"/>
              <w:marRight w:val="0"/>
              <w:marTop w:val="0"/>
              <w:marBottom w:val="0"/>
              <w:divBdr>
                <w:top w:val="none" w:sz="0" w:space="0" w:color="auto"/>
                <w:left w:val="none" w:sz="0" w:space="0" w:color="auto"/>
                <w:bottom w:val="none" w:sz="0" w:space="0" w:color="auto"/>
                <w:right w:val="none" w:sz="0" w:space="0" w:color="auto"/>
              </w:divBdr>
            </w:div>
            <w:div w:id="392657275">
              <w:marLeft w:val="0"/>
              <w:marRight w:val="0"/>
              <w:marTop w:val="0"/>
              <w:marBottom w:val="0"/>
              <w:divBdr>
                <w:top w:val="none" w:sz="0" w:space="0" w:color="auto"/>
                <w:left w:val="none" w:sz="0" w:space="0" w:color="auto"/>
                <w:bottom w:val="none" w:sz="0" w:space="0" w:color="auto"/>
                <w:right w:val="none" w:sz="0" w:space="0" w:color="auto"/>
              </w:divBdr>
            </w:div>
            <w:div w:id="393551672">
              <w:marLeft w:val="0"/>
              <w:marRight w:val="0"/>
              <w:marTop w:val="0"/>
              <w:marBottom w:val="0"/>
              <w:divBdr>
                <w:top w:val="none" w:sz="0" w:space="0" w:color="auto"/>
                <w:left w:val="none" w:sz="0" w:space="0" w:color="auto"/>
                <w:bottom w:val="none" w:sz="0" w:space="0" w:color="auto"/>
                <w:right w:val="none" w:sz="0" w:space="0" w:color="auto"/>
              </w:divBdr>
            </w:div>
            <w:div w:id="399131738">
              <w:marLeft w:val="0"/>
              <w:marRight w:val="0"/>
              <w:marTop w:val="0"/>
              <w:marBottom w:val="0"/>
              <w:divBdr>
                <w:top w:val="none" w:sz="0" w:space="0" w:color="auto"/>
                <w:left w:val="none" w:sz="0" w:space="0" w:color="auto"/>
                <w:bottom w:val="none" w:sz="0" w:space="0" w:color="auto"/>
                <w:right w:val="none" w:sz="0" w:space="0" w:color="auto"/>
              </w:divBdr>
            </w:div>
            <w:div w:id="429008538">
              <w:marLeft w:val="0"/>
              <w:marRight w:val="0"/>
              <w:marTop w:val="0"/>
              <w:marBottom w:val="0"/>
              <w:divBdr>
                <w:top w:val="none" w:sz="0" w:space="0" w:color="auto"/>
                <w:left w:val="none" w:sz="0" w:space="0" w:color="auto"/>
                <w:bottom w:val="none" w:sz="0" w:space="0" w:color="auto"/>
                <w:right w:val="none" w:sz="0" w:space="0" w:color="auto"/>
              </w:divBdr>
            </w:div>
            <w:div w:id="435028534">
              <w:marLeft w:val="0"/>
              <w:marRight w:val="0"/>
              <w:marTop w:val="0"/>
              <w:marBottom w:val="0"/>
              <w:divBdr>
                <w:top w:val="none" w:sz="0" w:space="0" w:color="auto"/>
                <w:left w:val="none" w:sz="0" w:space="0" w:color="auto"/>
                <w:bottom w:val="none" w:sz="0" w:space="0" w:color="auto"/>
                <w:right w:val="none" w:sz="0" w:space="0" w:color="auto"/>
              </w:divBdr>
            </w:div>
            <w:div w:id="468867323">
              <w:marLeft w:val="0"/>
              <w:marRight w:val="0"/>
              <w:marTop w:val="0"/>
              <w:marBottom w:val="0"/>
              <w:divBdr>
                <w:top w:val="none" w:sz="0" w:space="0" w:color="auto"/>
                <w:left w:val="none" w:sz="0" w:space="0" w:color="auto"/>
                <w:bottom w:val="none" w:sz="0" w:space="0" w:color="auto"/>
                <w:right w:val="none" w:sz="0" w:space="0" w:color="auto"/>
              </w:divBdr>
            </w:div>
            <w:div w:id="469248630">
              <w:marLeft w:val="0"/>
              <w:marRight w:val="0"/>
              <w:marTop w:val="0"/>
              <w:marBottom w:val="0"/>
              <w:divBdr>
                <w:top w:val="none" w:sz="0" w:space="0" w:color="auto"/>
                <w:left w:val="none" w:sz="0" w:space="0" w:color="auto"/>
                <w:bottom w:val="none" w:sz="0" w:space="0" w:color="auto"/>
                <w:right w:val="none" w:sz="0" w:space="0" w:color="auto"/>
              </w:divBdr>
            </w:div>
            <w:div w:id="527908791">
              <w:marLeft w:val="0"/>
              <w:marRight w:val="0"/>
              <w:marTop w:val="0"/>
              <w:marBottom w:val="0"/>
              <w:divBdr>
                <w:top w:val="none" w:sz="0" w:space="0" w:color="auto"/>
                <w:left w:val="none" w:sz="0" w:space="0" w:color="auto"/>
                <w:bottom w:val="none" w:sz="0" w:space="0" w:color="auto"/>
                <w:right w:val="none" w:sz="0" w:space="0" w:color="auto"/>
              </w:divBdr>
            </w:div>
            <w:div w:id="528765535">
              <w:marLeft w:val="0"/>
              <w:marRight w:val="0"/>
              <w:marTop w:val="0"/>
              <w:marBottom w:val="0"/>
              <w:divBdr>
                <w:top w:val="none" w:sz="0" w:space="0" w:color="auto"/>
                <w:left w:val="none" w:sz="0" w:space="0" w:color="auto"/>
                <w:bottom w:val="none" w:sz="0" w:space="0" w:color="auto"/>
                <w:right w:val="none" w:sz="0" w:space="0" w:color="auto"/>
              </w:divBdr>
            </w:div>
            <w:div w:id="558176551">
              <w:marLeft w:val="0"/>
              <w:marRight w:val="0"/>
              <w:marTop w:val="0"/>
              <w:marBottom w:val="0"/>
              <w:divBdr>
                <w:top w:val="none" w:sz="0" w:space="0" w:color="auto"/>
                <w:left w:val="none" w:sz="0" w:space="0" w:color="auto"/>
                <w:bottom w:val="none" w:sz="0" w:space="0" w:color="auto"/>
                <w:right w:val="none" w:sz="0" w:space="0" w:color="auto"/>
              </w:divBdr>
            </w:div>
            <w:div w:id="588268474">
              <w:marLeft w:val="0"/>
              <w:marRight w:val="0"/>
              <w:marTop w:val="0"/>
              <w:marBottom w:val="0"/>
              <w:divBdr>
                <w:top w:val="none" w:sz="0" w:space="0" w:color="auto"/>
                <w:left w:val="none" w:sz="0" w:space="0" w:color="auto"/>
                <w:bottom w:val="none" w:sz="0" w:space="0" w:color="auto"/>
                <w:right w:val="none" w:sz="0" w:space="0" w:color="auto"/>
              </w:divBdr>
            </w:div>
            <w:div w:id="597564292">
              <w:marLeft w:val="0"/>
              <w:marRight w:val="0"/>
              <w:marTop w:val="0"/>
              <w:marBottom w:val="0"/>
              <w:divBdr>
                <w:top w:val="none" w:sz="0" w:space="0" w:color="auto"/>
                <w:left w:val="none" w:sz="0" w:space="0" w:color="auto"/>
                <w:bottom w:val="none" w:sz="0" w:space="0" w:color="auto"/>
                <w:right w:val="none" w:sz="0" w:space="0" w:color="auto"/>
              </w:divBdr>
            </w:div>
            <w:div w:id="610283099">
              <w:marLeft w:val="0"/>
              <w:marRight w:val="0"/>
              <w:marTop w:val="0"/>
              <w:marBottom w:val="0"/>
              <w:divBdr>
                <w:top w:val="none" w:sz="0" w:space="0" w:color="auto"/>
                <w:left w:val="none" w:sz="0" w:space="0" w:color="auto"/>
                <w:bottom w:val="none" w:sz="0" w:space="0" w:color="auto"/>
                <w:right w:val="none" w:sz="0" w:space="0" w:color="auto"/>
              </w:divBdr>
            </w:div>
            <w:div w:id="623267656">
              <w:marLeft w:val="0"/>
              <w:marRight w:val="0"/>
              <w:marTop w:val="0"/>
              <w:marBottom w:val="0"/>
              <w:divBdr>
                <w:top w:val="none" w:sz="0" w:space="0" w:color="auto"/>
                <w:left w:val="none" w:sz="0" w:space="0" w:color="auto"/>
                <w:bottom w:val="none" w:sz="0" w:space="0" w:color="auto"/>
                <w:right w:val="none" w:sz="0" w:space="0" w:color="auto"/>
              </w:divBdr>
            </w:div>
            <w:div w:id="658268923">
              <w:marLeft w:val="0"/>
              <w:marRight w:val="0"/>
              <w:marTop w:val="0"/>
              <w:marBottom w:val="0"/>
              <w:divBdr>
                <w:top w:val="none" w:sz="0" w:space="0" w:color="auto"/>
                <w:left w:val="none" w:sz="0" w:space="0" w:color="auto"/>
                <w:bottom w:val="none" w:sz="0" w:space="0" w:color="auto"/>
                <w:right w:val="none" w:sz="0" w:space="0" w:color="auto"/>
              </w:divBdr>
            </w:div>
            <w:div w:id="663322390">
              <w:marLeft w:val="0"/>
              <w:marRight w:val="0"/>
              <w:marTop w:val="0"/>
              <w:marBottom w:val="0"/>
              <w:divBdr>
                <w:top w:val="none" w:sz="0" w:space="0" w:color="auto"/>
                <w:left w:val="none" w:sz="0" w:space="0" w:color="auto"/>
                <w:bottom w:val="none" w:sz="0" w:space="0" w:color="auto"/>
                <w:right w:val="none" w:sz="0" w:space="0" w:color="auto"/>
              </w:divBdr>
            </w:div>
            <w:div w:id="669715160">
              <w:marLeft w:val="0"/>
              <w:marRight w:val="0"/>
              <w:marTop w:val="0"/>
              <w:marBottom w:val="0"/>
              <w:divBdr>
                <w:top w:val="none" w:sz="0" w:space="0" w:color="auto"/>
                <w:left w:val="none" w:sz="0" w:space="0" w:color="auto"/>
                <w:bottom w:val="none" w:sz="0" w:space="0" w:color="auto"/>
                <w:right w:val="none" w:sz="0" w:space="0" w:color="auto"/>
              </w:divBdr>
            </w:div>
            <w:div w:id="731542831">
              <w:marLeft w:val="0"/>
              <w:marRight w:val="0"/>
              <w:marTop w:val="0"/>
              <w:marBottom w:val="0"/>
              <w:divBdr>
                <w:top w:val="none" w:sz="0" w:space="0" w:color="auto"/>
                <w:left w:val="none" w:sz="0" w:space="0" w:color="auto"/>
                <w:bottom w:val="none" w:sz="0" w:space="0" w:color="auto"/>
                <w:right w:val="none" w:sz="0" w:space="0" w:color="auto"/>
              </w:divBdr>
            </w:div>
            <w:div w:id="740176580">
              <w:marLeft w:val="0"/>
              <w:marRight w:val="0"/>
              <w:marTop w:val="0"/>
              <w:marBottom w:val="0"/>
              <w:divBdr>
                <w:top w:val="none" w:sz="0" w:space="0" w:color="auto"/>
                <w:left w:val="none" w:sz="0" w:space="0" w:color="auto"/>
                <w:bottom w:val="none" w:sz="0" w:space="0" w:color="auto"/>
                <w:right w:val="none" w:sz="0" w:space="0" w:color="auto"/>
              </w:divBdr>
            </w:div>
            <w:div w:id="766317749">
              <w:marLeft w:val="0"/>
              <w:marRight w:val="0"/>
              <w:marTop w:val="0"/>
              <w:marBottom w:val="0"/>
              <w:divBdr>
                <w:top w:val="none" w:sz="0" w:space="0" w:color="auto"/>
                <w:left w:val="none" w:sz="0" w:space="0" w:color="auto"/>
                <w:bottom w:val="none" w:sz="0" w:space="0" w:color="auto"/>
                <w:right w:val="none" w:sz="0" w:space="0" w:color="auto"/>
              </w:divBdr>
            </w:div>
            <w:div w:id="771121550">
              <w:marLeft w:val="0"/>
              <w:marRight w:val="0"/>
              <w:marTop w:val="0"/>
              <w:marBottom w:val="0"/>
              <w:divBdr>
                <w:top w:val="none" w:sz="0" w:space="0" w:color="auto"/>
                <w:left w:val="none" w:sz="0" w:space="0" w:color="auto"/>
                <w:bottom w:val="none" w:sz="0" w:space="0" w:color="auto"/>
                <w:right w:val="none" w:sz="0" w:space="0" w:color="auto"/>
              </w:divBdr>
            </w:div>
            <w:div w:id="963540882">
              <w:marLeft w:val="0"/>
              <w:marRight w:val="0"/>
              <w:marTop w:val="0"/>
              <w:marBottom w:val="0"/>
              <w:divBdr>
                <w:top w:val="none" w:sz="0" w:space="0" w:color="auto"/>
                <w:left w:val="none" w:sz="0" w:space="0" w:color="auto"/>
                <w:bottom w:val="none" w:sz="0" w:space="0" w:color="auto"/>
                <w:right w:val="none" w:sz="0" w:space="0" w:color="auto"/>
              </w:divBdr>
            </w:div>
            <w:div w:id="1092313328">
              <w:marLeft w:val="0"/>
              <w:marRight w:val="0"/>
              <w:marTop w:val="0"/>
              <w:marBottom w:val="0"/>
              <w:divBdr>
                <w:top w:val="none" w:sz="0" w:space="0" w:color="auto"/>
                <w:left w:val="none" w:sz="0" w:space="0" w:color="auto"/>
                <w:bottom w:val="none" w:sz="0" w:space="0" w:color="auto"/>
                <w:right w:val="none" w:sz="0" w:space="0" w:color="auto"/>
              </w:divBdr>
            </w:div>
            <w:div w:id="1136030388">
              <w:marLeft w:val="0"/>
              <w:marRight w:val="0"/>
              <w:marTop w:val="0"/>
              <w:marBottom w:val="0"/>
              <w:divBdr>
                <w:top w:val="none" w:sz="0" w:space="0" w:color="auto"/>
                <w:left w:val="none" w:sz="0" w:space="0" w:color="auto"/>
                <w:bottom w:val="none" w:sz="0" w:space="0" w:color="auto"/>
                <w:right w:val="none" w:sz="0" w:space="0" w:color="auto"/>
              </w:divBdr>
            </w:div>
            <w:div w:id="1145774823">
              <w:marLeft w:val="0"/>
              <w:marRight w:val="0"/>
              <w:marTop w:val="0"/>
              <w:marBottom w:val="0"/>
              <w:divBdr>
                <w:top w:val="none" w:sz="0" w:space="0" w:color="auto"/>
                <w:left w:val="none" w:sz="0" w:space="0" w:color="auto"/>
                <w:bottom w:val="none" w:sz="0" w:space="0" w:color="auto"/>
                <w:right w:val="none" w:sz="0" w:space="0" w:color="auto"/>
              </w:divBdr>
            </w:div>
            <w:div w:id="1208837970">
              <w:marLeft w:val="0"/>
              <w:marRight w:val="0"/>
              <w:marTop w:val="0"/>
              <w:marBottom w:val="0"/>
              <w:divBdr>
                <w:top w:val="none" w:sz="0" w:space="0" w:color="auto"/>
                <w:left w:val="none" w:sz="0" w:space="0" w:color="auto"/>
                <w:bottom w:val="none" w:sz="0" w:space="0" w:color="auto"/>
                <w:right w:val="none" w:sz="0" w:space="0" w:color="auto"/>
              </w:divBdr>
            </w:div>
            <w:div w:id="1234126331">
              <w:marLeft w:val="0"/>
              <w:marRight w:val="0"/>
              <w:marTop w:val="0"/>
              <w:marBottom w:val="0"/>
              <w:divBdr>
                <w:top w:val="none" w:sz="0" w:space="0" w:color="auto"/>
                <w:left w:val="none" w:sz="0" w:space="0" w:color="auto"/>
                <w:bottom w:val="none" w:sz="0" w:space="0" w:color="auto"/>
                <w:right w:val="none" w:sz="0" w:space="0" w:color="auto"/>
              </w:divBdr>
            </w:div>
            <w:div w:id="1253080991">
              <w:marLeft w:val="0"/>
              <w:marRight w:val="0"/>
              <w:marTop w:val="0"/>
              <w:marBottom w:val="0"/>
              <w:divBdr>
                <w:top w:val="none" w:sz="0" w:space="0" w:color="auto"/>
                <w:left w:val="none" w:sz="0" w:space="0" w:color="auto"/>
                <w:bottom w:val="none" w:sz="0" w:space="0" w:color="auto"/>
                <w:right w:val="none" w:sz="0" w:space="0" w:color="auto"/>
              </w:divBdr>
            </w:div>
            <w:div w:id="1268536445">
              <w:marLeft w:val="0"/>
              <w:marRight w:val="0"/>
              <w:marTop w:val="0"/>
              <w:marBottom w:val="0"/>
              <w:divBdr>
                <w:top w:val="none" w:sz="0" w:space="0" w:color="auto"/>
                <w:left w:val="none" w:sz="0" w:space="0" w:color="auto"/>
                <w:bottom w:val="none" w:sz="0" w:space="0" w:color="auto"/>
                <w:right w:val="none" w:sz="0" w:space="0" w:color="auto"/>
              </w:divBdr>
            </w:div>
            <w:div w:id="1318924736">
              <w:marLeft w:val="0"/>
              <w:marRight w:val="0"/>
              <w:marTop w:val="0"/>
              <w:marBottom w:val="0"/>
              <w:divBdr>
                <w:top w:val="none" w:sz="0" w:space="0" w:color="auto"/>
                <w:left w:val="none" w:sz="0" w:space="0" w:color="auto"/>
                <w:bottom w:val="none" w:sz="0" w:space="0" w:color="auto"/>
                <w:right w:val="none" w:sz="0" w:space="0" w:color="auto"/>
              </w:divBdr>
            </w:div>
            <w:div w:id="1374111792">
              <w:marLeft w:val="0"/>
              <w:marRight w:val="0"/>
              <w:marTop w:val="0"/>
              <w:marBottom w:val="0"/>
              <w:divBdr>
                <w:top w:val="none" w:sz="0" w:space="0" w:color="auto"/>
                <w:left w:val="none" w:sz="0" w:space="0" w:color="auto"/>
                <w:bottom w:val="none" w:sz="0" w:space="0" w:color="auto"/>
                <w:right w:val="none" w:sz="0" w:space="0" w:color="auto"/>
              </w:divBdr>
            </w:div>
            <w:div w:id="1433017244">
              <w:marLeft w:val="0"/>
              <w:marRight w:val="0"/>
              <w:marTop w:val="0"/>
              <w:marBottom w:val="0"/>
              <w:divBdr>
                <w:top w:val="none" w:sz="0" w:space="0" w:color="auto"/>
                <w:left w:val="none" w:sz="0" w:space="0" w:color="auto"/>
                <w:bottom w:val="none" w:sz="0" w:space="0" w:color="auto"/>
                <w:right w:val="none" w:sz="0" w:space="0" w:color="auto"/>
              </w:divBdr>
            </w:div>
            <w:div w:id="1439447886">
              <w:marLeft w:val="0"/>
              <w:marRight w:val="0"/>
              <w:marTop w:val="0"/>
              <w:marBottom w:val="0"/>
              <w:divBdr>
                <w:top w:val="none" w:sz="0" w:space="0" w:color="auto"/>
                <w:left w:val="none" w:sz="0" w:space="0" w:color="auto"/>
                <w:bottom w:val="none" w:sz="0" w:space="0" w:color="auto"/>
                <w:right w:val="none" w:sz="0" w:space="0" w:color="auto"/>
              </w:divBdr>
            </w:div>
            <w:div w:id="1592158980">
              <w:marLeft w:val="0"/>
              <w:marRight w:val="0"/>
              <w:marTop w:val="0"/>
              <w:marBottom w:val="0"/>
              <w:divBdr>
                <w:top w:val="none" w:sz="0" w:space="0" w:color="auto"/>
                <w:left w:val="none" w:sz="0" w:space="0" w:color="auto"/>
                <w:bottom w:val="none" w:sz="0" w:space="0" w:color="auto"/>
                <w:right w:val="none" w:sz="0" w:space="0" w:color="auto"/>
              </w:divBdr>
            </w:div>
            <w:div w:id="1614479673">
              <w:marLeft w:val="0"/>
              <w:marRight w:val="0"/>
              <w:marTop w:val="0"/>
              <w:marBottom w:val="0"/>
              <w:divBdr>
                <w:top w:val="none" w:sz="0" w:space="0" w:color="auto"/>
                <w:left w:val="none" w:sz="0" w:space="0" w:color="auto"/>
                <w:bottom w:val="none" w:sz="0" w:space="0" w:color="auto"/>
                <w:right w:val="none" w:sz="0" w:space="0" w:color="auto"/>
              </w:divBdr>
            </w:div>
            <w:div w:id="1729645444">
              <w:marLeft w:val="0"/>
              <w:marRight w:val="0"/>
              <w:marTop w:val="0"/>
              <w:marBottom w:val="0"/>
              <w:divBdr>
                <w:top w:val="none" w:sz="0" w:space="0" w:color="auto"/>
                <w:left w:val="none" w:sz="0" w:space="0" w:color="auto"/>
                <w:bottom w:val="none" w:sz="0" w:space="0" w:color="auto"/>
                <w:right w:val="none" w:sz="0" w:space="0" w:color="auto"/>
              </w:divBdr>
            </w:div>
            <w:div w:id="1748307507">
              <w:marLeft w:val="0"/>
              <w:marRight w:val="0"/>
              <w:marTop w:val="0"/>
              <w:marBottom w:val="0"/>
              <w:divBdr>
                <w:top w:val="none" w:sz="0" w:space="0" w:color="auto"/>
                <w:left w:val="none" w:sz="0" w:space="0" w:color="auto"/>
                <w:bottom w:val="none" w:sz="0" w:space="0" w:color="auto"/>
                <w:right w:val="none" w:sz="0" w:space="0" w:color="auto"/>
              </w:divBdr>
            </w:div>
            <w:div w:id="1806653699">
              <w:marLeft w:val="0"/>
              <w:marRight w:val="0"/>
              <w:marTop w:val="0"/>
              <w:marBottom w:val="0"/>
              <w:divBdr>
                <w:top w:val="none" w:sz="0" w:space="0" w:color="auto"/>
                <w:left w:val="none" w:sz="0" w:space="0" w:color="auto"/>
                <w:bottom w:val="none" w:sz="0" w:space="0" w:color="auto"/>
                <w:right w:val="none" w:sz="0" w:space="0" w:color="auto"/>
              </w:divBdr>
            </w:div>
            <w:div w:id="1871609093">
              <w:marLeft w:val="0"/>
              <w:marRight w:val="0"/>
              <w:marTop w:val="0"/>
              <w:marBottom w:val="0"/>
              <w:divBdr>
                <w:top w:val="none" w:sz="0" w:space="0" w:color="auto"/>
                <w:left w:val="none" w:sz="0" w:space="0" w:color="auto"/>
                <w:bottom w:val="none" w:sz="0" w:space="0" w:color="auto"/>
                <w:right w:val="none" w:sz="0" w:space="0" w:color="auto"/>
              </w:divBdr>
            </w:div>
            <w:div w:id="1883321973">
              <w:marLeft w:val="0"/>
              <w:marRight w:val="0"/>
              <w:marTop w:val="0"/>
              <w:marBottom w:val="0"/>
              <w:divBdr>
                <w:top w:val="none" w:sz="0" w:space="0" w:color="auto"/>
                <w:left w:val="none" w:sz="0" w:space="0" w:color="auto"/>
                <w:bottom w:val="none" w:sz="0" w:space="0" w:color="auto"/>
                <w:right w:val="none" w:sz="0" w:space="0" w:color="auto"/>
              </w:divBdr>
            </w:div>
            <w:div w:id="1897400483">
              <w:marLeft w:val="0"/>
              <w:marRight w:val="0"/>
              <w:marTop w:val="0"/>
              <w:marBottom w:val="0"/>
              <w:divBdr>
                <w:top w:val="none" w:sz="0" w:space="0" w:color="auto"/>
                <w:left w:val="none" w:sz="0" w:space="0" w:color="auto"/>
                <w:bottom w:val="none" w:sz="0" w:space="0" w:color="auto"/>
                <w:right w:val="none" w:sz="0" w:space="0" w:color="auto"/>
              </w:divBdr>
            </w:div>
            <w:div w:id="1943879367">
              <w:marLeft w:val="0"/>
              <w:marRight w:val="0"/>
              <w:marTop w:val="0"/>
              <w:marBottom w:val="0"/>
              <w:divBdr>
                <w:top w:val="none" w:sz="0" w:space="0" w:color="auto"/>
                <w:left w:val="none" w:sz="0" w:space="0" w:color="auto"/>
                <w:bottom w:val="none" w:sz="0" w:space="0" w:color="auto"/>
                <w:right w:val="none" w:sz="0" w:space="0" w:color="auto"/>
              </w:divBdr>
            </w:div>
            <w:div w:id="1951887643">
              <w:marLeft w:val="0"/>
              <w:marRight w:val="0"/>
              <w:marTop w:val="0"/>
              <w:marBottom w:val="0"/>
              <w:divBdr>
                <w:top w:val="none" w:sz="0" w:space="0" w:color="auto"/>
                <w:left w:val="none" w:sz="0" w:space="0" w:color="auto"/>
                <w:bottom w:val="none" w:sz="0" w:space="0" w:color="auto"/>
                <w:right w:val="none" w:sz="0" w:space="0" w:color="auto"/>
              </w:divBdr>
            </w:div>
            <w:div w:id="1959406955">
              <w:marLeft w:val="0"/>
              <w:marRight w:val="0"/>
              <w:marTop w:val="0"/>
              <w:marBottom w:val="0"/>
              <w:divBdr>
                <w:top w:val="none" w:sz="0" w:space="0" w:color="auto"/>
                <w:left w:val="none" w:sz="0" w:space="0" w:color="auto"/>
                <w:bottom w:val="none" w:sz="0" w:space="0" w:color="auto"/>
                <w:right w:val="none" w:sz="0" w:space="0" w:color="auto"/>
              </w:divBdr>
            </w:div>
            <w:div w:id="1989239353">
              <w:marLeft w:val="0"/>
              <w:marRight w:val="0"/>
              <w:marTop w:val="0"/>
              <w:marBottom w:val="0"/>
              <w:divBdr>
                <w:top w:val="none" w:sz="0" w:space="0" w:color="auto"/>
                <w:left w:val="none" w:sz="0" w:space="0" w:color="auto"/>
                <w:bottom w:val="none" w:sz="0" w:space="0" w:color="auto"/>
                <w:right w:val="none" w:sz="0" w:space="0" w:color="auto"/>
              </w:divBdr>
            </w:div>
            <w:div w:id="2068918993">
              <w:marLeft w:val="0"/>
              <w:marRight w:val="0"/>
              <w:marTop w:val="0"/>
              <w:marBottom w:val="0"/>
              <w:divBdr>
                <w:top w:val="none" w:sz="0" w:space="0" w:color="auto"/>
                <w:left w:val="none" w:sz="0" w:space="0" w:color="auto"/>
                <w:bottom w:val="none" w:sz="0" w:space="0" w:color="auto"/>
                <w:right w:val="none" w:sz="0" w:space="0" w:color="auto"/>
              </w:divBdr>
            </w:div>
            <w:div w:id="2122606183">
              <w:marLeft w:val="0"/>
              <w:marRight w:val="0"/>
              <w:marTop w:val="0"/>
              <w:marBottom w:val="0"/>
              <w:divBdr>
                <w:top w:val="none" w:sz="0" w:space="0" w:color="auto"/>
                <w:left w:val="none" w:sz="0" w:space="0" w:color="auto"/>
                <w:bottom w:val="none" w:sz="0" w:space="0" w:color="auto"/>
                <w:right w:val="none" w:sz="0" w:space="0" w:color="auto"/>
              </w:divBdr>
            </w:div>
            <w:div w:id="2141804701">
              <w:marLeft w:val="0"/>
              <w:marRight w:val="0"/>
              <w:marTop w:val="0"/>
              <w:marBottom w:val="0"/>
              <w:divBdr>
                <w:top w:val="none" w:sz="0" w:space="0" w:color="auto"/>
                <w:left w:val="none" w:sz="0" w:space="0" w:color="auto"/>
                <w:bottom w:val="none" w:sz="0" w:space="0" w:color="auto"/>
                <w:right w:val="none" w:sz="0" w:space="0" w:color="auto"/>
              </w:divBdr>
            </w:div>
          </w:divsChild>
        </w:div>
        <w:div w:id="1126002569">
          <w:marLeft w:val="0"/>
          <w:marRight w:val="0"/>
          <w:marTop w:val="0"/>
          <w:marBottom w:val="0"/>
          <w:divBdr>
            <w:top w:val="none" w:sz="0" w:space="0" w:color="auto"/>
            <w:left w:val="none" w:sz="0" w:space="0" w:color="auto"/>
            <w:bottom w:val="none" w:sz="0" w:space="0" w:color="auto"/>
            <w:right w:val="none" w:sz="0" w:space="0" w:color="auto"/>
          </w:divBdr>
          <w:divsChild>
            <w:div w:id="32729138">
              <w:marLeft w:val="0"/>
              <w:marRight w:val="0"/>
              <w:marTop w:val="0"/>
              <w:marBottom w:val="0"/>
              <w:divBdr>
                <w:top w:val="none" w:sz="0" w:space="0" w:color="auto"/>
                <w:left w:val="none" w:sz="0" w:space="0" w:color="auto"/>
                <w:bottom w:val="none" w:sz="0" w:space="0" w:color="auto"/>
                <w:right w:val="none" w:sz="0" w:space="0" w:color="auto"/>
              </w:divBdr>
            </w:div>
            <w:div w:id="128519712">
              <w:marLeft w:val="0"/>
              <w:marRight w:val="0"/>
              <w:marTop w:val="0"/>
              <w:marBottom w:val="0"/>
              <w:divBdr>
                <w:top w:val="none" w:sz="0" w:space="0" w:color="auto"/>
                <w:left w:val="none" w:sz="0" w:space="0" w:color="auto"/>
                <w:bottom w:val="none" w:sz="0" w:space="0" w:color="auto"/>
                <w:right w:val="none" w:sz="0" w:space="0" w:color="auto"/>
              </w:divBdr>
            </w:div>
            <w:div w:id="443379574">
              <w:marLeft w:val="0"/>
              <w:marRight w:val="0"/>
              <w:marTop w:val="0"/>
              <w:marBottom w:val="0"/>
              <w:divBdr>
                <w:top w:val="none" w:sz="0" w:space="0" w:color="auto"/>
                <w:left w:val="none" w:sz="0" w:space="0" w:color="auto"/>
                <w:bottom w:val="none" w:sz="0" w:space="0" w:color="auto"/>
                <w:right w:val="none" w:sz="0" w:space="0" w:color="auto"/>
              </w:divBdr>
            </w:div>
            <w:div w:id="884295752">
              <w:marLeft w:val="0"/>
              <w:marRight w:val="0"/>
              <w:marTop w:val="0"/>
              <w:marBottom w:val="0"/>
              <w:divBdr>
                <w:top w:val="none" w:sz="0" w:space="0" w:color="auto"/>
                <w:left w:val="none" w:sz="0" w:space="0" w:color="auto"/>
                <w:bottom w:val="none" w:sz="0" w:space="0" w:color="auto"/>
                <w:right w:val="none" w:sz="0" w:space="0" w:color="auto"/>
              </w:divBdr>
            </w:div>
            <w:div w:id="1082988615">
              <w:marLeft w:val="0"/>
              <w:marRight w:val="0"/>
              <w:marTop w:val="0"/>
              <w:marBottom w:val="0"/>
              <w:divBdr>
                <w:top w:val="none" w:sz="0" w:space="0" w:color="auto"/>
                <w:left w:val="none" w:sz="0" w:space="0" w:color="auto"/>
                <w:bottom w:val="none" w:sz="0" w:space="0" w:color="auto"/>
                <w:right w:val="none" w:sz="0" w:space="0" w:color="auto"/>
              </w:divBdr>
              <w:divsChild>
                <w:div w:id="2135126162">
                  <w:marLeft w:val="-75"/>
                  <w:marRight w:val="0"/>
                  <w:marTop w:val="30"/>
                  <w:marBottom w:val="30"/>
                  <w:divBdr>
                    <w:top w:val="none" w:sz="0" w:space="0" w:color="auto"/>
                    <w:left w:val="none" w:sz="0" w:space="0" w:color="auto"/>
                    <w:bottom w:val="none" w:sz="0" w:space="0" w:color="auto"/>
                    <w:right w:val="none" w:sz="0" w:space="0" w:color="auto"/>
                  </w:divBdr>
                  <w:divsChild>
                    <w:div w:id="49618222">
                      <w:marLeft w:val="0"/>
                      <w:marRight w:val="0"/>
                      <w:marTop w:val="0"/>
                      <w:marBottom w:val="0"/>
                      <w:divBdr>
                        <w:top w:val="none" w:sz="0" w:space="0" w:color="auto"/>
                        <w:left w:val="none" w:sz="0" w:space="0" w:color="auto"/>
                        <w:bottom w:val="none" w:sz="0" w:space="0" w:color="auto"/>
                        <w:right w:val="none" w:sz="0" w:space="0" w:color="auto"/>
                      </w:divBdr>
                      <w:divsChild>
                        <w:div w:id="59642147">
                          <w:marLeft w:val="0"/>
                          <w:marRight w:val="0"/>
                          <w:marTop w:val="0"/>
                          <w:marBottom w:val="0"/>
                          <w:divBdr>
                            <w:top w:val="none" w:sz="0" w:space="0" w:color="auto"/>
                            <w:left w:val="none" w:sz="0" w:space="0" w:color="auto"/>
                            <w:bottom w:val="none" w:sz="0" w:space="0" w:color="auto"/>
                            <w:right w:val="none" w:sz="0" w:space="0" w:color="auto"/>
                          </w:divBdr>
                        </w:div>
                      </w:divsChild>
                    </w:div>
                    <w:div w:id="58141116">
                      <w:marLeft w:val="0"/>
                      <w:marRight w:val="0"/>
                      <w:marTop w:val="0"/>
                      <w:marBottom w:val="0"/>
                      <w:divBdr>
                        <w:top w:val="none" w:sz="0" w:space="0" w:color="auto"/>
                        <w:left w:val="none" w:sz="0" w:space="0" w:color="auto"/>
                        <w:bottom w:val="none" w:sz="0" w:space="0" w:color="auto"/>
                        <w:right w:val="none" w:sz="0" w:space="0" w:color="auto"/>
                      </w:divBdr>
                      <w:divsChild>
                        <w:div w:id="991713369">
                          <w:marLeft w:val="0"/>
                          <w:marRight w:val="0"/>
                          <w:marTop w:val="0"/>
                          <w:marBottom w:val="0"/>
                          <w:divBdr>
                            <w:top w:val="none" w:sz="0" w:space="0" w:color="auto"/>
                            <w:left w:val="none" w:sz="0" w:space="0" w:color="auto"/>
                            <w:bottom w:val="none" w:sz="0" w:space="0" w:color="auto"/>
                            <w:right w:val="none" w:sz="0" w:space="0" w:color="auto"/>
                          </w:divBdr>
                        </w:div>
                      </w:divsChild>
                    </w:div>
                    <w:div w:id="85926283">
                      <w:marLeft w:val="0"/>
                      <w:marRight w:val="0"/>
                      <w:marTop w:val="0"/>
                      <w:marBottom w:val="0"/>
                      <w:divBdr>
                        <w:top w:val="none" w:sz="0" w:space="0" w:color="auto"/>
                        <w:left w:val="none" w:sz="0" w:space="0" w:color="auto"/>
                        <w:bottom w:val="none" w:sz="0" w:space="0" w:color="auto"/>
                        <w:right w:val="none" w:sz="0" w:space="0" w:color="auto"/>
                      </w:divBdr>
                      <w:divsChild>
                        <w:div w:id="1398432912">
                          <w:marLeft w:val="0"/>
                          <w:marRight w:val="0"/>
                          <w:marTop w:val="0"/>
                          <w:marBottom w:val="0"/>
                          <w:divBdr>
                            <w:top w:val="none" w:sz="0" w:space="0" w:color="auto"/>
                            <w:left w:val="none" w:sz="0" w:space="0" w:color="auto"/>
                            <w:bottom w:val="none" w:sz="0" w:space="0" w:color="auto"/>
                            <w:right w:val="none" w:sz="0" w:space="0" w:color="auto"/>
                          </w:divBdr>
                        </w:div>
                      </w:divsChild>
                    </w:div>
                    <w:div w:id="133449429">
                      <w:marLeft w:val="0"/>
                      <w:marRight w:val="0"/>
                      <w:marTop w:val="0"/>
                      <w:marBottom w:val="0"/>
                      <w:divBdr>
                        <w:top w:val="none" w:sz="0" w:space="0" w:color="auto"/>
                        <w:left w:val="none" w:sz="0" w:space="0" w:color="auto"/>
                        <w:bottom w:val="none" w:sz="0" w:space="0" w:color="auto"/>
                        <w:right w:val="none" w:sz="0" w:space="0" w:color="auto"/>
                      </w:divBdr>
                      <w:divsChild>
                        <w:div w:id="1413115425">
                          <w:marLeft w:val="0"/>
                          <w:marRight w:val="0"/>
                          <w:marTop w:val="0"/>
                          <w:marBottom w:val="0"/>
                          <w:divBdr>
                            <w:top w:val="none" w:sz="0" w:space="0" w:color="auto"/>
                            <w:left w:val="none" w:sz="0" w:space="0" w:color="auto"/>
                            <w:bottom w:val="none" w:sz="0" w:space="0" w:color="auto"/>
                            <w:right w:val="none" w:sz="0" w:space="0" w:color="auto"/>
                          </w:divBdr>
                        </w:div>
                      </w:divsChild>
                    </w:div>
                    <w:div w:id="177742167">
                      <w:marLeft w:val="0"/>
                      <w:marRight w:val="0"/>
                      <w:marTop w:val="0"/>
                      <w:marBottom w:val="0"/>
                      <w:divBdr>
                        <w:top w:val="none" w:sz="0" w:space="0" w:color="auto"/>
                        <w:left w:val="none" w:sz="0" w:space="0" w:color="auto"/>
                        <w:bottom w:val="none" w:sz="0" w:space="0" w:color="auto"/>
                        <w:right w:val="none" w:sz="0" w:space="0" w:color="auto"/>
                      </w:divBdr>
                      <w:divsChild>
                        <w:div w:id="1258754857">
                          <w:marLeft w:val="0"/>
                          <w:marRight w:val="0"/>
                          <w:marTop w:val="0"/>
                          <w:marBottom w:val="0"/>
                          <w:divBdr>
                            <w:top w:val="none" w:sz="0" w:space="0" w:color="auto"/>
                            <w:left w:val="none" w:sz="0" w:space="0" w:color="auto"/>
                            <w:bottom w:val="none" w:sz="0" w:space="0" w:color="auto"/>
                            <w:right w:val="none" w:sz="0" w:space="0" w:color="auto"/>
                          </w:divBdr>
                        </w:div>
                      </w:divsChild>
                    </w:div>
                    <w:div w:id="199366103">
                      <w:marLeft w:val="0"/>
                      <w:marRight w:val="0"/>
                      <w:marTop w:val="0"/>
                      <w:marBottom w:val="0"/>
                      <w:divBdr>
                        <w:top w:val="none" w:sz="0" w:space="0" w:color="auto"/>
                        <w:left w:val="none" w:sz="0" w:space="0" w:color="auto"/>
                        <w:bottom w:val="none" w:sz="0" w:space="0" w:color="auto"/>
                        <w:right w:val="none" w:sz="0" w:space="0" w:color="auto"/>
                      </w:divBdr>
                      <w:divsChild>
                        <w:div w:id="394596256">
                          <w:marLeft w:val="0"/>
                          <w:marRight w:val="0"/>
                          <w:marTop w:val="0"/>
                          <w:marBottom w:val="0"/>
                          <w:divBdr>
                            <w:top w:val="none" w:sz="0" w:space="0" w:color="auto"/>
                            <w:left w:val="none" w:sz="0" w:space="0" w:color="auto"/>
                            <w:bottom w:val="none" w:sz="0" w:space="0" w:color="auto"/>
                            <w:right w:val="none" w:sz="0" w:space="0" w:color="auto"/>
                          </w:divBdr>
                        </w:div>
                      </w:divsChild>
                    </w:div>
                    <w:div w:id="224682033">
                      <w:marLeft w:val="0"/>
                      <w:marRight w:val="0"/>
                      <w:marTop w:val="0"/>
                      <w:marBottom w:val="0"/>
                      <w:divBdr>
                        <w:top w:val="none" w:sz="0" w:space="0" w:color="auto"/>
                        <w:left w:val="none" w:sz="0" w:space="0" w:color="auto"/>
                        <w:bottom w:val="none" w:sz="0" w:space="0" w:color="auto"/>
                        <w:right w:val="none" w:sz="0" w:space="0" w:color="auto"/>
                      </w:divBdr>
                      <w:divsChild>
                        <w:div w:id="679161179">
                          <w:marLeft w:val="0"/>
                          <w:marRight w:val="0"/>
                          <w:marTop w:val="0"/>
                          <w:marBottom w:val="0"/>
                          <w:divBdr>
                            <w:top w:val="none" w:sz="0" w:space="0" w:color="auto"/>
                            <w:left w:val="none" w:sz="0" w:space="0" w:color="auto"/>
                            <w:bottom w:val="none" w:sz="0" w:space="0" w:color="auto"/>
                            <w:right w:val="none" w:sz="0" w:space="0" w:color="auto"/>
                          </w:divBdr>
                        </w:div>
                      </w:divsChild>
                    </w:div>
                    <w:div w:id="366684589">
                      <w:marLeft w:val="0"/>
                      <w:marRight w:val="0"/>
                      <w:marTop w:val="0"/>
                      <w:marBottom w:val="0"/>
                      <w:divBdr>
                        <w:top w:val="none" w:sz="0" w:space="0" w:color="auto"/>
                        <w:left w:val="none" w:sz="0" w:space="0" w:color="auto"/>
                        <w:bottom w:val="none" w:sz="0" w:space="0" w:color="auto"/>
                        <w:right w:val="none" w:sz="0" w:space="0" w:color="auto"/>
                      </w:divBdr>
                      <w:divsChild>
                        <w:div w:id="1700427805">
                          <w:marLeft w:val="0"/>
                          <w:marRight w:val="0"/>
                          <w:marTop w:val="0"/>
                          <w:marBottom w:val="0"/>
                          <w:divBdr>
                            <w:top w:val="none" w:sz="0" w:space="0" w:color="auto"/>
                            <w:left w:val="none" w:sz="0" w:space="0" w:color="auto"/>
                            <w:bottom w:val="none" w:sz="0" w:space="0" w:color="auto"/>
                            <w:right w:val="none" w:sz="0" w:space="0" w:color="auto"/>
                          </w:divBdr>
                        </w:div>
                      </w:divsChild>
                    </w:div>
                    <w:div w:id="387455979">
                      <w:marLeft w:val="0"/>
                      <w:marRight w:val="0"/>
                      <w:marTop w:val="0"/>
                      <w:marBottom w:val="0"/>
                      <w:divBdr>
                        <w:top w:val="none" w:sz="0" w:space="0" w:color="auto"/>
                        <w:left w:val="none" w:sz="0" w:space="0" w:color="auto"/>
                        <w:bottom w:val="none" w:sz="0" w:space="0" w:color="auto"/>
                        <w:right w:val="none" w:sz="0" w:space="0" w:color="auto"/>
                      </w:divBdr>
                      <w:divsChild>
                        <w:div w:id="2101562437">
                          <w:marLeft w:val="0"/>
                          <w:marRight w:val="0"/>
                          <w:marTop w:val="0"/>
                          <w:marBottom w:val="0"/>
                          <w:divBdr>
                            <w:top w:val="none" w:sz="0" w:space="0" w:color="auto"/>
                            <w:left w:val="none" w:sz="0" w:space="0" w:color="auto"/>
                            <w:bottom w:val="none" w:sz="0" w:space="0" w:color="auto"/>
                            <w:right w:val="none" w:sz="0" w:space="0" w:color="auto"/>
                          </w:divBdr>
                        </w:div>
                      </w:divsChild>
                    </w:div>
                    <w:div w:id="399059779">
                      <w:marLeft w:val="0"/>
                      <w:marRight w:val="0"/>
                      <w:marTop w:val="0"/>
                      <w:marBottom w:val="0"/>
                      <w:divBdr>
                        <w:top w:val="none" w:sz="0" w:space="0" w:color="auto"/>
                        <w:left w:val="none" w:sz="0" w:space="0" w:color="auto"/>
                        <w:bottom w:val="none" w:sz="0" w:space="0" w:color="auto"/>
                        <w:right w:val="none" w:sz="0" w:space="0" w:color="auto"/>
                      </w:divBdr>
                      <w:divsChild>
                        <w:div w:id="1764495668">
                          <w:marLeft w:val="0"/>
                          <w:marRight w:val="0"/>
                          <w:marTop w:val="0"/>
                          <w:marBottom w:val="0"/>
                          <w:divBdr>
                            <w:top w:val="none" w:sz="0" w:space="0" w:color="auto"/>
                            <w:left w:val="none" w:sz="0" w:space="0" w:color="auto"/>
                            <w:bottom w:val="none" w:sz="0" w:space="0" w:color="auto"/>
                            <w:right w:val="none" w:sz="0" w:space="0" w:color="auto"/>
                          </w:divBdr>
                        </w:div>
                      </w:divsChild>
                    </w:div>
                    <w:div w:id="593437081">
                      <w:marLeft w:val="0"/>
                      <w:marRight w:val="0"/>
                      <w:marTop w:val="0"/>
                      <w:marBottom w:val="0"/>
                      <w:divBdr>
                        <w:top w:val="none" w:sz="0" w:space="0" w:color="auto"/>
                        <w:left w:val="none" w:sz="0" w:space="0" w:color="auto"/>
                        <w:bottom w:val="none" w:sz="0" w:space="0" w:color="auto"/>
                        <w:right w:val="none" w:sz="0" w:space="0" w:color="auto"/>
                      </w:divBdr>
                      <w:divsChild>
                        <w:div w:id="875238739">
                          <w:marLeft w:val="0"/>
                          <w:marRight w:val="0"/>
                          <w:marTop w:val="0"/>
                          <w:marBottom w:val="0"/>
                          <w:divBdr>
                            <w:top w:val="none" w:sz="0" w:space="0" w:color="auto"/>
                            <w:left w:val="none" w:sz="0" w:space="0" w:color="auto"/>
                            <w:bottom w:val="none" w:sz="0" w:space="0" w:color="auto"/>
                            <w:right w:val="none" w:sz="0" w:space="0" w:color="auto"/>
                          </w:divBdr>
                        </w:div>
                      </w:divsChild>
                    </w:div>
                    <w:div w:id="696124099">
                      <w:marLeft w:val="0"/>
                      <w:marRight w:val="0"/>
                      <w:marTop w:val="0"/>
                      <w:marBottom w:val="0"/>
                      <w:divBdr>
                        <w:top w:val="none" w:sz="0" w:space="0" w:color="auto"/>
                        <w:left w:val="none" w:sz="0" w:space="0" w:color="auto"/>
                        <w:bottom w:val="none" w:sz="0" w:space="0" w:color="auto"/>
                        <w:right w:val="none" w:sz="0" w:space="0" w:color="auto"/>
                      </w:divBdr>
                      <w:divsChild>
                        <w:div w:id="1750425134">
                          <w:marLeft w:val="0"/>
                          <w:marRight w:val="0"/>
                          <w:marTop w:val="0"/>
                          <w:marBottom w:val="0"/>
                          <w:divBdr>
                            <w:top w:val="none" w:sz="0" w:space="0" w:color="auto"/>
                            <w:left w:val="none" w:sz="0" w:space="0" w:color="auto"/>
                            <w:bottom w:val="none" w:sz="0" w:space="0" w:color="auto"/>
                            <w:right w:val="none" w:sz="0" w:space="0" w:color="auto"/>
                          </w:divBdr>
                        </w:div>
                      </w:divsChild>
                    </w:div>
                    <w:div w:id="696203873">
                      <w:marLeft w:val="0"/>
                      <w:marRight w:val="0"/>
                      <w:marTop w:val="0"/>
                      <w:marBottom w:val="0"/>
                      <w:divBdr>
                        <w:top w:val="none" w:sz="0" w:space="0" w:color="auto"/>
                        <w:left w:val="none" w:sz="0" w:space="0" w:color="auto"/>
                        <w:bottom w:val="none" w:sz="0" w:space="0" w:color="auto"/>
                        <w:right w:val="none" w:sz="0" w:space="0" w:color="auto"/>
                      </w:divBdr>
                      <w:divsChild>
                        <w:div w:id="1847019983">
                          <w:marLeft w:val="0"/>
                          <w:marRight w:val="0"/>
                          <w:marTop w:val="0"/>
                          <w:marBottom w:val="0"/>
                          <w:divBdr>
                            <w:top w:val="none" w:sz="0" w:space="0" w:color="auto"/>
                            <w:left w:val="none" w:sz="0" w:space="0" w:color="auto"/>
                            <w:bottom w:val="none" w:sz="0" w:space="0" w:color="auto"/>
                            <w:right w:val="none" w:sz="0" w:space="0" w:color="auto"/>
                          </w:divBdr>
                        </w:div>
                      </w:divsChild>
                    </w:div>
                    <w:div w:id="798841281">
                      <w:marLeft w:val="0"/>
                      <w:marRight w:val="0"/>
                      <w:marTop w:val="0"/>
                      <w:marBottom w:val="0"/>
                      <w:divBdr>
                        <w:top w:val="none" w:sz="0" w:space="0" w:color="auto"/>
                        <w:left w:val="none" w:sz="0" w:space="0" w:color="auto"/>
                        <w:bottom w:val="none" w:sz="0" w:space="0" w:color="auto"/>
                        <w:right w:val="none" w:sz="0" w:space="0" w:color="auto"/>
                      </w:divBdr>
                      <w:divsChild>
                        <w:div w:id="305285313">
                          <w:marLeft w:val="0"/>
                          <w:marRight w:val="0"/>
                          <w:marTop w:val="0"/>
                          <w:marBottom w:val="0"/>
                          <w:divBdr>
                            <w:top w:val="none" w:sz="0" w:space="0" w:color="auto"/>
                            <w:left w:val="none" w:sz="0" w:space="0" w:color="auto"/>
                            <w:bottom w:val="none" w:sz="0" w:space="0" w:color="auto"/>
                            <w:right w:val="none" w:sz="0" w:space="0" w:color="auto"/>
                          </w:divBdr>
                        </w:div>
                      </w:divsChild>
                    </w:div>
                    <w:div w:id="814224990">
                      <w:marLeft w:val="0"/>
                      <w:marRight w:val="0"/>
                      <w:marTop w:val="0"/>
                      <w:marBottom w:val="0"/>
                      <w:divBdr>
                        <w:top w:val="none" w:sz="0" w:space="0" w:color="auto"/>
                        <w:left w:val="none" w:sz="0" w:space="0" w:color="auto"/>
                        <w:bottom w:val="none" w:sz="0" w:space="0" w:color="auto"/>
                        <w:right w:val="none" w:sz="0" w:space="0" w:color="auto"/>
                      </w:divBdr>
                      <w:divsChild>
                        <w:div w:id="1663312639">
                          <w:marLeft w:val="0"/>
                          <w:marRight w:val="0"/>
                          <w:marTop w:val="0"/>
                          <w:marBottom w:val="0"/>
                          <w:divBdr>
                            <w:top w:val="none" w:sz="0" w:space="0" w:color="auto"/>
                            <w:left w:val="none" w:sz="0" w:space="0" w:color="auto"/>
                            <w:bottom w:val="none" w:sz="0" w:space="0" w:color="auto"/>
                            <w:right w:val="none" w:sz="0" w:space="0" w:color="auto"/>
                          </w:divBdr>
                        </w:div>
                      </w:divsChild>
                    </w:div>
                    <w:div w:id="817577865">
                      <w:marLeft w:val="0"/>
                      <w:marRight w:val="0"/>
                      <w:marTop w:val="0"/>
                      <w:marBottom w:val="0"/>
                      <w:divBdr>
                        <w:top w:val="none" w:sz="0" w:space="0" w:color="auto"/>
                        <w:left w:val="none" w:sz="0" w:space="0" w:color="auto"/>
                        <w:bottom w:val="none" w:sz="0" w:space="0" w:color="auto"/>
                        <w:right w:val="none" w:sz="0" w:space="0" w:color="auto"/>
                      </w:divBdr>
                      <w:divsChild>
                        <w:div w:id="555967923">
                          <w:marLeft w:val="0"/>
                          <w:marRight w:val="0"/>
                          <w:marTop w:val="0"/>
                          <w:marBottom w:val="0"/>
                          <w:divBdr>
                            <w:top w:val="none" w:sz="0" w:space="0" w:color="auto"/>
                            <w:left w:val="none" w:sz="0" w:space="0" w:color="auto"/>
                            <w:bottom w:val="none" w:sz="0" w:space="0" w:color="auto"/>
                            <w:right w:val="none" w:sz="0" w:space="0" w:color="auto"/>
                          </w:divBdr>
                        </w:div>
                      </w:divsChild>
                    </w:div>
                    <w:div w:id="913666460">
                      <w:marLeft w:val="0"/>
                      <w:marRight w:val="0"/>
                      <w:marTop w:val="0"/>
                      <w:marBottom w:val="0"/>
                      <w:divBdr>
                        <w:top w:val="none" w:sz="0" w:space="0" w:color="auto"/>
                        <w:left w:val="none" w:sz="0" w:space="0" w:color="auto"/>
                        <w:bottom w:val="none" w:sz="0" w:space="0" w:color="auto"/>
                        <w:right w:val="none" w:sz="0" w:space="0" w:color="auto"/>
                      </w:divBdr>
                      <w:divsChild>
                        <w:div w:id="909461233">
                          <w:marLeft w:val="0"/>
                          <w:marRight w:val="0"/>
                          <w:marTop w:val="0"/>
                          <w:marBottom w:val="0"/>
                          <w:divBdr>
                            <w:top w:val="none" w:sz="0" w:space="0" w:color="auto"/>
                            <w:left w:val="none" w:sz="0" w:space="0" w:color="auto"/>
                            <w:bottom w:val="none" w:sz="0" w:space="0" w:color="auto"/>
                            <w:right w:val="none" w:sz="0" w:space="0" w:color="auto"/>
                          </w:divBdr>
                        </w:div>
                      </w:divsChild>
                    </w:div>
                    <w:div w:id="927083502">
                      <w:marLeft w:val="0"/>
                      <w:marRight w:val="0"/>
                      <w:marTop w:val="0"/>
                      <w:marBottom w:val="0"/>
                      <w:divBdr>
                        <w:top w:val="none" w:sz="0" w:space="0" w:color="auto"/>
                        <w:left w:val="none" w:sz="0" w:space="0" w:color="auto"/>
                        <w:bottom w:val="none" w:sz="0" w:space="0" w:color="auto"/>
                        <w:right w:val="none" w:sz="0" w:space="0" w:color="auto"/>
                      </w:divBdr>
                      <w:divsChild>
                        <w:div w:id="1705254272">
                          <w:marLeft w:val="0"/>
                          <w:marRight w:val="0"/>
                          <w:marTop w:val="0"/>
                          <w:marBottom w:val="0"/>
                          <w:divBdr>
                            <w:top w:val="none" w:sz="0" w:space="0" w:color="auto"/>
                            <w:left w:val="none" w:sz="0" w:space="0" w:color="auto"/>
                            <w:bottom w:val="none" w:sz="0" w:space="0" w:color="auto"/>
                            <w:right w:val="none" w:sz="0" w:space="0" w:color="auto"/>
                          </w:divBdr>
                        </w:div>
                      </w:divsChild>
                    </w:div>
                    <w:div w:id="958534603">
                      <w:marLeft w:val="0"/>
                      <w:marRight w:val="0"/>
                      <w:marTop w:val="0"/>
                      <w:marBottom w:val="0"/>
                      <w:divBdr>
                        <w:top w:val="none" w:sz="0" w:space="0" w:color="auto"/>
                        <w:left w:val="none" w:sz="0" w:space="0" w:color="auto"/>
                        <w:bottom w:val="none" w:sz="0" w:space="0" w:color="auto"/>
                        <w:right w:val="none" w:sz="0" w:space="0" w:color="auto"/>
                      </w:divBdr>
                      <w:divsChild>
                        <w:div w:id="981423198">
                          <w:marLeft w:val="0"/>
                          <w:marRight w:val="0"/>
                          <w:marTop w:val="0"/>
                          <w:marBottom w:val="0"/>
                          <w:divBdr>
                            <w:top w:val="none" w:sz="0" w:space="0" w:color="auto"/>
                            <w:left w:val="none" w:sz="0" w:space="0" w:color="auto"/>
                            <w:bottom w:val="none" w:sz="0" w:space="0" w:color="auto"/>
                            <w:right w:val="none" w:sz="0" w:space="0" w:color="auto"/>
                          </w:divBdr>
                        </w:div>
                      </w:divsChild>
                    </w:div>
                    <w:div w:id="984234978">
                      <w:marLeft w:val="0"/>
                      <w:marRight w:val="0"/>
                      <w:marTop w:val="0"/>
                      <w:marBottom w:val="0"/>
                      <w:divBdr>
                        <w:top w:val="none" w:sz="0" w:space="0" w:color="auto"/>
                        <w:left w:val="none" w:sz="0" w:space="0" w:color="auto"/>
                        <w:bottom w:val="none" w:sz="0" w:space="0" w:color="auto"/>
                        <w:right w:val="none" w:sz="0" w:space="0" w:color="auto"/>
                      </w:divBdr>
                      <w:divsChild>
                        <w:div w:id="304749091">
                          <w:marLeft w:val="0"/>
                          <w:marRight w:val="0"/>
                          <w:marTop w:val="0"/>
                          <w:marBottom w:val="0"/>
                          <w:divBdr>
                            <w:top w:val="none" w:sz="0" w:space="0" w:color="auto"/>
                            <w:left w:val="none" w:sz="0" w:space="0" w:color="auto"/>
                            <w:bottom w:val="none" w:sz="0" w:space="0" w:color="auto"/>
                            <w:right w:val="none" w:sz="0" w:space="0" w:color="auto"/>
                          </w:divBdr>
                        </w:div>
                      </w:divsChild>
                    </w:div>
                    <w:div w:id="1047876973">
                      <w:marLeft w:val="0"/>
                      <w:marRight w:val="0"/>
                      <w:marTop w:val="0"/>
                      <w:marBottom w:val="0"/>
                      <w:divBdr>
                        <w:top w:val="none" w:sz="0" w:space="0" w:color="auto"/>
                        <w:left w:val="none" w:sz="0" w:space="0" w:color="auto"/>
                        <w:bottom w:val="none" w:sz="0" w:space="0" w:color="auto"/>
                        <w:right w:val="none" w:sz="0" w:space="0" w:color="auto"/>
                      </w:divBdr>
                      <w:divsChild>
                        <w:div w:id="1991714987">
                          <w:marLeft w:val="0"/>
                          <w:marRight w:val="0"/>
                          <w:marTop w:val="0"/>
                          <w:marBottom w:val="0"/>
                          <w:divBdr>
                            <w:top w:val="none" w:sz="0" w:space="0" w:color="auto"/>
                            <w:left w:val="none" w:sz="0" w:space="0" w:color="auto"/>
                            <w:bottom w:val="none" w:sz="0" w:space="0" w:color="auto"/>
                            <w:right w:val="none" w:sz="0" w:space="0" w:color="auto"/>
                          </w:divBdr>
                        </w:div>
                      </w:divsChild>
                    </w:div>
                    <w:div w:id="1054040283">
                      <w:marLeft w:val="0"/>
                      <w:marRight w:val="0"/>
                      <w:marTop w:val="0"/>
                      <w:marBottom w:val="0"/>
                      <w:divBdr>
                        <w:top w:val="none" w:sz="0" w:space="0" w:color="auto"/>
                        <w:left w:val="none" w:sz="0" w:space="0" w:color="auto"/>
                        <w:bottom w:val="none" w:sz="0" w:space="0" w:color="auto"/>
                        <w:right w:val="none" w:sz="0" w:space="0" w:color="auto"/>
                      </w:divBdr>
                      <w:divsChild>
                        <w:div w:id="2013101437">
                          <w:marLeft w:val="0"/>
                          <w:marRight w:val="0"/>
                          <w:marTop w:val="0"/>
                          <w:marBottom w:val="0"/>
                          <w:divBdr>
                            <w:top w:val="none" w:sz="0" w:space="0" w:color="auto"/>
                            <w:left w:val="none" w:sz="0" w:space="0" w:color="auto"/>
                            <w:bottom w:val="none" w:sz="0" w:space="0" w:color="auto"/>
                            <w:right w:val="none" w:sz="0" w:space="0" w:color="auto"/>
                          </w:divBdr>
                        </w:div>
                      </w:divsChild>
                    </w:div>
                    <w:div w:id="1096483511">
                      <w:marLeft w:val="0"/>
                      <w:marRight w:val="0"/>
                      <w:marTop w:val="0"/>
                      <w:marBottom w:val="0"/>
                      <w:divBdr>
                        <w:top w:val="none" w:sz="0" w:space="0" w:color="auto"/>
                        <w:left w:val="none" w:sz="0" w:space="0" w:color="auto"/>
                        <w:bottom w:val="none" w:sz="0" w:space="0" w:color="auto"/>
                        <w:right w:val="none" w:sz="0" w:space="0" w:color="auto"/>
                      </w:divBdr>
                      <w:divsChild>
                        <w:div w:id="107824201">
                          <w:marLeft w:val="0"/>
                          <w:marRight w:val="0"/>
                          <w:marTop w:val="0"/>
                          <w:marBottom w:val="0"/>
                          <w:divBdr>
                            <w:top w:val="none" w:sz="0" w:space="0" w:color="auto"/>
                            <w:left w:val="none" w:sz="0" w:space="0" w:color="auto"/>
                            <w:bottom w:val="none" w:sz="0" w:space="0" w:color="auto"/>
                            <w:right w:val="none" w:sz="0" w:space="0" w:color="auto"/>
                          </w:divBdr>
                        </w:div>
                      </w:divsChild>
                    </w:div>
                    <w:div w:id="1138841289">
                      <w:marLeft w:val="0"/>
                      <w:marRight w:val="0"/>
                      <w:marTop w:val="0"/>
                      <w:marBottom w:val="0"/>
                      <w:divBdr>
                        <w:top w:val="none" w:sz="0" w:space="0" w:color="auto"/>
                        <w:left w:val="none" w:sz="0" w:space="0" w:color="auto"/>
                        <w:bottom w:val="none" w:sz="0" w:space="0" w:color="auto"/>
                        <w:right w:val="none" w:sz="0" w:space="0" w:color="auto"/>
                      </w:divBdr>
                      <w:divsChild>
                        <w:div w:id="489565315">
                          <w:marLeft w:val="0"/>
                          <w:marRight w:val="0"/>
                          <w:marTop w:val="0"/>
                          <w:marBottom w:val="0"/>
                          <w:divBdr>
                            <w:top w:val="none" w:sz="0" w:space="0" w:color="auto"/>
                            <w:left w:val="none" w:sz="0" w:space="0" w:color="auto"/>
                            <w:bottom w:val="none" w:sz="0" w:space="0" w:color="auto"/>
                            <w:right w:val="none" w:sz="0" w:space="0" w:color="auto"/>
                          </w:divBdr>
                        </w:div>
                      </w:divsChild>
                    </w:div>
                    <w:div w:id="1197548713">
                      <w:marLeft w:val="0"/>
                      <w:marRight w:val="0"/>
                      <w:marTop w:val="0"/>
                      <w:marBottom w:val="0"/>
                      <w:divBdr>
                        <w:top w:val="none" w:sz="0" w:space="0" w:color="auto"/>
                        <w:left w:val="none" w:sz="0" w:space="0" w:color="auto"/>
                        <w:bottom w:val="none" w:sz="0" w:space="0" w:color="auto"/>
                        <w:right w:val="none" w:sz="0" w:space="0" w:color="auto"/>
                      </w:divBdr>
                      <w:divsChild>
                        <w:div w:id="1547986025">
                          <w:marLeft w:val="0"/>
                          <w:marRight w:val="0"/>
                          <w:marTop w:val="0"/>
                          <w:marBottom w:val="0"/>
                          <w:divBdr>
                            <w:top w:val="none" w:sz="0" w:space="0" w:color="auto"/>
                            <w:left w:val="none" w:sz="0" w:space="0" w:color="auto"/>
                            <w:bottom w:val="none" w:sz="0" w:space="0" w:color="auto"/>
                            <w:right w:val="none" w:sz="0" w:space="0" w:color="auto"/>
                          </w:divBdr>
                        </w:div>
                      </w:divsChild>
                    </w:div>
                    <w:div w:id="1202673798">
                      <w:marLeft w:val="0"/>
                      <w:marRight w:val="0"/>
                      <w:marTop w:val="0"/>
                      <w:marBottom w:val="0"/>
                      <w:divBdr>
                        <w:top w:val="none" w:sz="0" w:space="0" w:color="auto"/>
                        <w:left w:val="none" w:sz="0" w:space="0" w:color="auto"/>
                        <w:bottom w:val="none" w:sz="0" w:space="0" w:color="auto"/>
                        <w:right w:val="none" w:sz="0" w:space="0" w:color="auto"/>
                      </w:divBdr>
                      <w:divsChild>
                        <w:div w:id="1507743031">
                          <w:marLeft w:val="0"/>
                          <w:marRight w:val="0"/>
                          <w:marTop w:val="0"/>
                          <w:marBottom w:val="0"/>
                          <w:divBdr>
                            <w:top w:val="none" w:sz="0" w:space="0" w:color="auto"/>
                            <w:left w:val="none" w:sz="0" w:space="0" w:color="auto"/>
                            <w:bottom w:val="none" w:sz="0" w:space="0" w:color="auto"/>
                            <w:right w:val="none" w:sz="0" w:space="0" w:color="auto"/>
                          </w:divBdr>
                        </w:div>
                      </w:divsChild>
                    </w:div>
                    <w:div w:id="1385063241">
                      <w:marLeft w:val="0"/>
                      <w:marRight w:val="0"/>
                      <w:marTop w:val="0"/>
                      <w:marBottom w:val="0"/>
                      <w:divBdr>
                        <w:top w:val="none" w:sz="0" w:space="0" w:color="auto"/>
                        <w:left w:val="none" w:sz="0" w:space="0" w:color="auto"/>
                        <w:bottom w:val="none" w:sz="0" w:space="0" w:color="auto"/>
                        <w:right w:val="none" w:sz="0" w:space="0" w:color="auto"/>
                      </w:divBdr>
                      <w:divsChild>
                        <w:div w:id="662782886">
                          <w:marLeft w:val="0"/>
                          <w:marRight w:val="0"/>
                          <w:marTop w:val="0"/>
                          <w:marBottom w:val="0"/>
                          <w:divBdr>
                            <w:top w:val="none" w:sz="0" w:space="0" w:color="auto"/>
                            <w:left w:val="none" w:sz="0" w:space="0" w:color="auto"/>
                            <w:bottom w:val="none" w:sz="0" w:space="0" w:color="auto"/>
                            <w:right w:val="none" w:sz="0" w:space="0" w:color="auto"/>
                          </w:divBdr>
                        </w:div>
                      </w:divsChild>
                    </w:div>
                    <w:div w:id="1463572213">
                      <w:marLeft w:val="0"/>
                      <w:marRight w:val="0"/>
                      <w:marTop w:val="0"/>
                      <w:marBottom w:val="0"/>
                      <w:divBdr>
                        <w:top w:val="none" w:sz="0" w:space="0" w:color="auto"/>
                        <w:left w:val="none" w:sz="0" w:space="0" w:color="auto"/>
                        <w:bottom w:val="none" w:sz="0" w:space="0" w:color="auto"/>
                        <w:right w:val="none" w:sz="0" w:space="0" w:color="auto"/>
                      </w:divBdr>
                      <w:divsChild>
                        <w:div w:id="1347054902">
                          <w:marLeft w:val="0"/>
                          <w:marRight w:val="0"/>
                          <w:marTop w:val="0"/>
                          <w:marBottom w:val="0"/>
                          <w:divBdr>
                            <w:top w:val="none" w:sz="0" w:space="0" w:color="auto"/>
                            <w:left w:val="none" w:sz="0" w:space="0" w:color="auto"/>
                            <w:bottom w:val="none" w:sz="0" w:space="0" w:color="auto"/>
                            <w:right w:val="none" w:sz="0" w:space="0" w:color="auto"/>
                          </w:divBdr>
                        </w:div>
                      </w:divsChild>
                    </w:div>
                    <w:div w:id="1497573955">
                      <w:marLeft w:val="0"/>
                      <w:marRight w:val="0"/>
                      <w:marTop w:val="0"/>
                      <w:marBottom w:val="0"/>
                      <w:divBdr>
                        <w:top w:val="none" w:sz="0" w:space="0" w:color="auto"/>
                        <w:left w:val="none" w:sz="0" w:space="0" w:color="auto"/>
                        <w:bottom w:val="none" w:sz="0" w:space="0" w:color="auto"/>
                        <w:right w:val="none" w:sz="0" w:space="0" w:color="auto"/>
                      </w:divBdr>
                      <w:divsChild>
                        <w:div w:id="1836342191">
                          <w:marLeft w:val="0"/>
                          <w:marRight w:val="0"/>
                          <w:marTop w:val="0"/>
                          <w:marBottom w:val="0"/>
                          <w:divBdr>
                            <w:top w:val="none" w:sz="0" w:space="0" w:color="auto"/>
                            <w:left w:val="none" w:sz="0" w:space="0" w:color="auto"/>
                            <w:bottom w:val="none" w:sz="0" w:space="0" w:color="auto"/>
                            <w:right w:val="none" w:sz="0" w:space="0" w:color="auto"/>
                          </w:divBdr>
                        </w:div>
                      </w:divsChild>
                    </w:div>
                    <w:div w:id="1500581476">
                      <w:marLeft w:val="0"/>
                      <w:marRight w:val="0"/>
                      <w:marTop w:val="0"/>
                      <w:marBottom w:val="0"/>
                      <w:divBdr>
                        <w:top w:val="none" w:sz="0" w:space="0" w:color="auto"/>
                        <w:left w:val="none" w:sz="0" w:space="0" w:color="auto"/>
                        <w:bottom w:val="none" w:sz="0" w:space="0" w:color="auto"/>
                        <w:right w:val="none" w:sz="0" w:space="0" w:color="auto"/>
                      </w:divBdr>
                      <w:divsChild>
                        <w:div w:id="1504393843">
                          <w:marLeft w:val="0"/>
                          <w:marRight w:val="0"/>
                          <w:marTop w:val="0"/>
                          <w:marBottom w:val="0"/>
                          <w:divBdr>
                            <w:top w:val="none" w:sz="0" w:space="0" w:color="auto"/>
                            <w:left w:val="none" w:sz="0" w:space="0" w:color="auto"/>
                            <w:bottom w:val="none" w:sz="0" w:space="0" w:color="auto"/>
                            <w:right w:val="none" w:sz="0" w:space="0" w:color="auto"/>
                          </w:divBdr>
                        </w:div>
                      </w:divsChild>
                    </w:div>
                    <w:div w:id="1507473639">
                      <w:marLeft w:val="0"/>
                      <w:marRight w:val="0"/>
                      <w:marTop w:val="0"/>
                      <w:marBottom w:val="0"/>
                      <w:divBdr>
                        <w:top w:val="none" w:sz="0" w:space="0" w:color="auto"/>
                        <w:left w:val="none" w:sz="0" w:space="0" w:color="auto"/>
                        <w:bottom w:val="none" w:sz="0" w:space="0" w:color="auto"/>
                        <w:right w:val="none" w:sz="0" w:space="0" w:color="auto"/>
                      </w:divBdr>
                      <w:divsChild>
                        <w:div w:id="622420701">
                          <w:marLeft w:val="0"/>
                          <w:marRight w:val="0"/>
                          <w:marTop w:val="0"/>
                          <w:marBottom w:val="0"/>
                          <w:divBdr>
                            <w:top w:val="none" w:sz="0" w:space="0" w:color="auto"/>
                            <w:left w:val="none" w:sz="0" w:space="0" w:color="auto"/>
                            <w:bottom w:val="none" w:sz="0" w:space="0" w:color="auto"/>
                            <w:right w:val="none" w:sz="0" w:space="0" w:color="auto"/>
                          </w:divBdr>
                        </w:div>
                      </w:divsChild>
                    </w:div>
                    <w:div w:id="1586065435">
                      <w:marLeft w:val="0"/>
                      <w:marRight w:val="0"/>
                      <w:marTop w:val="0"/>
                      <w:marBottom w:val="0"/>
                      <w:divBdr>
                        <w:top w:val="none" w:sz="0" w:space="0" w:color="auto"/>
                        <w:left w:val="none" w:sz="0" w:space="0" w:color="auto"/>
                        <w:bottom w:val="none" w:sz="0" w:space="0" w:color="auto"/>
                        <w:right w:val="none" w:sz="0" w:space="0" w:color="auto"/>
                      </w:divBdr>
                      <w:divsChild>
                        <w:div w:id="1038117831">
                          <w:marLeft w:val="0"/>
                          <w:marRight w:val="0"/>
                          <w:marTop w:val="0"/>
                          <w:marBottom w:val="0"/>
                          <w:divBdr>
                            <w:top w:val="none" w:sz="0" w:space="0" w:color="auto"/>
                            <w:left w:val="none" w:sz="0" w:space="0" w:color="auto"/>
                            <w:bottom w:val="none" w:sz="0" w:space="0" w:color="auto"/>
                            <w:right w:val="none" w:sz="0" w:space="0" w:color="auto"/>
                          </w:divBdr>
                        </w:div>
                      </w:divsChild>
                    </w:div>
                    <w:div w:id="1614241228">
                      <w:marLeft w:val="0"/>
                      <w:marRight w:val="0"/>
                      <w:marTop w:val="0"/>
                      <w:marBottom w:val="0"/>
                      <w:divBdr>
                        <w:top w:val="none" w:sz="0" w:space="0" w:color="auto"/>
                        <w:left w:val="none" w:sz="0" w:space="0" w:color="auto"/>
                        <w:bottom w:val="none" w:sz="0" w:space="0" w:color="auto"/>
                        <w:right w:val="none" w:sz="0" w:space="0" w:color="auto"/>
                      </w:divBdr>
                      <w:divsChild>
                        <w:div w:id="677389741">
                          <w:marLeft w:val="0"/>
                          <w:marRight w:val="0"/>
                          <w:marTop w:val="0"/>
                          <w:marBottom w:val="0"/>
                          <w:divBdr>
                            <w:top w:val="none" w:sz="0" w:space="0" w:color="auto"/>
                            <w:left w:val="none" w:sz="0" w:space="0" w:color="auto"/>
                            <w:bottom w:val="none" w:sz="0" w:space="0" w:color="auto"/>
                            <w:right w:val="none" w:sz="0" w:space="0" w:color="auto"/>
                          </w:divBdr>
                        </w:div>
                      </w:divsChild>
                    </w:div>
                    <w:div w:id="1621834526">
                      <w:marLeft w:val="0"/>
                      <w:marRight w:val="0"/>
                      <w:marTop w:val="0"/>
                      <w:marBottom w:val="0"/>
                      <w:divBdr>
                        <w:top w:val="none" w:sz="0" w:space="0" w:color="auto"/>
                        <w:left w:val="none" w:sz="0" w:space="0" w:color="auto"/>
                        <w:bottom w:val="none" w:sz="0" w:space="0" w:color="auto"/>
                        <w:right w:val="none" w:sz="0" w:space="0" w:color="auto"/>
                      </w:divBdr>
                      <w:divsChild>
                        <w:div w:id="1959336327">
                          <w:marLeft w:val="0"/>
                          <w:marRight w:val="0"/>
                          <w:marTop w:val="0"/>
                          <w:marBottom w:val="0"/>
                          <w:divBdr>
                            <w:top w:val="none" w:sz="0" w:space="0" w:color="auto"/>
                            <w:left w:val="none" w:sz="0" w:space="0" w:color="auto"/>
                            <w:bottom w:val="none" w:sz="0" w:space="0" w:color="auto"/>
                            <w:right w:val="none" w:sz="0" w:space="0" w:color="auto"/>
                          </w:divBdr>
                        </w:div>
                      </w:divsChild>
                    </w:div>
                    <w:div w:id="1630936200">
                      <w:marLeft w:val="0"/>
                      <w:marRight w:val="0"/>
                      <w:marTop w:val="0"/>
                      <w:marBottom w:val="0"/>
                      <w:divBdr>
                        <w:top w:val="none" w:sz="0" w:space="0" w:color="auto"/>
                        <w:left w:val="none" w:sz="0" w:space="0" w:color="auto"/>
                        <w:bottom w:val="none" w:sz="0" w:space="0" w:color="auto"/>
                        <w:right w:val="none" w:sz="0" w:space="0" w:color="auto"/>
                      </w:divBdr>
                      <w:divsChild>
                        <w:div w:id="1954703313">
                          <w:marLeft w:val="0"/>
                          <w:marRight w:val="0"/>
                          <w:marTop w:val="0"/>
                          <w:marBottom w:val="0"/>
                          <w:divBdr>
                            <w:top w:val="none" w:sz="0" w:space="0" w:color="auto"/>
                            <w:left w:val="none" w:sz="0" w:space="0" w:color="auto"/>
                            <w:bottom w:val="none" w:sz="0" w:space="0" w:color="auto"/>
                            <w:right w:val="none" w:sz="0" w:space="0" w:color="auto"/>
                          </w:divBdr>
                        </w:div>
                      </w:divsChild>
                    </w:div>
                    <w:div w:id="1801265343">
                      <w:marLeft w:val="0"/>
                      <w:marRight w:val="0"/>
                      <w:marTop w:val="0"/>
                      <w:marBottom w:val="0"/>
                      <w:divBdr>
                        <w:top w:val="none" w:sz="0" w:space="0" w:color="auto"/>
                        <w:left w:val="none" w:sz="0" w:space="0" w:color="auto"/>
                        <w:bottom w:val="none" w:sz="0" w:space="0" w:color="auto"/>
                        <w:right w:val="none" w:sz="0" w:space="0" w:color="auto"/>
                      </w:divBdr>
                      <w:divsChild>
                        <w:div w:id="1746487087">
                          <w:marLeft w:val="0"/>
                          <w:marRight w:val="0"/>
                          <w:marTop w:val="0"/>
                          <w:marBottom w:val="0"/>
                          <w:divBdr>
                            <w:top w:val="none" w:sz="0" w:space="0" w:color="auto"/>
                            <w:left w:val="none" w:sz="0" w:space="0" w:color="auto"/>
                            <w:bottom w:val="none" w:sz="0" w:space="0" w:color="auto"/>
                            <w:right w:val="none" w:sz="0" w:space="0" w:color="auto"/>
                          </w:divBdr>
                        </w:div>
                      </w:divsChild>
                    </w:div>
                    <w:div w:id="1839688097">
                      <w:marLeft w:val="0"/>
                      <w:marRight w:val="0"/>
                      <w:marTop w:val="0"/>
                      <w:marBottom w:val="0"/>
                      <w:divBdr>
                        <w:top w:val="none" w:sz="0" w:space="0" w:color="auto"/>
                        <w:left w:val="none" w:sz="0" w:space="0" w:color="auto"/>
                        <w:bottom w:val="none" w:sz="0" w:space="0" w:color="auto"/>
                        <w:right w:val="none" w:sz="0" w:space="0" w:color="auto"/>
                      </w:divBdr>
                      <w:divsChild>
                        <w:div w:id="58210547">
                          <w:marLeft w:val="0"/>
                          <w:marRight w:val="0"/>
                          <w:marTop w:val="0"/>
                          <w:marBottom w:val="0"/>
                          <w:divBdr>
                            <w:top w:val="none" w:sz="0" w:space="0" w:color="auto"/>
                            <w:left w:val="none" w:sz="0" w:space="0" w:color="auto"/>
                            <w:bottom w:val="none" w:sz="0" w:space="0" w:color="auto"/>
                            <w:right w:val="none" w:sz="0" w:space="0" w:color="auto"/>
                          </w:divBdr>
                        </w:div>
                      </w:divsChild>
                    </w:div>
                    <w:div w:id="1857958324">
                      <w:marLeft w:val="0"/>
                      <w:marRight w:val="0"/>
                      <w:marTop w:val="0"/>
                      <w:marBottom w:val="0"/>
                      <w:divBdr>
                        <w:top w:val="none" w:sz="0" w:space="0" w:color="auto"/>
                        <w:left w:val="none" w:sz="0" w:space="0" w:color="auto"/>
                        <w:bottom w:val="none" w:sz="0" w:space="0" w:color="auto"/>
                        <w:right w:val="none" w:sz="0" w:space="0" w:color="auto"/>
                      </w:divBdr>
                      <w:divsChild>
                        <w:div w:id="1859537184">
                          <w:marLeft w:val="0"/>
                          <w:marRight w:val="0"/>
                          <w:marTop w:val="0"/>
                          <w:marBottom w:val="0"/>
                          <w:divBdr>
                            <w:top w:val="none" w:sz="0" w:space="0" w:color="auto"/>
                            <w:left w:val="none" w:sz="0" w:space="0" w:color="auto"/>
                            <w:bottom w:val="none" w:sz="0" w:space="0" w:color="auto"/>
                            <w:right w:val="none" w:sz="0" w:space="0" w:color="auto"/>
                          </w:divBdr>
                        </w:div>
                      </w:divsChild>
                    </w:div>
                    <w:div w:id="1931355929">
                      <w:marLeft w:val="0"/>
                      <w:marRight w:val="0"/>
                      <w:marTop w:val="0"/>
                      <w:marBottom w:val="0"/>
                      <w:divBdr>
                        <w:top w:val="none" w:sz="0" w:space="0" w:color="auto"/>
                        <w:left w:val="none" w:sz="0" w:space="0" w:color="auto"/>
                        <w:bottom w:val="none" w:sz="0" w:space="0" w:color="auto"/>
                        <w:right w:val="none" w:sz="0" w:space="0" w:color="auto"/>
                      </w:divBdr>
                      <w:divsChild>
                        <w:div w:id="1637104200">
                          <w:marLeft w:val="0"/>
                          <w:marRight w:val="0"/>
                          <w:marTop w:val="0"/>
                          <w:marBottom w:val="0"/>
                          <w:divBdr>
                            <w:top w:val="none" w:sz="0" w:space="0" w:color="auto"/>
                            <w:left w:val="none" w:sz="0" w:space="0" w:color="auto"/>
                            <w:bottom w:val="none" w:sz="0" w:space="0" w:color="auto"/>
                            <w:right w:val="none" w:sz="0" w:space="0" w:color="auto"/>
                          </w:divBdr>
                        </w:div>
                      </w:divsChild>
                    </w:div>
                    <w:div w:id="1949696010">
                      <w:marLeft w:val="0"/>
                      <w:marRight w:val="0"/>
                      <w:marTop w:val="0"/>
                      <w:marBottom w:val="0"/>
                      <w:divBdr>
                        <w:top w:val="none" w:sz="0" w:space="0" w:color="auto"/>
                        <w:left w:val="none" w:sz="0" w:space="0" w:color="auto"/>
                        <w:bottom w:val="none" w:sz="0" w:space="0" w:color="auto"/>
                        <w:right w:val="none" w:sz="0" w:space="0" w:color="auto"/>
                      </w:divBdr>
                      <w:divsChild>
                        <w:div w:id="535041469">
                          <w:marLeft w:val="0"/>
                          <w:marRight w:val="0"/>
                          <w:marTop w:val="0"/>
                          <w:marBottom w:val="0"/>
                          <w:divBdr>
                            <w:top w:val="none" w:sz="0" w:space="0" w:color="auto"/>
                            <w:left w:val="none" w:sz="0" w:space="0" w:color="auto"/>
                            <w:bottom w:val="none" w:sz="0" w:space="0" w:color="auto"/>
                            <w:right w:val="none" w:sz="0" w:space="0" w:color="auto"/>
                          </w:divBdr>
                        </w:div>
                      </w:divsChild>
                    </w:div>
                    <w:div w:id="1957564880">
                      <w:marLeft w:val="0"/>
                      <w:marRight w:val="0"/>
                      <w:marTop w:val="0"/>
                      <w:marBottom w:val="0"/>
                      <w:divBdr>
                        <w:top w:val="none" w:sz="0" w:space="0" w:color="auto"/>
                        <w:left w:val="none" w:sz="0" w:space="0" w:color="auto"/>
                        <w:bottom w:val="none" w:sz="0" w:space="0" w:color="auto"/>
                        <w:right w:val="none" w:sz="0" w:space="0" w:color="auto"/>
                      </w:divBdr>
                      <w:divsChild>
                        <w:div w:id="2127582367">
                          <w:marLeft w:val="0"/>
                          <w:marRight w:val="0"/>
                          <w:marTop w:val="0"/>
                          <w:marBottom w:val="0"/>
                          <w:divBdr>
                            <w:top w:val="none" w:sz="0" w:space="0" w:color="auto"/>
                            <w:left w:val="none" w:sz="0" w:space="0" w:color="auto"/>
                            <w:bottom w:val="none" w:sz="0" w:space="0" w:color="auto"/>
                            <w:right w:val="none" w:sz="0" w:space="0" w:color="auto"/>
                          </w:divBdr>
                        </w:div>
                      </w:divsChild>
                    </w:div>
                    <w:div w:id="1997803373">
                      <w:marLeft w:val="0"/>
                      <w:marRight w:val="0"/>
                      <w:marTop w:val="0"/>
                      <w:marBottom w:val="0"/>
                      <w:divBdr>
                        <w:top w:val="none" w:sz="0" w:space="0" w:color="auto"/>
                        <w:left w:val="none" w:sz="0" w:space="0" w:color="auto"/>
                        <w:bottom w:val="none" w:sz="0" w:space="0" w:color="auto"/>
                        <w:right w:val="none" w:sz="0" w:space="0" w:color="auto"/>
                      </w:divBdr>
                      <w:divsChild>
                        <w:div w:id="1828086364">
                          <w:marLeft w:val="0"/>
                          <w:marRight w:val="0"/>
                          <w:marTop w:val="0"/>
                          <w:marBottom w:val="0"/>
                          <w:divBdr>
                            <w:top w:val="none" w:sz="0" w:space="0" w:color="auto"/>
                            <w:left w:val="none" w:sz="0" w:space="0" w:color="auto"/>
                            <w:bottom w:val="none" w:sz="0" w:space="0" w:color="auto"/>
                            <w:right w:val="none" w:sz="0" w:space="0" w:color="auto"/>
                          </w:divBdr>
                        </w:div>
                      </w:divsChild>
                    </w:div>
                    <w:div w:id="2013993097">
                      <w:marLeft w:val="0"/>
                      <w:marRight w:val="0"/>
                      <w:marTop w:val="0"/>
                      <w:marBottom w:val="0"/>
                      <w:divBdr>
                        <w:top w:val="none" w:sz="0" w:space="0" w:color="auto"/>
                        <w:left w:val="none" w:sz="0" w:space="0" w:color="auto"/>
                        <w:bottom w:val="none" w:sz="0" w:space="0" w:color="auto"/>
                        <w:right w:val="none" w:sz="0" w:space="0" w:color="auto"/>
                      </w:divBdr>
                      <w:divsChild>
                        <w:div w:id="124349951">
                          <w:marLeft w:val="0"/>
                          <w:marRight w:val="0"/>
                          <w:marTop w:val="0"/>
                          <w:marBottom w:val="0"/>
                          <w:divBdr>
                            <w:top w:val="none" w:sz="0" w:space="0" w:color="auto"/>
                            <w:left w:val="none" w:sz="0" w:space="0" w:color="auto"/>
                            <w:bottom w:val="none" w:sz="0" w:space="0" w:color="auto"/>
                            <w:right w:val="none" w:sz="0" w:space="0" w:color="auto"/>
                          </w:divBdr>
                        </w:div>
                      </w:divsChild>
                    </w:div>
                    <w:div w:id="2018579766">
                      <w:marLeft w:val="0"/>
                      <w:marRight w:val="0"/>
                      <w:marTop w:val="0"/>
                      <w:marBottom w:val="0"/>
                      <w:divBdr>
                        <w:top w:val="none" w:sz="0" w:space="0" w:color="auto"/>
                        <w:left w:val="none" w:sz="0" w:space="0" w:color="auto"/>
                        <w:bottom w:val="none" w:sz="0" w:space="0" w:color="auto"/>
                        <w:right w:val="none" w:sz="0" w:space="0" w:color="auto"/>
                      </w:divBdr>
                      <w:divsChild>
                        <w:div w:id="576748689">
                          <w:marLeft w:val="0"/>
                          <w:marRight w:val="0"/>
                          <w:marTop w:val="0"/>
                          <w:marBottom w:val="0"/>
                          <w:divBdr>
                            <w:top w:val="none" w:sz="0" w:space="0" w:color="auto"/>
                            <w:left w:val="none" w:sz="0" w:space="0" w:color="auto"/>
                            <w:bottom w:val="none" w:sz="0" w:space="0" w:color="auto"/>
                            <w:right w:val="none" w:sz="0" w:space="0" w:color="auto"/>
                          </w:divBdr>
                        </w:div>
                      </w:divsChild>
                    </w:div>
                    <w:div w:id="2033072767">
                      <w:marLeft w:val="0"/>
                      <w:marRight w:val="0"/>
                      <w:marTop w:val="0"/>
                      <w:marBottom w:val="0"/>
                      <w:divBdr>
                        <w:top w:val="none" w:sz="0" w:space="0" w:color="auto"/>
                        <w:left w:val="none" w:sz="0" w:space="0" w:color="auto"/>
                        <w:bottom w:val="none" w:sz="0" w:space="0" w:color="auto"/>
                        <w:right w:val="none" w:sz="0" w:space="0" w:color="auto"/>
                      </w:divBdr>
                      <w:divsChild>
                        <w:div w:id="206187199">
                          <w:marLeft w:val="0"/>
                          <w:marRight w:val="0"/>
                          <w:marTop w:val="0"/>
                          <w:marBottom w:val="0"/>
                          <w:divBdr>
                            <w:top w:val="none" w:sz="0" w:space="0" w:color="auto"/>
                            <w:left w:val="none" w:sz="0" w:space="0" w:color="auto"/>
                            <w:bottom w:val="none" w:sz="0" w:space="0" w:color="auto"/>
                            <w:right w:val="none" w:sz="0" w:space="0" w:color="auto"/>
                          </w:divBdr>
                        </w:div>
                      </w:divsChild>
                    </w:div>
                    <w:div w:id="2087918355">
                      <w:marLeft w:val="0"/>
                      <w:marRight w:val="0"/>
                      <w:marTop w:val="0"/>
                      <w:marBottom w:val="0"/>
                      <w:divBdr>
                        <w:top w:val="none" w:sz="0" w:space="0" w:color="auto"/>
                        <w:left w:val="none" w:sz="0" w:space="0" w:color="auto"/>
                        <w:bottom w:val="none" w:sz="0" w:space="0" w:color="auto"/>
                        <w:right w:val="none" w:sz="0" w:space="0" w:color="auto"/>
                      </w:divBdr>
                      <w:divsChild>
                        <w:div w:id="1905404974">
                          <w:marLeft w:val="0"/>
                          <w:marRight w:val="0"/>
                          <w:marTop w:val="0"/>
                          <w:marBottom w:val="0"/>
                          <w:divBdr>
                            <w:top w:val="none" w:sz="0" w:space="0" w:color="auto"/>
                            <w:left w:val="none" w:sz="0" w:space="0" w:color="auto"/>
                            <w:bottom w:val="none" w:sz="0" w:space="0" w:color="auto"/>
                            <w:right w:val="none" w:sz="0" w:space="0" w:color="auto"/>
                          </w:divBdr>
                        </w:div>
                      </w:divsChild>
                    </w:div>
                    <w:div w:id="2126271040">
                      <w:marLeft w:val="0"/>
                      <w:marRight w:val="0"/>
                      <w:marTop w:val="0"/>
                      <w:marBottom w:val="0"/>
                      <w:divBdr>
                        <w:top w:val="none" w:sz="0" w:space="0" w:color="auto"/>
                        <w:left w:val="none" w:sz="0" w:space="0" w:color="auto"/>
                        <w:bottom w:val="none" w:sz="0" w:space="0" w:color="auto"/>
                        <w:right w:val="none" w:sz="0" w:space="0" w:color="auto"/>
                      </w:divBdr>
                      <w:divsChild>
                        <w:div w:id="320623775">
                          <w:marLeft w:val="0"/>
                          <w:marRight w:val="0"/>
                          <w:marTop w:val="0"/>
                          <w:marBottom w:val="0"/>
                          <w:divBdr>
                            <w:top w:val="none" w:sz="0" w:space="0" w:color="auto"/>
                            <w:left w:val="none" w:sz="0" w:space="0" w:color="auto"/>
                            <w:bottom w:val="none" w:sz="0" w:space="0" w:color="auto"/>
                            <w:right w:val="none" w:sz="0" w:space="0" w:color="auto"/>
                          </w:divBdr>
                        </w:div>
                      </w:divsChild>
                    </w:div>
                    <w:div w:id="2127920477">
                      <w:marLeft w:val="0"/>
                      <w:marRight w:val="0"/>
                      <w:marTop w:val="0"/>
                      <w:marBottom w:val="0"/>
                      <w:divBdr>
                        <w:top w:val="none" w:sz="0" w:space="0" w:color="auto"/>
                        <w:left w:val="none" w:sz="0" w:space="0" w:color="auto"/>
                        <w:bottom w:val="none" w:sz="0" w:space="0" w:color="auto"/>
                        <w:right w:val="none" w:sz="0" w:space="0" w:color="auto"/>
                      </w:divBdr>
                      <w:divsChild>
                        <w:div w:id="12526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15428">
              <w:marLeft w:val="0"/>
              <w:marRight w:val="0"/>
              <w:marTop w:val="0"/>
              <w:marBottom w:val="0"/>
              <w:divBdr>
                <w:top w:val="none" w:sz="0" w:space="0" w:color="auto"/>
                <w:left w:val="none" w:sz="0" w:space="0" w:color="auto"/>
                <w:bottom w:val="none" w:sz="0" w:space="0" w:color="auto"/>
                <w:right w:val="none" w:sz="0" w:space="0" w:color="auto"/>
              </w:divBdr>
            </w:div>
            <w:div w:id="1605074435">
              <w:marLeft w:val="0"/>
              <w:marRight w:val="0"/>
              <w:marTop w:val="0"/>
              <w:marBottom w:val="0"/>
              <w:divBdr>
                <w:top w:val="none" w:sz="0" w:space="0" w:color="auto"/>
                <w:left w:val="none" w:sz="0" w:space="0" w:color="auto"/>
                <w:bottom w:val="none" w:sz="0" w:space="0" w:color="auto"/>
                <w:right w:val="none" w:sz="0" w:space="0" w:color="auto"/>
              </w:divBdr>
            </w:div>
            <w:div w:id="1826773596">
              <w:marLeft w:val="0"/>
              <w:marRight w:val="0"/>
              <w:marTop w:val="0"/>
              <w:marBottom w:val="0"/>
              <w:divBdr>
                <w:top w:val="none" w:sz="0" w:space="0" w:color="auto"/>
                <w:left w:val="none" w:sz="0" w:space="0" w:color="auto"/>
                <w:bottom w:val="none" w:sz="0" w:space="0" w:color="auto"/>
                <w:right w:val="none" w:sz="0" w:space="0" w:color="auto"/>
              </w:divBdr>
            </w:div>
            <w:div w:id="1923222563">
              <w:marLeft w:val="0"/>
              <w:marRight w:val="0"/>
              <w:marTop w:val="0"/>
              <w:marBottom w:val="0"/>
              <w:divBdr>
                <w:top w:val="none" w:sz="0" w:space="0" w:color="auto"/>
                <w:left w:val="none" w:sz="0" w:space="0" w:color="auto"/>
                <w:bottom w:val="none" w:sz="0" w:space="0" w:color="auto"/>
                <w:right w:val="none" w:sz="0" w:space="0" w:color="auto"/>
              </w:divBdr>
            </w:div>
            <w:div w:id="1952124895">
              <w:marLeft w:val="0"/>
              <w:marRight w:val="0"/>
              <w:marTop w:val="0"/>
              <w:marBottom w:val="0"/>
              <w:divBdr>
                <w:top w:val="none" w:sz="0" w:space="0" w:color="auto"/>
                <w:left w:val="none" w:sz="0" w:space="0" w:color="auto"/>
                <w:bottom w:val="none" w:sz="0" w:space="0" w:color="auto"/>
                <w:right w:val="none" w:sz="0" w:space="0" w:color="auto"/>
              </w:divBdr>
            </w:div>
            <w:div w:id="2051570730">
              <w:marLeft w:val="0"/>
              <w:marRight w:val="0"/>
              <w:marTop w:val="0"/>
              <w:marBottom w:val="0"/>
              <w:divBdr>
                <w:top w:val="none" w:sz="0" w:space="0" w:color="auto"/>
                <w:left w:val="none" w:sz="0" w:space="0" w:color="auto"/>
                <w:bottom w:val="none" w:sz="0" w:space="0" w:color="auto"/>
                <w:right w:val="none" w:sz="0" w:space="0" w:color="auto"/>
              </w:divBdr>
            </w:div>
            <w:div w:id="2084721838">
              <w:marLeft w:val="0"/>
              <w:marRight w:val="0"/>
              <w:marTop w:val="0"/>
              <w:marBottom w:val="0"/>
              <w:divBdr>
                <w:top w:val="none" w:sz="0" w:space="0" w:color="auto"/>
                <w:left w:val="none" w:sz="0" w:space="0" w:color="auto"/>
                <w:bottom w:val="none" w:sz="0" w:space="0" w:color="auto"/>
                <w:right w:val="none" w:sz="0" w:space="0" w:color="auto"/>
              </w:divBdr>
            </w:div>
            <w:div w:id="2140882111">
              <w:marLeft w:val="0"/>
              <w:marRight w:val="0"/>
              <w:marTop w:val="0"/>
              <w:marBottom w:val="0"/>
              <w:divBdr>
                <w:top w:val="none" w:sz="0" w:space="0" w:color="auto"/>
                <w:left w:val="none" w:sz="0" w:space="0" w:color="auto"/>
                <w:bottom w:val="none" w:sz="0" w:space="0" w:color="auto"/>
                <w:right w:val="none" w:sz="0" w:space="0" w:color="auto"/>
              </w:divBdr>
            </w:div>
          </w:divsChild>
        </w:div>
        <w:div w:id="1953322420">
          <w:marLeft w:val="0"/>
          <w:marRight w:val="0"/>
          <w:marTop w:val="0"/>
          <w:marBottom w:val="0"/>
          <w:divBdr>
            <w:top w:val="none" w:sz="0" w:space="0" w:color="auto"/>
            <w:left w:val="none" w:sz="0" w:space="0" w:color="auto"/>
            <w:bottom w:val="none" w:sz="0" w:space="0" w:color="auto"/>
            <w:right w:val="none" w:sz="0" w:space="0" w:color="auto"/>
          </w:divBdr>
          <w:divsChild>
            <w:div w:id="138543121">
              <w:marLeft w:val="0"/>
              <w:marRight w:val="0"/>
              <w:marTop w:val="0"/>
              <w:marBottom w:val="0"/>
              <w:divBdr>
                <w:top w:val="none" w:sz="0" w:space="0" w:color="auto"/>
                <w:left w:val="none" w:sz="0" w:space="0" w:color="auto"/>
                <w:bottom w:val="none" w:sz="0" w:space="0" w:color="auto"/>
                <w:right w:val="none" w:sz="0" w:space="0" w:color="auto"/>
              </w:divBdr>
            </w:div>
            <w:div w:id="159542360">
              <w:marLeft w:val="0"/>
              <w:marRight w:val="0"/>
              <w:marTop w:val="0"/>
              <w:marBottom w:val="0"/>
              <w:divBdr>
                <w:top w:val="none" w:sz="0" w:space="0" w:color="auto"/>
                <w:left w:val="none" w:sz="0" w:space="0" w:color="auto"/>
                <w:bottom w:val="none" w:sz="0" w:space="0" w:color="auto"/>
                <w:right w:val="none" w:sz="0" w:space="0" w:color="auto"/>
              </w:divBdr>
            </w:div>
            <w:div w:id="262956792">
              <w:marLeft w:val="0"/>
              <w:marRight w:val="0"/>
              <w:marTop w:val="0"/>
              <w:marBottom w:val="0"/>
              <w:divBdr>
                <w:top w:val="none" w:sz="0" w:space="0" w:color="auto"/>
                <w:left w:val="none" w:sz="0" w:space="0" w:color="auto"/>
                <w:bottom w:val="none" w:sz="0" w:space="0" w:color="auto"/>
                <w:right w:val="none" w:sz="0" w:space="0" w:color="auto"/>
              </w:divBdr>
            </w:div>
            <w:div w:id="1413241321">
              <w:marLeft w:val="0"/>
              <w:marRight w:val="0"/>
              <w:marTop w:val="0"/>
              <w:marBottom w:val="0"/>
              <w:divBdr>
                <w:top w:val="none" w:sz="0" w:space="0" w:color="auto"/>
                <w:left w:val="none" w:sz="0" w:space="0" w:color="auto"/>
                <w:bottom w:val="none" w:sz="0" w:space="0" w:color="auto"/>
                <w:right w:val="none" w:sz="0" w:space="0" w:color="auto"/>
              </w:divBdr>
            </w:div>
            <w:div w:id="1481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omments" Target="comments.xm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header" Target="header1.xml" Id="rId17" /><Relationship Type="http://schemas.openxmlformats.org/officeDocument/2006/relationships/customXml" Target="../customXml/item2.xml" Id="rId2" /><Relationship Type="http://schemas.microsoft.com/office/2018/08/relationships/commentsExtensible" Target="commentsExtensible.xm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microsoft.com/office/2020/10/relationships/intelligence" Target="intelligence2.xml" Id="rId22" /><Relationship Type="http://schemas.openxmlformats.org/officeDocument/2006/relationships/glossaryDocument" Target="glossary/document.xml" Id="R4a4ab21a92fd4c9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ea40df0-8415-4dff-9b2b-6e5c1d7b512a}"/>
      </w:docPartPr>
      <w:docPartBody>
        <w:p w14:paraId="04E6ED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ED9C32C21B34DBFA3DF211EEC9001" ma:contentTypeVersion="8" ma:contentTypeDescription="Create a new document." ma:contentTypeScope="" ma:versionID="79bdded826ea3be0cf4ac01cd2fb90ef">
  <xsd:schema xmlns:xsd="http://www.w3.org/2001/XMLSchema" xmlns:xs="http://www.w3.org/2001/XMLSchema" xmlns:p="http://schemas.microsoft.com/office/2006/metadata/properties" xmlns:ns2="5f536139-8584-441f-9e7f-b02066e3d64f" xmlns:ns3="19581aea-e954-410b-b82c-38112bf6fd13" targetNamespace="http://schemas.microsoft.com/office/2006/metadata/properties" ma:root="true" ma:fieldsID="79cd27464dd93a7e3ae0e4c9792b6e22" ns2:_="" ns3:_="">
    <xsd:import namespace="5f536139-8584-441f-9e7f-b02066e3d64f"/>
    <xsd:import namespace="19581aea-e954-410b-b82c-38112bf6fd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36139-8584-441f-9e7f-b02066e3d6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581aea-e954-410b-b82c-38112bf6fd1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19581aea-e954-410b-b82c-38112bf6fd13">
      <UserInfo>
        <DisplayName>Anurag Srivastava</DisplayName>
        <AccountId>17</AccountId>
        <AccountType/>
      </UserInfo>
    </SharedWithUsers>
  </documentManagement>
</p:properties>
</file>

<file path=customXml/itemProps1.xml><?xml version="1.0" encoding="utf-8"?>
<ds:datastoreItem xmlns:ds="http://schemas.openxmlformats.org/officeDocument/2006/customXml" ds:itemID="{D643D947-57E7-4F99-9933-D7CEA40DAC2B}">
  <ds:schemaRefs>
    <ds:schemaRef ds:uri="http://schemas.openxmlformats.org/officeDocument/2006/bibliography"/>
  </ds:schemaRefs>
</ds:datastoreItem>
</file>

<file path=customXml/itemProps2.xml><?xml version="1.0" encoding="utf-8"?>
<ds:datastoreItem xmlns:ds="http://schemas.openxmlformats.org/officeDocument/2006/customXml" ds:itemID="{FB40E0F2-3062-402F-8759-4344644467BC}">
  <ds:schemaRefs>
    <ds:schemaRef ds:uri="http://schemas.microsoft.com/sharepoint/v3/contenttype/forms"/>
  </ds:schemaRefs>
</ds:datastoreItem>
</file>

<file path=customXml/itemProps3.xml><?xml version="1.0" encoding="utf-8"?>
<ds:datastoreItem xmlns:ds="http://schemas.openxmlformats.org/officeDocument/2006/customXml" ds:itemID="{3BE8716F-B1C3-42AD-9614-84878C085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36139-8584-441f-9e7f-b02066e3d64f"/>
    <ds:schemaRef ds:uri="19581aea-e954-410b-b82c-38112bf6f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42782F-789B-4297-8B54-4E0DCD7955AE}">
  <ds:schemaRefs>
    <ds:schemaRef ds:uri="http://schemas.microsoft.com/office/2006/metadata/properties"/>
    <ds:schemaRef ds:uri="http://schemas.microsoft.com/office/infopath/2007/PartnerControls"/>
    <ds:schemaRef ds:uri="19581aea-e954-410b-b82c-38112bf6fd1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nitesh kumar</dc:creator>
  <keywords/>
  <dc:description/>
  <lastModifiedBy>Priyanka Yadav</lastModifiedBy>
  <revision>38</revision>
  <dcterms:created xsi:type="dcterms:W3CDTF">2022-10-01T01:30:00.0000000Z</dcterms:created>
  <dcterms:modified xsi:type="dcterms:W3CDTF">2022-11-24T04:21:57.5953537Z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0x010100252ED9C32C21B34DBFA3DF211EEC9001</vt:lpwstr>
  </property>
  <property fmtid="{D5CDD505-2E9C-101B-9397-08002B2CF9AE}" pid="3" name="GrammarlyDocumentId">
    <vt:lpwstr>7e5a899966e29def6d3f0ae42e454337dba20958e2d92bb7857e9dfc155f7666</vt:lpwstr>
  </property>
</Properties>
</file>